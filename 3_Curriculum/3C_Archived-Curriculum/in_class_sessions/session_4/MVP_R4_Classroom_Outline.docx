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1A973" w14:textId="592D04B7" w:rsidR="00551BFA" w:rsidRPr="00A91945" w:rsidRDefault="004122B8" w:rsidP="00A91945">
      <w:pPr>
        <w:spacing w:after="120" w:line="240" w:lineRule="auto"/>
        <w:jc w:val="center"/>
        <w:rPr>
          <w:rFonts w:ascii="Arial" w:hAnsi="Arial" w:cs="Arial"/>
          <w:b/>
          <w:sz w:val="28"/>
          <w:szCs w:val="24"/>
        </w:rPr>
      </w:pPr>
      <w:r>
        <w:rPr>
          <w:rFonts w:ascii="Arial" w:hAnsi="Arial" w:cs="Arial"/>
          <w:b/>
          <w:sz w:val="28"/>
          <w:szCs w:val="24"/>
        </w:rPr>
        <w:t>MVP</w:t>
      </w:r>
      <w:r w:rsidR="00A91945" w:rsidRPr="00A91945">
        <w:rPr>
          <w:rFonts w:ascii="Arial" w:hAnsi="Arial" w:cs="Arial"/>
          <w:b/>
          <w:sz w:val="28"/>
          <w:szCs w:val="24"/>
        </w:rPr>
        <w:t xml:space="preserve"> Release </w:t>
      </w:r>
      <w:r>
        <w:rPr>
          <w:rFonts w:ascii="Arial" w:hAnsi="Arial" w:cs="Arial"/>
          <w:b/>
          <w:sz w:val="28"/>
          <w:szCs w:val="24"/>
        </w:rPr>
        <w:t>4</w:t>
      </w:r>
      <w:r w:rsidR="00A91945" w:rsidRPr="00A91945">
        <w:rPr>
          <w:rFonts w:ascii="Arial" w:hAnsi="Arial" w:cs="Arial"/>
          <w:b/>
          <w:sz w:val="28"/>
          <w:szCs w:val="24"/>
        </w:rPr>
        <w:t xml:space="preserve"> Classroom</w:t>
      </w:r>
    </w:p>
    <w:p w14:paraId="4833AF02" w14:textId="75269BA4" w:rsidR="002F7DE0" w:rsidRDefault="004122B8" w:rsidP="002F7DE0">
      <w:pPr>
        <w:spacing w:after="120" w:line="240" w:lineRule="auto"/>
        <w:jc w:val="center"/>
        <w:rPr>
          <w:rFonts w:ascii="Arial" w:hAnsi="Arial" w:cs="Arial"/>
          <w:b/>
          <w:sz w:val="28"/>
          <w:szCs w:val="24"/>
          <w:vertAlign w:val="superscript"/>
        </w:rPr>
      </w:pPr>
      <w:r>
        <w:rPr>
          <w:rFonts w:ascii="Arial" w:hAnsi="Arial" w:cs="Arial"/>
          <w:b/>
          <w:sz w:val="28"/>
          <w:szCs w:val="24"/>
        </w:rPr>
        <w:t>Jan. 9-11</w:t>
      </w:r>
    </w:p>
    <w:p w14:paraId="352EAE1E" w14:textId="77777777" w:rsidR="00091073" w:rsidRPr="00983BFA" w:rsidRDefault="00091073" w:rsidP="00091073">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Logistics</w:t>
      </w:r>
    </w:p>
    <w:p w14:paraId="73866B64" w14:textId="38F0962A" w:rsidR="002F5F60" w:rsidRDefault="002F5F60" w:rsidP="00091073">
      <w:pPr>
        <w:pStyle w:val="ListParagraph"/>
        <w:numPr>
          <w:ilvl w:val="0"/>
          <w:numId w:val="11"/>
        </w:numPr>
        <w:spacing w:after="120" w:line="240" w:lineRule="auto"/>
        <w:rPr>
          <w:rFonts w:ascii="Arial" w:hAnsi="Arial" w:cs="Arial"/>
          <w:sz w:val="24"/>
          <w:szCs w:val="24"/>
        </w:rPr>
      </w:pPr>
      <w:r>
        <w:rPr>
          <w:rFonts w:ascii="Arial" w:hAnsi="Arial" w:cs="Arial"/>
          <w:sz w:val="24"/>
          <w:szCs w:val="24"/>
        </w:rPr>
        <w:t xml:space="preserve">Class will be from </w:t>
      </w:r>
      <w:r w:rsidR="00936A7C">
        <w:rPr>
          <w:rFonts w:ascii="Arial" w:hAnsi="Arial" w:cs="Arial"/>
          <w:sz w:val="24"/>
          <w:szCs w:val="24"/>
        </w:rPr>
        <w:t xml:space="preserve">8:00 am </w:t>
      </w:r>
      <w:r>
        <w:rPr>
          <w:rFonts w:ascii="Arial" w:hAnsi="Arial" w:cs="Arial"/>
          <w:sz w:val="24"/>
          <w:szCs w:val="24"/>
        </w:rPr>
        <w:t>-4:</w:t>
      </w:r>
      <w:r w:rsidR="00936A7C">
        <w:rPr>
          <w:rFonts w:ascii="Arial" w:hAnsi="Arial" w:cs="Arial"/>
          <w:sz w:val="24"/>
          <w:szCs w:val="24"/>
        </w:rPr>
        <w:t>0</w:t>
      </w:r>
      <w:r>
        <w:rPr>
          <w:rFonts w:ascii="Arial" w:hAnsi="Arial" w:cs="Arial"/>
          <w:sz w:val="24"/>
          <w:szCs w:val="24"/>
        </w:rPr>
        <w:t>0</w:t>
      </w:r>
      <w:r w:rsidR="00936A7C">
        <w:rPr>
          <w:rFonts w:ascii="Arial" w:hAnsi="Arial" w:cs="Arial"/>
          <w:sz w:val="24"/>
          <w:szCs w:val="24"/>
        </w:rPr>
        <w:t xml:space="preserve"> pm</w:t>
      </w:r>
      <w:r>
        <w:rPr>
          <w:rFonts w:ascii="Arial" w:hAnsi="Arial" w:cs="Arial"/>
          <w:sz w:val="24"/>
          <w:szCs w:val="24"/>
        </w:rPr>
        <w:t xml:space="preserve"> each day, with a 1-hour lunch</w:t>
      </w:r>
    </w:p>
    <w:p w14:paraId="652DD870" w14:textId="2AD53640" w:rsidR="004122B8" w:rsidRDefault="004122B8" w:rsidP="004122B8">
      <w:pPr>
        <w:pStyle w:val="ListParagraph"/>
        <w:numPr>
          <w:ilvl w:val="1"/>
          <w:numId w:val="11"/>
        </w:numPr>
        <w:spacing w:after="120" w:line="240" w:lineRule="auto"/>
        <w:rPr>
          <w:rFonts w:ascii="Arial" w:hAnsi="Arial" w:cs="Arial"/>
          <w:sz w:val="24"/>
          <w:szCs w:val="24"/>
        </w:rPr>
      </w:pPr>
      <w:r>
        <w:rPr>
          <w:rFonts w:ascii="Arial" w:hAnsi="Arial" w:cs="Arial"/>
          <w:sz w:val="24"/>
          <w:szCs w:val="24"/>
        </w:rPr>
        <w:t>Graduation will run until 5pm on Wednesday, January 11.</w:t>
      </w:r>
    </w:p>
    <w:p w14:paraId="3E19E648" w14:textId="0652A691" w:rsidR="00002913" w:rsidRPr="00002913" w:rsidRDefault="00091073" w:rsidP="00002913">
      <w:pPr>
        <w:pStyle w:val="ListParagraph"/>
        <w:numPr>
          <w:ilvl w:val="0"/>
          <w:numId w:val="11"/>
        </w:numPr>
        <w:spacing w:after="120" w:line="240" w:lineRule="auto"/>
        <w:rPr>
          <w:rFonts w:ascii="Arial" w:hAnsi="Arial" w:cs="Arial"/>
          <w:b/>
          <w:sz w:val="24"/>
          <w:szCs w:val="24"/>
        </w:rPr>
      </w:pPr>
      <w:r w:rsidRPr="003C7A6F">
        <w:rPr>
          <w:rFonts w:ascii="Arial" w:hAnsi="Arial" w:cs="Arial"/>
          <w:b/>
          <w:sz w:val="24"/>
          <w:szCs w:val="24"/>
        </w:rPr>
        <w:t>Classroom Location</w:t>
      </w:r>
      <w:r w:rsidR="00FF48D9">
        <w:rPr>
          <w:rFonts w:ascii="Arial" w:hAnsi="Arial" w:cs="Arial"/>
          <w:b/>
          <w:sz w:val="24"/>
          <w:szCs w:val="24"/>
        </w:rPr>
        <w:t xml:space="preserve"> for Jan. 9-11</w:t>
      </w:r>
      <w:r w:rsidRPr="003C7A6F">
        <w:rPr>
          <w:rFonts w:ascii="Arial" w:hAnsi="Arial" w:cs="Arial"/>
          <w:b/>
          <w:sz w:val="24"/>
          <w:szCs w:val="24"/>
        </w:rPr>
        <w:t xml:space="preserve">: </w:t>
      </w:r>
    </w:p>
    <w:p w14:paraId="0DC818A7" w14:textId="6CB3ECB5" w:rsidR="00091073" w:rsidRPr="00002913" w:rsidRDefault="00002913" w:rsidP="00002913">
      <w:pPr>
        <w:pStyle w:val="ListParagraph"/>
        <w:numPr>
          <w:ilvl w:val="1"/>
          <w:numId w:val="11"/>
        </w:numPr>
        <w:spacing w:after="120" w:line="240" w:lineRule="auto"/>
        <w:rPr>
          <w:rFonts w:ascii="Arial" w:hAnsi="Arial" w:cs="Arial"/>
          <w:sz w:val="24"/>
          <w:szCs w:val="24"/>
        </w:rPr>
      </w:pPr>
      <w:r w:rsidRPr="00002913">
        <w:rPr>
          <w:rFonts w:ascii="Arial" w:hAnsi="Arial" w:cs="Arial"/>
          <w:sz w:val="24"/>
          <w:szCs w:val="24"/>
        </w:rPr>
        <w:t>I</w:t>
      </w:r>
      <w:r w:rsidR="004122B8" w:rsidRPr="00002913">
        <w:rPr>
          <w:rFonts w:ascii="Arial" w:hAnsi="Arial" w:cs="Arial"/>
          <w:sz w:val="24"/>
          <w:szCs w:val="24"/>
        </w:rPr>
        <w:t>CF’s Washington DC Location</w:t>
      </w:r>
    </w:p>
    <w:p w14:paraId="506688D9" w14:textId="16F711CC" w:rsidR="00091073" w:rsidRPr="00983BFA" w:rsidRDefault="004122B8" w:rsidP="00091073">
      <w:pPr>
        <w:pStyle w:val="ListParagraph"/>
        <w:spacing w:after="120" w:line="240" w:lineRule="auto"/>
        <w:ind w:left="1440"/>
        <w:rPr>
          <w:rFonts w:ascii="Arial" w:hAnsi="Arial" w:cs="Arial"/>
          <w:sz w:val="24"/>
          <w:szCs w:val="24"/>
        </w:rPr>
      </w:pPr>
      <w:r>
        <w:rPr>
          <w:rFonts w:ascii="Arial" w:hAnsi="Arial" w:cs="Arial"/>
          <w:sz w:val="24"/>
          <w:szCs w:val="24"/>
        </w:rPr>
        <w:t>1725 I (Eye) Street, NW</w:t>
      </w:r>
    </w:p>
    <w:p w14:paraId="38552646" w14:textId="72F3CD90" w:rsidR="00002913" w:rsidRDefault="004122B8" w:rsidP="00002913">
      <w:pPr>
        <w:pStyle w:val="ListParagraph"/>
        <w:spacing w:after="120" w:line="240" w:lineRule="auto"/>
        <w:ind w:left="1440"/>
        <w:rPr>
          <w:rFonts w:ascii="Arial" w:hAnsi="Arial" w:cs="Arial"/>
          <w:sz w:val="24"/>
          <w:szCs w:val="24"/>
        </w:rPr>
      </w:pPr>
      <w:r>
        <w:rPr>
          <w:rFonts w:ascii="Arial" w:hAnsi="Arial" w:cs="Arial"/>
          <w:sz w:val="24"/>
          <w:szCs w:val="24"/>
        </w:rPr>
        <w:t>Washing</w:t>
      </w:r>
      <w:bookmarkStart w:id="0" w:name="_GoBack"/>
      <w:bookmarkEnd w:id="0"/>
      <w:r>
        <w:rPr>
          <w:rFonts w:ascii="Arial" w:hAnsi="Arial" w:cs="Arial"/>
          <w:sz w:val="24"/>
          <w:szCs w:val="24"/>
        </w:rPr>
        <w:t>ton</w:t>
      </w:r>
      <w:r w:rsidR="00091073" w:rsidRPr="00983BFA">
        <w:rPr>
          <w:rFonts w:ascii="Arial" w:hAnsi="Arial" w:cs="Arial"/>
          <w:sz w:val="24"/>
          <w:szCs w:val="24"/>
        </w:rPr>
        <w:t xml:space="preserve">, </w:t>
      </w:r>
      <w:r>
        <w:rPr>
          <w:rFonts w:ascii="Arial" w:hAnsi="Arial" w:cs="Arial"/>
          <w:sz w:val="24"/>
          <w:szCs w:val="24"/>
        </w:rPr>
        <w:t>DC</w:t>
      </w:r>
      <w:r w:rsidR="00091073" w:rsidRPr="00983BFA">
        <w:rPr>
          <w:rFonts w:ascii="Arial" w:hAnsi="Arial" w:cs="Arial"/>
          <w:sz w:val="24"/>
          <w:szCs w:val="24"/>
        </w:rPr>
        <w:t xml:space="preserve"> 2</w:t>
      </w:r>
      <w:r>
        <w:rPr>
          <w:rFonts w:ascii="Arial" w:hAnsi="Arial" w:cs="Arial"/>
          <w:sz w:val="24"/>
          <w:szCs w:val="24"/>
        </w:rPr>
        <w:t>0006</w:t>
      </w:r>
    </w:p>
    <w:p w14:paraId="35AA2498" w14:textId="04D36AEE" w:rsidR="00002913" w:rsidRPr="00002913" w:rsidRDefault="00002913" w:rsidP="00002913">
      <w:pPr>
        <w:pStyle w:val="ListParagraph"/>
        <w:numPr>
          <w:ilvl w:val="0"/>
          <w:numId w:val="26"/>
        </w:numPr>
        <w:spacing w:after="120" w:line="240" w:lineRule="auto"/>
        <w:ind w:left="1440"/>
        <w:rPr>
          <w:rFonts w:ascii="Arial" w:hAnsi="Arial" w:cs="Arial"/>
          <w:sz w:val="24"/>
          <w:szCs w:val="24"/>
        </w:rPr>
      </w:pPr>
      <w:r>
        <w:rPr>
          <w:rFonts w:ascii="Arial" w:hAnsi="Arial" w:cs="Arial"/>
          <w:sz w:val="24"/>
          <w:szCs w:val="24"/>
        </w:rPr>
        <w:t xml:space="preserve">Metro access: Farragut West (Closest - Blue, Orange, Silver) or Farragut North (Red). </w:t>
      </w:r>
    </w:p>
    <w:p w14:paraId="1A4BB5A2" w14:textId="5AA23F44" w:rsidR="004122B8" w:rsidRPr="004122B8" w:rsidRDefault="004122B8" w:rsidP="004122B8">
      <w:pPr>
        <w:pStyle w:val="ListParagraph"/>
        <w:numPr>
          <w:ilvl w:val="0"/>
          <w:numId w:val="19"/>
        </w:numPr>
        <w:spacing w:after="120" w:line="240" w:lineRule="auto"/>
        <w:rPr>
          <w:rFonts w:ascii="Arial" w:hAnsi="Arial" w:cs="Arial"/>
          <w:sz w:val="24"/>
          <w:szCs w:val="24"/>
        </w:rPr>
      </w:pPr>
      <w:r w:rsidRPr="004122B8">
        <w:rPr>
          <w:rFonts w:ascii="Arial" w:hAnsi="Arial" w:cs="Arial"/>
          <w:b/>
          <w:sz w:val="24"/>
          <w:szCs w:val="24"/>
        </w:rPr>
        <w:t>Graduation</w:t>
      </w:r>
      <w:r w:rsidR="00FF48D9">
        <w:rPr>
          <w:rFonts w:ascii="Arial" w:hAnsi="Arial" w:cs="Arial"/>
          <w:b/>
          <w:sz w:val="24"/>
          <w:szCs w:val="24"/>
        </w:rPr>
        <w:t xml:space="preserve"> (Jan. 11</w:t>
      </w:r>
      <w:r w:rsidR="0070213A">
        <w:rPr>
          <w:rFonts w:ascii="Arial" w:hAnsi="Arial" w:cs="Arial"/>
          <w:b/>
          <w:sz w:val="24"/>
          <w:szCs w:val="24"/>
        </w:rPr>
        <w:t>,</w:t>
      </w:r>
      <w:r w:rsidR="00FF48D9">
        <w:rPr>
          <w:rFonts w:ascii="Arial" w:hAnsi="Arial" w:cs="Arial"/>
          <w:b/>
          <w:sz w:val="24"/>
          <w:szCs w:val="24"/>
        </w:rPr>
        <w:t xml:space="preserve"> PM)</w:t>
      </w:r>
      <w:r w:rsidRPr="004122B8">
        <w:rPr>
          <w:rFonts w:ascii="Arial" w:hAnsi="Arial" w:cs="Arial"/>
          <w:b/>
          <w:sz w:val="24"/>
          <w:szCs w:val="24"/>
        </w:rPr>
        <w:t xml:space="preserve"> </w:t>
      </w:r>
      <w:r>
        <w:rPr>
          <w:rFonts w:ascii="Arial" w:hAnsi="Arial" w:cs="Arial"/>
          <w:sz w:val="24"/>
          <w:szCs w:val="24"/>
        </w:rPr>
        <w:t xml:space="preserve">will be held in the Indian Treaty Room in the </w:t>
      </w:r>
      <w:r w:rsidRPr="004122B8">
        <w:rPr>
          <w:rFonts w:ascii="Arial" w:hAnsi="Arial" w:cs="Arial"/>
          <w:sz w:val="24"/>
          <w:szCs w:val="24"/>
        </w:rPr>
        <w:t>East Wing of the Eisenhower Executive Office Building</w:t>
      </w:r>
    </w:p>
    <w:p w14:paraId="292C4BC3" w14:textId="77777777" w:rsidR="00091073" w:rsidRDefault="00091073" w:rsidP="00091073">
      <w:pPr>
        <w:pStyle w:val="ListParagraph"/>
        <w:numPr>
          <w:ilvl w:val="0"/>
          <w:numId w:val="11"/>
        </w:numPr>
        <w:spacing w:after="120" w:line="240" w:lineRule="auto"/>
        <w:rPr>
          <w:rFonts w:ascii="Arial" w:hAnsi="Arial" w:cs="Arial"/>
          <w:sz w:val="24"/>
          <w:szCs w:val="24"/>
        </w:rPr>
      </w:pPr>
      <w:r>
        <w:rPr>
          <w:rFonts w:ascii="Arial" w:hAnsi="Arial" w:cs="Arial"/>
          <w:sz w:val="24"/>
          <w:szCs w:val="24"/>
        </w:rPr>
        <w:t>Other logistics:</w:t>
      </w:r>
    </w:p>
    <w:p w14:paraId="3336096A" w14:textId="41FAFDD1" w:rsidR="00091073" w:rsidRDefault="00E34FC5" w:rsidP="00091073">
      <w:pPr>
        <w:pStyle w:val="ListParagraph"/>
        <w:numPr>
          <w:ilvl w:val="1"/>
          <w:numId w:val="11"/>
        </w:numPr>
        <w:spacing w:after="120" w:line="240" w:lineRule="auto"/>
        <w:rPr>
          <w:rFonts w:ascii="Arial" w:hAnsi="Arial" w:cs="Arial"/>
          <w:sz w:val="24"/>
          <w:szCs w:val="24"/>
        </w:rPr>
      </w:pPr>
      <w:r>
        <w:rPr>
          <w:rFonts w:ascii="Arial" w:hAnsi="Arial" w:cs="Arial"/>
          <w:sz w:val="24"/>
          <w:szCs w:val="24"/>
        </w:rPr>
        <w:t xml:space="preserve">Concourse Room </w:t>
      </w:r>
    </w:p>
    <w:p w14:paraId="28DAD99A" w14:textId="1702F4CB" w:rsidR="00091073" w:rsidRDefault="00936A7C" w:rsidP="00E34FC5">
      <w:pPr>
        <w:pStyle w:val="ListParagraph"/>
        <w:numPr>
          <w:ilvl w:val="1"/>
          <w:numId w:val="11"/>
        </w:numPr>
        <w:spacing w:after="120" w:line="240" w:lineRule="auto"/>
        <w:rPr>
          <w:rFonts w:ascii="Arial" w:hAnsi="Arial" w:cs="Arial"/>
          <w:sz w:val="24"/>
          <w:szCs w:val="24"/>
        </w:rPr>
      </w:pPr>
      <w:r>
        <w:rPr>
          <w:rFonts w:ascii="Arial" w:hAnsi="Arial" w:cs="Arial"/>
          <w:sz w:val="24"/>
          <w:szCs w:val="24"/>
        </w:rPr>
        <w:t>Six table groupings will be needed in the room; these tables should be labeled with the LDA team names so that participants know where to sit when they arrive.</w:t>
      </w:r>
    </w:p>
    <w:p w14:paraId="1B4DCB69" w14:textId="2860570D" w:rsidR="00FF48D9" w:rsidRPr="00CD22D9" w:rsidRDefault="00FF48D9" w:rsidP="008F6CF0">
      <w:pPr>
        <w:pStyle w:val="ListParagraph"/>
        <w:numPr>
          <w:ilvl w:val="0"/>
          <w:numId w:val="11"/>
        </w:numPr>
        <w:spacing w:after="120" w:line="240" w:lineRule="auto"/>
        <w:rPr>
          <w:rFonts w:ascii="Arial" w:hAnsi="Arial" w:cs="Arial"/>
          <w:sz w:val="24"/>
          <w:szCs w:val="24"/>
        </w:rPr>
      </w:pPr>
      <w:r>
        <w:rPr>
          <w:rFonts w:ascii="Arial" w:hAnsi="Arial" w:cs="Arial"/>
          <w:i/>
          <w:sz w:val="24"/>
          <w:szCs w:val="24"/>
        </w:rPr>
        <w:t>If any participants will NOT graduate, we will talk to them the week of Jan. 3 (as per 12/16 meeting with Traci).</w:t>
      </w:r>
    </w:p>
    <w:p w14:paraId="795340DD" w14:textId="77777777" w:rsidR="00CD22D9" w:rsidRPr="00E34FC5" w:rsidRDefault="00CD22D9" w:rsidP="00CD22D9">
      <w:pPr>
        <w:pStyle w:val="ListParagraph"/>
        <w:spacing w:after="120" w:line="240" w:lineRule="auto"/>
        <w:rPr>
          <w:rFonts w:ascii="Arial" w:hAnsi="Arial" w:cs="Arial"/>
          <w:sz w:val="24"/>
          <w:szCs w:val="24"/>
        </w:rPr>
      </w:pPr>
    </w:p>
    <w:p w14:paraId="2F8A4814" w14:textId="6C77EED0" w:rsidR="003F5498" w:rsidRDefault="003F5498" w:rsidP="00A91945">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1 – Monday, </w:t>
      </w:r>
      <w:r w:rsidR="004122B8">
        <w:rPr>
          <w:rFonts w:ascii="Arial" w:hAnsi="Arial" w:cs="Arial"/>
          <w:b/>
          <w:color w:val="FFFFFF" w:themeColor="background1"/>
          <w:sz w:val="28"/>
          <w:szCs w:val="24"/>
        </w:rPr>
        <w:t>January 9</w:t>
      </w:r>
    </w:p>
    <w:p w14:paraId="5278940E" w14:textId="77777777" w:rsidR="003E460C" w:rsidRDefault="003E460C" w:rsidP="003E460C">
      <w:pPr>
        <w:spacing w:after="120" w:line="240" w:lineRule="auto"/>
        <w:rPr>
          <w:rFonts w:ascii="Arial" w:hAnsi="Arial" w:cs="Arial"/>
          <w:b/>
          <w:sz w:val="24"/>
          <w:szCs w:val="24"/>
        </w:rPr>
      </w:pPr>
      <w:commentRangeStart w:id="1"/>
      <w:r>
        <w:rPr>
          <w:rFonts w:ascii="Arial" w:hAnsi="Arial" w:cs="Arial"/>
          <w:b/>
          <w:sz w:val="24"/>
          <w:szCs w:val="24"/>
        </w:rPr>
        <w:t xml:space="preserve">8:00-8:15 Welcome and Agenda Review </w:t>
      </w:r>
      <w:commentRangeEnd w:id="1"/>
      <w:r>
        <w:rPr>
          <w:rStyle w:val="CommentReference"/>
        </w:rPr>
        <w:commentReference w:id="1"/>
      </w:r>
    </w:p>
    <w:p w14:paraId="76D4CF93" w14:textId="77777777" w:rsidR="003E460C" w:rsidRPr="002F5F60" w:rsidRDefault="003E460C" w:rsidP="003E460C">
      <w:pPr>
        <w:pStyle w:val="ListParagraph"/>
        <w:numPr>
          <w:ilvl w:val="0"/>
          <w:numId w:val="11"/>
        </w:numPr>
        <w:spacing w:after="120" w:line="240" w:lineRule="auto"/>
        <w:rPr>
          <w:rFonts w:ascii="Arial" w:hAnsi="Arial" w:cs="Arial"/>
          <w:sz w:val="24"/>
          <w:szCs w:val="24"/>
        </w:rPr>
      </w:pPr>
      <w:r w:rsidRPr="002F5F60">
        <w:rPr>
          <w:rFonts w:ascii="Arial" w:hAnsi="Arial" w:cs="Arial"/>
          <w:sz w:val="24"/>
          <w:szCs w:val="24"/>
        </w:rPr>
        <w:t>Class hours and expectations</w:t>
      </w:r>
    </w:p>
    <w:p w14:paraId="5D2C2938" w14:textId="77777777" w:rsidR="003E460C" w:rsidRDefault="003E460C" w:rsidP="003E460C">
      <w:pPr>
        <w:pStyle w:val="ListParagraph"/>
        <w:numPr>
          <w:ilvl w:val="0"/>
          <w:numId w:val="11"/>
        </w:numPr>
        <w:spacing w:after="120" w:line="240" w:lineRule="auto"/>
        <w:rPr>
          <w:rFonts w:ascii="Arial" w:hAnsi="Arial" w:cs="Arial"/>
          <w:sz w:val="24"/>
          <w:szCs w:val="24"/>
        </w:rPr>
      </w:pPr>
      <w:r w:rsidRPr="002F5F60">
        <w:rPr>
          <w:rFonts w:ascii="Arial" w:hAnsi="Arial" w:cs="Arial"/>
          <w:sz w:val="24"/>
          <w:szCs w:val="24"/>
        </w:rPr>
        <w:t>Week’s agenda</w:t>
      </w:r>
      <w:r>
        <w:rPr>
          <w:rFonts w:ascii="Arial" w:hAnsi="Arial" w:cs="Arial"/>
          <w:sz w:val="24"/>
          <w:szCs w:val="24"/>
        </w:rPr>
        <w:t>/objectives (track back to overall program objectives where appropriate)</w:t>
      </w:r>
    </w:p>
    <w:p w14:paraId="02363C10" w14:textId="77777777" w:rsidR="003E460C" w:rsidRDefault="003E460C" w:rsidP="003E460C">
      <w:pPr>
        <w:pStyle w:val="ListParagraph"/>
        <w:numPr>
          <w:ilvl w:val="0"/>
          <w:numId w:val="11"/>
        </w:numPr>
        <w:spacing w:after="120" w:line="240" w:lineRule="auto"/>
        <w:rPr>
          <w:rFonts w:ascii="Arial" w:hAnsi="Arial" w:cs="Arial"/>
          <w:sz w:val="24"/>
          <w:szCs w:val="24"/>
        </w:rPr>
      </w:pPr>
      <w:r>
        <w:rPr>
          <w:rFonts w:ascii="Arial" w:hAnsi="Arial" w:cs="Arial"/>
          <w:sz w:val="24"/>
          <w:szCs w:val="24"/>
        </w:rPr>
        <w:t>Graduation details</w:t>
      </w:r>
    </w:p>
    <w:p w14:paraId="75AAE8CF" w14:textId="77777777" w:rsidR="003E460C" w:rsidRDefault="003E460C" w:rsidP="003E460C">
      <w:pPr>
        <w:pStyle w:val="ListParagraph"/>
        <w:numPr>
          <w:ilvl w:val="1"/>
          <w:numId w:val="11"/>
        </w:numPr>
        <w:spacing w:after="120" w:line="240" w:lineRule="auto"/>
        <w:rPr>
          <w:rFonts w:ascii="Arial" w:hAnsi="Arial" w:cs="Arial"/>
          <w:sz w:val="24"/>
          <w:szCs w:val="24"/>
        </w:rPr>
      </w:pPr>
      <w:r>
        <w:rPr>
          <w:rFonts w:ascii="Arial" w:hAnsi="Arial" w:cs="Arial"/>
          <w:sz w:val="24"/>
          <w:szCs w:val="24"/>
        </w:rPr>
        <w:t>Indian Treaty Room</w:t>
      </w:r>
    </w:p>
    <w:p w14:paraId="38B2337B" w14:textId="77777777" w:rsidR="003E460C" w:rsidRDefault="003E460C" w:rsidP="003E460C">
      <w:pPr>
        <w:pStyle w:val="ListParagraph"/>
        <w:numPr>
          <w:ilvl w:val="1"/>
          <w:numId w:val="11"/>
        </w:numPr>
        <w:spacing w:after="120" w:line="240" w:lineRule="auto"/>
        <w:rPr>
          <w:rFonts w:ascii="Arial" w:hAnsi="Arial" w:cs="Arial"/>
          <w:sz w:val="24"/>
          <w:szCs w:val="24"/>
        </w:rPr>
      </w:pPr>
      <w:r>
        <w:rPr>
          <w:rFonts w:ascii="Arial" w:hAnsi="Arial" w:cs="Arial"/>
          <w:sz w:val="24"/>
          <w:szCs w:val="24"/>
        </w:rPr>
        <w:t>3-5pm</w:t>
      </w:r>
    </w:p>
    <w:p w14:paraId="26F31A04" w14:textId="77777777" w:rsidR="003E460C" w:rsidRDefault="003E460C" w:rsidP="003E460C">
      <w:pPr>
        <w:spacing w:after="120" w:line="240" w:lineRule="auto"/>
        <w:rPr>
          <w:ins w:id="2" w:author="Lauren E. Tindall" w:date="2016-12-21T15:43:00Z"/>
          <w:rFonts w:ascii="Arial" w:hAnsi="Arial" w:cs="Arial"/>
          <w:b/>
          <w:sz w:val="24"/>
          <w:szCs w:val="24"/>
        </w:rPr>
      </w:pPr>
    </w:p>
    <w:p w14:paraId="09AF9483" w14:textId="2E8B095E" w:rsidR="003E460C" w:rsidRDefault="003E460C" w:rsidP="003E460C">
      <w:pPr>
        <w:spacing w:after="120" w:line="240" w:lineRule="auto"/>
        <w:rPr>
          <w:ins w:id="3" w:author="Lauren E. Tindall" w:date="2016-12-21T15:43:00Z"/>
          <w:rFonts w:ascii="Arial" w:hAnsi="Arial" w:cs="Arial"/>
          <w:b/>
          <w:sz w:val="24"/>
          <w:szCs w:val="24"/>
        </w:rPr>
      </w:pPr>
      <w:ins w:id="4" w:author="Lauren E. Tindall" w:date="2016-12-21T15:43:00Z">
        <w:r>
          <w:rPr>
            <w:rFonts w:ascii="Arial" w:hAnsi="Arial" w:cs="Arial"/>
            <w:b/>
            <w:sz w:val="24"/>
            <w:szCs w:val="24"/>
          </w:rPr>
          <w:t>8:15-9:30</w:t>
        </w:r>
        <w:r>
          <w:rPr>
            <w:rFonts w:ascii="Arial" w:hAnsi="Arial" w:cs="Arial"/>
            <w:b/>
            <w:sz w:val="24"/>
            <w:szCs w:val="24"/>
          </w:rPr>
          <w:t xml:space="preserve"> LDA/Shark Tank Prep</w:t>
        </w:r>
      </w:ins>
    </w:p>
    <w:p w14:paraId="2FE10A02" w14:textId="77777777" w:rsidR="003E460C" w:rsidRDefault="003E460C" w:rsidP="003E460C">
      <w:pPr>
        <w:spacing w:after="120" w:line="240" w:lineRule="auto"/>
        <w:rPr>
          <w:ins w:id="5" w:author="Lauren E. Tindall" w:date="2016-12-21T15:43:00Z"/>
          <w:rFonts w:ascii="Arial" w:hAnsi="Arial" w:cs="Arial"/>
          <w:sz w:val="24"/>
          <w:szCs w:val="24"/>
        </w:rPr>
      </w:pPr>
      <w:ins w:id="6" w:author="Lauren E. Tindall" w:date="2016-12-21T15:43:00Z">
        <w:r w:rsidRPr="00CD22D9">
          <w:rPr>
            <w:rFonts w:ascii="Arial" w:hAnsi="Arial" w:cs="Arial"/>
            <w:sz w:val="24"/>
            <w:szCs w:val="24"/>
          </w:rPr>
          <w:t xml:space="preserve">If groups have </w:t>
        </w:r>
        <w:r>
          <w:rPr>
            <w:rFonts w:ascii="Arial" w:hAnsi="Arial" w:cs="Arial"/>
            <w:sz w:val="24"/>
            <w:szCs w:val="24"/>
          </w:rPr>
          <w:t xml:space="preserve">already </w:t>
        </w:r>
        <w:r w:rsidRPr="00CD22D9">
          <w:rPr>
            <w:rFonts w:ascii="Arial" w:hAnsi="Arial" w:cs="Arial"/>
            <w:sz w:val="24"/>
            <w:szCs w:val="24"/>
          </w:rPr>
          <w:t>completed</w:t>
        </w:r>
        <w:r>
          <w:rPr>
            <w:rFonts w:ascii="Arial" w:hAnsi="Arial" w:cs="Arial"/>
            <w:sz w:val="24"/>
            <w:szCs w:val="24"/>
          </w:rPr>
          <w:t xml:space="preserve"> a significant amount of work on their capstone, we can use this time for an engaging alternative activity:</w:t>
        </w:r>
      </w:ins>
    </w:p>
    <w:p w14:paraId="6749ACD7" w14:textId="77777777" w:rsidR="003E460C" w:rsidRDefault="003E460C" w:rsidP="003E460C">
      <w:pPr>
        <w:pStyle w:val="ListParagraph"/>
        <w:numPr>
          <w:ilvl w:val="0"/>
          <w:numId w:val="30"/>
        </w:numPr>
        <w:spacing w:after="120" w:line="240" w:lineRule="auto"/>
        <w:rPr>
          <w:ins w:id="7" w:author="Lauren E. Tindall" w:date="2016-12-21T15:43:00Z"/>
          <w:rFonts w:ascii="Arial" w:hAnsi="Arial" w:cs="Arial"/>
          <w:sz w:val="24"/>
          <w:szCs w:val="24"/>
        </w:rPr>
      </w:pPr>
      <w:ins w:id="8" w:author="Lauren E. Tindall" w:date="2016-12-21T15:43:00Z">
        <w:r>
          <w:rPr>
            <w:rFonts w:ascii="Arial" w:hAnsi="Arial" w:cs="Arial"/>
            <w:sz w:val="24"/>
            <w:szCs w:val="24"/>
          </w:rPr>
          <w:t>Digital Services Guesstures-based game or something else fun or teambuilding-oriented</w:t>
        </w:r>
      </w:ins>
    </w:p>
    <w:p w14:paraId="1078A434" w14:textId="77777777" w:rsidR="003E460C" w:rsidRDefault="003E460C" w:rsidP="003E460C">
      <w:pPr>
        <w:pStyle w:val="ListParagraph"/>
        <w:numPr>
          <w:ilvl w:val="0"/>
          <w:numId w:val="30"/>
        </w:numPr>
        <w:spacing w:after="120" w:line="240" w:lineRule="auto"/>
        <w:rPr>
          <w:ins w:id="9" w:author="Lauren E. Tindall" w:date="2016-12-21T15:43:00Z"/>
          <w:rFonts w:ascii="Arial" w:hAnsi="Arial" w:cs="Arial"/>
          <w:sz w:val="24"/>
          <w:szCs w:val="24"/>
        </w:rPr>
      </w:pPr>
      <w:ins w:id="10" w:author="Lauren E. Tindall" w:date="2016-12-21T15:43:00Z">
        <w:r>
          <w:rPr>
            <w:rFonts w:ascii="Arial" w:hAnsi="Arial" w:cs="Arial"/>
            <w:sz w:val="24"/>
            <w:szCs w:val="24"/>
          </w:rPr>
          <w:t>Talk through actions plans &amp; strategies with Traci/Brent in a more one-on-one setting</w:t>
        </w:r>
      </w:ins>
    </w:p>
    <w:p w14:paraId="3B1AAEC5" w14:textId="77777777" w:rsidR="003E460C" w:rsidRDefault="003E460C" w:rsidP="004122B8">
      <w:pPr>
        <w:spacing w:after="120" w:line="240" w:lineRule="auto"/>
        <w:rPr>
          <w:ins w:id="11" w:author="Lauren E. Tindall" w:date="2016-12-21T15:43:00Z"/>
          <w:rFonts w:ascii="Arial" w:hAnsi="Arial" w:cs="Arial"/>
          <w:b/>
          <w:sz w:val="24"/>
          <w:szCs w:val="24"/>
        </w:rPr>
      </w:pPr>
    </w:p>
    <w:p w14:paraId="5F090D62" w14:textId="5739CE23" w:rsidR="00CD22D9" w:rsidDel="003E460C" w:rsidRDefault="00CD22D9" w:rsidP="004122B8">
      <w:pPr>
        <w:spacing w:after="120" w:line="240" w:lineRule="auto"/>
        <w:rPr>
          <w:del w:id="12" w:author="Lauren E. Tindall" w:date="2016-12-21T15:43:00Z"/>
          <w:rFonts w:ascii="Arial" w:hAnsi="Arial" w:cs="Arial"/>
          <w:b/>
          <w:sz w:val="24"/>
          <w:szCs w:val="24"/>
        </w:rPr>
      </w:pPr>
    </w:p>
    <w:p w14:paraId="1DF965A9" w14:textId="3741A5CB" w:rsidR="004122B8" w:rsidRPr="004122B8" w:rsidRDefault="003E460C" w:rsidP="004122B8">
      <w:pPr>
        <w:spacing w:after="120" w:line="240" w:lineRule="auto"/>
        <w:rPr>
          <w:rFonts w:ascii="Arial" w:hAnsi="Arial" w:cs="Arial"/>
          <w:b/>
          <w:sz w:val="24"/>
          <w:szCs w:val="24"/>
        </w:rPr>
      </w:pPr>
      <w:ins w:id="13" w:author="Lauren E. Tindall" w:date="2016-12-21T15:44:00Z">
        <w:r>
          <w:rPr>
            <w:rFonts w:ascii="Arial" w:hAnsi="Arial" w:cs="Arial"/>
            <w:b/>
            <w:sz w:val="24"/>
            <w:szCs w:val="24"/>
          </w:rPr>
          <w:t>9:30</w:t>
        </w:r>
      </w:ins>
      <w:del w:id="14" w:author="Lauren E. Tindall" w:date="2016-12-21T15:44:00Z">
        <w:r w:rsidR="004122B8" w:rsidRPr="004122B8" w:rsidDel="003E460C">
          <w:rPr>
            <w:rFonts w:ascii="Arial" w:hAnsi="Arial" w:cs="Arial"/>
            <w:b/>
            <w:sz w:val="24"/>
            <w:szCs w:val="24"/>
          </w:rPr>
          <w:delText>8:15</w:delText>
        </w:r>
      </w:del>
      <w:r w:rsidR="004122B8" w:rsidRPr="004122B8">
        <w:rPr>
          <w:rFonts w:ascii="Arial" w:hAnsi="Arial" w:cs="Arial"/>
          <w:b/>
          <w:sz w:val="24"/>
          <w:szCs w:val="24"/>
        </w:rPr>
        <w:t>-</w:t>
      </w:r>
      <w:r w:rsidR="002871E4">
        <w:rPr>
          <w:rFonts w:ascii="Arial" w:hAnsi="Arial" w:cs="Arial"/>
          <w:b/>
          <w:sz w:val="24"/>
          <w:szCs w:val="24"/>
        </w:rPr>
        <w:t>11:30</w:t>
      </w:r>
      <w:r w:rsidR="004122B8" w:rsidRPr="004122B8">
        <w:rPr>
          <w:rFonts w:ascii="Arial" w:hAnsi="Arial" w:cs="Arial"/>
          <w:b/>
          <w:sz w:val="24"/>
          <w:szCs w:val="24"/>
        </w:rPr>
        <w:t xml:space="preserve"> Shadowing and </w:t>
      </w:r>
      <w:r w:rsidR="00B25420">
        <w:rPr>
          <w:rFonts w:ascii="Arial" w:hAnsi="Arial" w:cs="Arial"/>
          <w:b/>
          <w:sz w:val="24"/>
          <w:szCs w:val="24"/>
        </w:rPr>
        <w:t xml:space="preserve">Stakeholder </w:t>
      </w:r>
      <w:r w:rsidR="004122B8" w:rsidRPr="004122B8">
        <w:rPr>
          <w:rFonts w:ascii="Arial" w:hAnsi="Arial" w:cs="Arial"/>
          <w:b/>
          <w:sz w:val="24"/>
          <w:szCs w:val="24"/>
        </w:rPr>
        <w:t>Interview Debrief/Discussion</w:t>
      </w:r>
    </w:p>
    <w:p w14:paraId="05A1032E" w14:textId="33BE379B" w:rsidR="007566EB" w:rsidRDefault="00B25420" w:rsidP="004122B8">
      <w:pPr>
        <w:spacing w:after="120" w:line="240" w:lineRule="auto"/>
        <w:rPr>
          <w:rFonts w:ascii="Arial" w:hAnsi="Arial" w:cs="Arial"/>
          <w:sz w:val="24"/>
          <w:szCs w:val="24"/>
        </w:rPr>
      </w:pPr>
      <w:r>
        <w:rPr>
          <w:rFonts w:ascii="Arial" w:hAnsi="Arial" w:cs="Arial"/>
          <w:sz w:val="24"/>
          <w:szCs w:val="24"/>
        </w:rPr>
        <w:lastRenderedPageBreak/>
        <w:t xml:space="preserve">Have participants share their experiences with </w:t>
      </w:r>
      <w:r w:rsidR="00FF48D9">
        <w:rPr>
          <w:rFonts w:ascii="Arial" w:hAnsi="Arial" w:cs="Arial"/>
          <w:sz w:val="24"/>
          <w:szCs w:val="24"/>
        </w:rPr>
        <w:t>shadowing &amp;</w:t>
      </w:r>
      <w:r w:rsidR="00E34FC5">
        <w:rPr>
          <w:rFonts w:ascii="Arial" w:hAnsi="Arial" w:cs="Arial"/>
          <w:sz w:val="24"/>
          <w:szCs w:val="24"/>
        </w:rPr>
        <w:t xml:space="preserve"> stakeholder interview</w:t>
      </w:r>
      <w:r w:rsidR="00FF48D9">
        <w:rPr>
          <w:rFonts w:ascii="Arial" w:hAnsi="Arial" w:cs="Arial"/>
          <w:sz w:val="24"/>
          <w:szCs w:val="24"/>
        </w:rPr>
        <w:t>s</w:t>
      </w:r>
      <w:r w:rsidR="00E34FC5">
        <w:rPr>
          <w:rFonts w:ascii="Arial" w:hAnsi="Arial" w:cs="Arial"/>
          <w:sz w:val="24"/>
          <w:szCs w:val="24"/>
        </w:rPr>
        <w:t xml:space="preserve">. Going around the room, have participants answer the following questions about </w:t>
      </w:r>
      <w:r w:rsidR="007566EB">
        <w:rPr>
          <w:rFonts w:ascii="Arial" w:hAnsi="Arial" w:cs="Arial"/>
          <w:sz w:val="24"/>
          <w:szCs w:val="24"/>
        </w:rPr>
        <w:t>their experiences:</w:t>
      </w:r>
    </w:p>
    <w:p w14:paraId="5C7C65DA" w14:textId="77777777" w:rsidR="007566EB" w:rsidRDefault="007566EB" w:rsidP="007566EB">
      <w:pPr>
        <w:pStyle w:val="ListParagraph"/>
        <w:numPr>
          <w:ilvl w:val="0"/>
          <w:numId w:val="21"/>
        </w:numPr>
        <w:spacing w:after="120" w:line="240" w:lineRule="auto"/>
        <w:ind w:left="720"/>
        <w:rPr>
          <w:rFonts w:ascii="Arial" w:hAnsi="Arial" w:cs="Arial"/>
          <w:sz w:val="24"/>
          <w:szCs w:val="24"/>
        </w:rPr>
      </w:pPr>
      <w:r>
        <w:rPr>
          <w:rFonts w:ascii="Arial" w:hAnsi="Arial" w:cs="Arial"/>
          <w:sz w:val="24"/>
          <w:szCs w:val="24"/>
        </w:rPr>
        <w:t>Who were the stakeholders that you interviewed (you should not share names or other identifiable information)?</w:t>
      </w:r>
      <w:r w:rsidRPr="007566EB">
        <w:rPr>
          <w:rFonts w:ascii="Arial" w:hAnsi="Arial" w:cs="Arial"/>
          <w:sz w:val="24"/>
          <w:szCs w:val="24"/>
        </w:rPr>
        <w:t xml:space="preserve"> </w:t>
      </w:r>
    </w:p>
    <w:p w14:paraId="6DF7F4E1" w14:textId="0D71D359" w:rsidR="007566EB" w:rsidRPr="007566EB" w:rsidRDefault="007566EB" w:rsidP="007566EB">
      <w:pPr>
        <w:pStyle w:val="ListParagraph"/>
        <w:numPr>
          <w:ilvl w:val="1"/>
          <w:numId w:val="21"/>
        </w:numPr>
        <w:spacing w:after="120" w:line="240" w:lineRule="auto"/>
        <w:rPr>
          <w:rFonts w:ascii="Arial" w:hAnsi="Arial" w:cs="Arial"/>
          <w:sz w:val="24"/>
          <w:szCs w:val="24"/>
        </w:rPr>
      </w:pPr>
      <w:r>
        <w:rPr>
          <w:rFonts w:ascii="Arial" w:hAnsi="Arial" w:cs="Arial"/>
          <w:sz w:val="24"/>
          <w:szCs w:val="24"/>
        </w:rPr>
        <w:t>What were your initial expectations?</w:t>
      </w:r>
    </w:p>
    <w:p w14:paraId="49A924D9" w14:textId="153C89A3" w:rsidR="007566EB" w:rsidRDefault="007566EB" w:rsidP="007566EB">
      <w:pPr>
        <w:pStyle w:val="ListParagraph"/>
        <w:numPr>
          <w:ilvl w:val="0"/>
          <w:numId w:val="22"/>
        </w:numPr>
        <w:spacing w:after="120" w:line="240" w:lineRule="auto"/>
        <w:rPr>
          <w:rFonts w:ascii="Arial" w:hAnsi="Arial" w:cs="Arial"/>
          <w:sz w:val="24"/>
          <w:szCs w:val="24"/>
        </w:rPr>
      </w:pPr>
      <w:r>
        <w:rPr>
          <w:rFonts w:ascii="Arial" w:hAnsi="Arial" w:cs="Arial"/>
          <w:sz w:val="24"/>
          <w:szCs w:val="24"/>
        </w:rPr>
        <w:t xml:space="preserve">What shadowing opportunity did you identify? </w:t>
      </w:r>
    </w:p>
    <w:p w14:paraId="4E78FDE4" w14:textId="0F94521F" w:rsidR="007566EB" w:rsidRDefault="007566EB" w:rsidP="007566EB">
      <w:pPr>
        <w:pStyle w:val="ListParagraph"/>
        <w:numPr>
          <w:ilvl w:val="1"/>
          <w:numId w:val="22"/>
        </w:numPr>
        <w:spacing w:after="120" w:line="240" w:lineRule="auto"/>
        <w:rPr>
          <w:rFonts w:ascii="Arial" w:hAnsi="Arial" w:cs="Arial"/>
          <w:sz w:val="24"/>
          <w:szCs w:val="24"/>
        </w:rPr>
      </w:pPr>
      <w:r>
        <w:rPr>
          <w:rFonts w:ascii="Arial" w:hAnsi="Arial" w:cs="Arial"/>
          <w:sz w:val="24"/>
          <w:szCs w:val="24"/>
        </w:rPr>
        <w:t>What kind of activities occurred?</w:t>
      </w:r>
    </w:p>
    <w:p w14:paraId="481F1DCB" w14:textId="6CC6C6DD" w:rsidR="007566EB" w:rsidRDefault="007566EB" w:rsidP="007566EB">
      <w:pPr>
        <w:pStyle w:val="ListParagraph"/>
        <w:numPr>
          <w:ilvl w:val="0"/>
          <w:numId w:val="22"/>
        </w:numPr>
        <w:spacing w:after="120" w:line="240" w:lineRule="auto"/>
        <w:rPr>
          <w:rFonts w:ascii="Arial" w:hAnsi="Arial" w:cs="Arial"/>
          <w:sz w:val="24"/>
          <w:szCs w:val="24"/>
        </w:rPr>
      </w:pPr>
      <w:r>
        <w:rPr>
          <w:rFonts w:ascii="Arial" w:hAnsi="Arial" w:cs="Arial"/>
          <w:sz w:val="24"/>
          <w:szCs w:val="24"/>
        </w:rPr>
        <w:t>From both experiences, what lessons were learned?</w:t>
      </w:r>
    </w:p>
    <w:p w14:paraId="46D0BDA3" w14:textId="5107E5F0" w:rsidR="00BE15A6" w:rsidRDefault="00BE15A6" w:rsidP="007566EB">
      <w:pPr>
        <w:pStyle w:val="ListParagraph"/>
        <w:numPr>
          <w:ilvl w:val="0"/>
          <w:numId w:val="22"/>
        </w:numPr>
        <w:spacing w:after="120" w:line="240" w:lineRule="auto"/>
        <w:rPr>
          <w:rFonts w:ascii="Arial" w:hAnsi="Arial" w:cs="Arial"/>
          <w:sz w:val="24"/>
          <w:szCs w:val="24"/>
        </w:rPr>
      </w:pPr>
      <w:r>
        <w:rPr>
          <w:rFonts w:ascii="Arial" w:hAnsi="Arial" w:cs="Arial"/>
          <w:sz w:val="24"/>
          <w:szCs w:val="24"/>
        </w:rPr>
        <w:t>What can you do with the information you gained?</w:t>
      </w:r>
    </w:p>
    <w:p w14:paraId="15E05CE9" w14:textId="7BAD5A04" w:rsidR="00FF48D9" w:rsidRPr="00FF48D9" w:rsidRDefault="00FF48D9" w:rsidP="008F6CF0">
      <w:pPr>
        <w:spacing w:after="120" w:line="240" w:lineRule="auto"/>
      </w:pPr>
      <w:r>
        <w:rPr>
          <w:i/>
        </w:rPr>
        <w:t>The ICF team will review the submitted shadowing &amp; stakeholder interview documents to help us prepare for this conversation &amp; identify any commonalities/areas we want to probe on.</w:t>
      </w:r>
    </w:p>
    <w:p w14:paraId="3D165070" w14:textId="77777777" w:rsidR="00CD22D9" w:rsidRDefault="00CD22D9" w:rsidP="004122B8">
      <w:pPr>
        <w:spacing w:after="120" w:line="240" w:lineRule="auto"/>
        <w:rPr>
          <w:rFonts w:ascii="Arial" w:hAnsi="Arial" w:cs="Arial"/>
          <w:b/>
          <w:sz w:val="24"/>
          <w:szCs w:val="24"/>
        </w:rPr>
      </w:pPr>
    </w:p>
    <w:p w14:paraId="33724791" w14:textId="57FF667C" w:rsidR="00B25420" w:rsidRPr="00B25420" w:rsidRDefault="00B25420" w:rsidP="004122B8">
      <w:pPr>
        <w:spacing w:after="120" w:line="240" w:lineRule="auto"/>
        <w:rPr>
          <w:rFonts w:ascii="Arial" w:hAnsi="Arial" w:cs="Arial"/>
          <w:b/>
          <w:sz w:val="24"/>
          <w:szCs w:val="24"/>
        </w:rPr>
      </w:pPr>
      <w:r w:rsidRPr="00B25420">
        <w:rPr>
          <w:rFonts w:ascii="Arial" w:hAnsi="Arial" w:cs="Arial"/>
          <w:b/>
          <w:sz w:val="24"/>
          <w:szCs w:val="24"/>
        </w:rPr>
        <w:t>9:45-10:00 Morning Break</w:t>
      </w:r>
    </w:p>
    <w:p w14:paraId="3D72252D" w14:textId="77777777" w:rsidR="00CD22D9" w:rsidRDefault="00CD22D9" w:rsidP="004122B8">
      <w:pPr>
        <w:spacing w:after="120" w:line="240" w:lineRule="auto"/>
        <w:rPr>
          <w:rFonts w:ascii="Arial" w:hAnsi="Arial" w:cs="Arial"/>
          <w:b/>
          <w:sz w:val="24"/>
          <w:szCs w:val="24"/>
        </w:rPr>
      </w:pPr>
    </w:p>
    <w:p w14:paraId="42306669" w14:textId="13ECFA51" w:rsidR="00B25420" w:rsidDel="003E460C" w:rsidRDefault="008303CA" w:rsidP="004122B8">
      <w:pPr>
        <w:spacing w:after="120" w:line="240" w:lineRule="auto"/>
        <w:rPr>
          <w:del w:id="15" w:author="Lauren E. Tindall" w:date="2016-12-21T15:46:00Z"/>
          <w:rFonts w:ascii="Arial" w:hAnsi="Arial" w:cs="Arial"/>
          <w:b/>
          <w:sz w:val="24"/>
          <w:szCs w:val="24"/>
        </w:rPr>
      </w:pPr>
      <w:commentRangeStart w:id="16"/>
      <w:del w:id="17" w:author="Lauren E. Tindall" w:date="2016-12-21T15:46:00Z">
        <w:r w:rsidDel="003E460C">
          <w:rPr>
            <w:rFonts w:ascii="Arial" w:hAnsi="Arial" w:cs="Arial"/>
            <w:b/>
            <w:sz w:val="24"/>
            <w:szCs w:val="24"/>
          </w:rPr>
          <w:delText>10</w:delText>
        </w:r>
        <w:r w:rsidR="00B25420" w:rsidRPr="00B25420" w:rsidDel="003E460C">
          <w:rPr>
            <w:rFonts w:ascii="Arial" w:hAnsi="Arial" w:cs="Arial"/>
            <w:b/>
            <w:sz w:val="24"/>
            <w:szCs w:val="24"/>
          </w:rPr>
          <w:delText>:00-1</w:delText>
        </w:r>
        <w:r w:rsidR="00BB55FC" w:rsidDel="003E460C">
          <w:rPr>
            <w:rFonts w:ascii="Arial" w:hAnsi="Arial" w:cs="Arial"/>
            <w:b/>
            <w:sz w:val="24"/>
            <w:szCs w:val="24"/>
          </w:rPr>
          <w:delText>1</w:delText>
        </w:r>
        <w:r w:rsidR="0032205E" w:rsidDel="003E460C">
          <w:rPr>
            <w:rFonts w:ascii="Arial" w:hAnsi="Arial" w:cs="Arial"/>
            <w:b/>
            <w:sz w:val="24"/>
            <w:szCs w:val="24"/>
          </w:rPr>
          <w:delText>:</w:delText>
        </w:r>
        <w:r w:rsidR="00BB55FC" w:rsidDel="003E460C">
          <w:rPr>
            <w:rFonts w:ascii="Arial" w:hAnsi="Arial" w:cs="Arial"/>
            <w:b/>
            <w:sz w:val="24"/>
            <w:szCs w:val="24"/>
          </w:rPr>
          <w:delText>0</w:delText>
        </w:r>
        <w:r w:rsidR="0032205E" w:rsidDel="003E460C">
          <w:rPr>
            <w:rFonts w:ascii="Arial" w:hAnsi="Arial" w:cs="Arial"/>
            <w:b/>
            <w:sz w:val="24"/>
            <w:szCs w:val="24"/>
          </w:rPr>
          <w:delText>0</w:delText>
        </w:r>
        <w:r w:rsidR="00B25420" w:rsidRPr="00B25420" w:rsidDel="003E460C">
          <w:rPr>
            <w:rFonts w:ascii="Arial" w:hAnsi="Arial" w:cs="Arial"/>
            <w:b/>
            <w:sz w:val="24"/>
            <w:szCs w:val="24"/>
          </w:rPr>
          <w:delText xml:space="preserve"> </w:delText>
        </w:r>
        <w:r w:rsidR="008340F8" w:rsidDel="003E460C">
          <w:rPr>
            <w:rFonts w:ascii="Arial" w:hAnsi="Arial" w:cs="Arial"/>
            <w:b/>
            <w:sz w:val="24"/>
            <w:szCs w:val="24"/>
          </w:rPr>
          <w:delText xml:space="preserve">MAP </w:delText>
        </w:r>
        <w:r w:rsidR="00B25420" w:rsidRPr="00B25420" w:rsidDel="003E460C">
          <w:rPr>
            <w:rFonts w:ascii="Arial" w:hAnsi="Arial" w:cs="Arial"/>
            <w:b/>
            <w:sz w:val="24"/>
            <w:szCs w:val="24"/>
          </w:rPr>
          <w:delText>Scenario Conclusion discussion</w:delText>
        </w:r>
        <w:commentRangeEnd w:id="16"/>
        <w:r w:rsidR="00CD22D9" w:rsidDel="003E460C">
          <w:rPr>
            <w:rStyle w:val="CommentReference"/>
          </w:rPr>
          <w:commentReference w:id="16"/>
        </w:r>
      </w:del>
    </w:p>
    <w:p w14:paraId="15F8C08C" w14:textId="43E328D9" w:rsidR="00B25420" w:rsidRPr="008303CA" w:rsidDel="003E460C" w:rsidRDefault="00B25420" w:rsidP="00B25420">
      <w:pPr>
        <w:pStyle w:val="ListParagraph"/>
        <w:numPr>
          <w:ilvl w:val="0"/>
          <w:numId w:val="20"/>
        </w:numPr>
        <w:spacing w:after="120" w:line="240" w:lineRule="auto"/>
        <w:rPr>
          <w:del w:id="18" w:author="Lauren E. Tindall" w:date="2016-12-21T15:46:00Z"/>
          <w:rFonts w:ascii="Arial" w:hAnsi="Arial" w:cs="Arial"/>
          <w:b/>
          <w:sz w:val="24"/>
          <w:szCs w:val="24"/>
        </w:rPr>
      </w:pPr>
      <w:del w:id="19" w:author="Lauren E. Tindall" w:date="2016-12-21T15:46:00Z">
        <w:r w:rsidDel="003E460C">
          <w:rPr>
            <w:rFonts w:ascii="Arial" w:hAnsi="Arial" w:cs="Arial"/>
            <w:sz w:val="24"/>
            <w:szCs w:val="24"/>
          </w:rPr>
          <w:delText>Tradeoff decision</w:delText>
        </w:r>
      </w:del>
    </w:p>
    <w:p w14:paraId="1F5D9A64" w14:textId="100E0C82" w:rsidR="008303CA" w:rsidRPr="008303CA" w:rsidDel="003E460C" w:rsidRDefault="008303CA" w:rsidP="008303CA">
      <w:pPr>
        <w:pStyle w:val="ListParagraph"/>
        <w:numPr>
          <w:ilvl w:val="1"/>
          <w:numId w:val="20"/>
        </w:numPr>
        <w:spacing w:after="120" w:line="240" w:lineRule="auto"/>
        <w:rPr>
          <w:del w:id="20" w:author="Lauren E. Tindall" w:date="2016-12-21T15:46:00Z"/>
          <w:rFonts w:ascii="Arial" w:hAnsi="Arial" w:cs="Arial"/>
          <w:b/>
          <w:sz w:val="24"/>
          <w:szCs w:val="24"/>
        </w:rPr>
      </w:pPr>
      <w:del w:id="21" w:author="Lauren E. Tindall" w:date="2016-12-21T15:46:00Z">
        <w:r w:rsidDel="003E460C">
          <w:rPr>
            <w:rFonts w:ascii="Arial" w:hAnsi="Arial" w:cs="Arial"/>
            <w:sz w:val="24"/>
            <w:szCs w:val="24"/>
          </w:rPr>
          <w:delText xml:space="preserve">In the Tradeoff Game activity, participants reviewed evaluation criteria from two potential vendors (Semper Agile and Always Shippin’) to determine which would provide the best value to the MAP agency. The vendors responded to an RFQ for an MVP. </w:delText>
        </w:r>
      </w:del>
    </w:p>
    <w:p w14:paraId="2CF1CAB1" w14:textId="293F9C32" w:rsidR="008303CA" w:rsidRPr="008303CA" w:rsidDel="003E460C" w:rsidRDefault="008303CA" w:rsidP="008303CA">
      <w:pPr>
        <w:pStyle w:val="ListParagraph"/>
        <w:numPr>
          <w:ilvl w:val="1"/>
          <w:numId w:val="20"/>
        </w:numPr>
        <w:spacing w:after="120" w:line="240" w:lineRule="auto"/>
        <w:rPr>
          <w:del w:id="22" w:author="Lauren E. Tindall" w:date="2016-12-21T15:46:00Z"/>
          <w:rFonts w:ascii="Arial" w:hAnsi="Arial" w:cs="Arial"/>
          <w:b/>
          <w:sz w:val="24"/>
          <w:szCs w:val="24"/>
        </w:rPr>
      </w:pPr>
      <w:del w:id="23" w:author="Lauren E. Tindall" w:date="2016-12-21T15:46:00Z">
        <w:r w:rsidDel="003E460C">
          <w:rPr>
            <w:rFonts w:ascii="Arial" w:hAnsi="Arial" w:cs="Arial"/>
            <w:sz w:val="24"/>
            <w:szCs w:val="24"/>
          </w:rPr>
          <w:delText xml:space="preserve">Based on the evaluation worksheet that you completed, which vendor offered the best value and why? </w:delText>
        </w:r>
      </w:del>
    </w:p>
    <w:p w14:paraId="1049A9AE" w14:textId="3111E965" w:rsidR="008303CA" w:rsidRPr="0032205E" w:rsidDel="003E460C" w:rsidRDefault="008303CA" w:rsidP="008303CA">
      <w:pPr>
        <w:pStyle w:val="ListParagraph"/>
        <w:numPr>
          <w:ilvl w:val="2"/>
          <w:numId w:val="20"/>
        </w:numPr>
        <w:spacing w:after="120" w:line="240" w:lineRule="auto"/>
        <w:rPr>
          <w:del w:id="24" w:author="Lauren E. Tindall" w:date="2016-12-21T15:46:00Z"/>
          <w:rFonts w:ascii="Arial" w:hAnsi="Arial" w:cs="Arial"/>
          <w:b/>
          <w:sz w:val="24"/>
          <w:szCs w:val="24"/>
        </w:rPr>
      </w:pPr>
      <w:del w:id="25" w:author="Lauren E. Tindall" w:date="2016-12-21T15:46:00Z">
        <w:r w:rsidDel="003E460C">
          <w:rPr>
            <w:rFonts w:ascii="Arial" w:hAnsi="Arial" w:cs="Arial"/>
            <w:sz w:val="24"/>
            <w:szCs w:val="24"/>
          </w:rPr>
          <w:delText xml:space="preserve">Provide participants with printouts of the evaluation worksheet, and the proposal evaluation results and price quote for each vendor to reference/refresh their memory. </w:delText>
        </w:r>
      </w:del>
    </w:p>
    <w:p w14:paraId="023E74AC" w14:textId="2F2DF998" w:rsidR="0032205E" w:rsidRPr="008303CA" w:rsidDel="003E460C" w:rsidRDefault="0032205E" w:rsidP="008303CA">
      <w:pPr>
        <w:pStyle w:val="ListParagraph"/>
        <w:numPr>
          <w:ilvl w:val="2"/>
          <w:numId w:val="20"/>
        </w:numPr>
        <w:spacing w:after="120" w:line="240" w:lineRule="auto"/>
        <w:rPr>
          <w:del w:id="26" w:author="Lauren E. Tindall" w:date="2016-12-21T15:46:00Z"/>
          <w:rFonts w:ascii="Arial" w:hAnsi="Arial" w:cs="Arial"/>
          <w:b/>
          <w:sz w:val="24"/>
          <w:szCs w:val="24"/>
        </w:rPr>
      </w:pPr>
      <w:del w:id="27" w:author="Lauren E. Tindall" w:date="2016-12-21T15:46:00Z">
        <w:r w:rsidDel="003E460C">
          <w:rPr>
            <w:rFonts w:ascii="Arial" w:hAnsi="Arial" w:cs="Arial"/>
            <w:sz w:val="24"/>
            <w:szCs w:val="24"/>
          </w:rPr>
          <w:delText xml:space="preserve">Which vendors did everyone choose? </w:delText>
        </w:r>
      </w:del>
    </w:p>
    <w:p w14:paraId="12006C55" w14:textId="00C9122C" w:rsidR="008303CA" w:rsidRPr="008303CA" w:rsidDel="003E460C" w:rsidRDefault="00B25420" w:rsidP="008303CA">
      <w:pPr>
        <w:pStyle w:val="ListParagraph"/>
        <w:numPr>
          <w:ilvl w:val="0"/>
          <w:numId w:val="20"/>
        </w:numPr>
        <w:spacing w:after="120" w:line="240" w:lineRule="auto"/>
        <w:rPr>
          <w:del w:id="28" w:author="Lauren E. Tindall" w:date="2016-12-21T15:46:00Z"/>
          <w:rFonts w:ascii="Arial" w:hAnsi="Arial" w:cs="Arial"/>
          <w:b/>
          <w:sz w:val="24"/>
          <w:szCs w:val="24"/>
        </w:rPr>
      </w:pPr>
      <w:del w:id="29" w:author="Lauren E. Tindall" w:date="2016-12-21T15:46:00Z">
        <w:r w:rsidDel="003E460C">
          <w:rPr>
            <w:rFonts w:ascii="Arial" w:hAnsi="Arial" w:cs="Arial"/>
            <w:sz w:val="24"/>
            <w:szCs w:val="24"/>
          </w:rPr>
          <w:delText>Exit Strategy</w:delText>
        </w:r>
      </w:del>
    </w:p>
    <w:p w14:paraId="72BE301E" w14:textId="4CFE7AF2" w:rsidR="008303CA" w:rsidRPr="00CD22D9" w:rsidDel="003E460C" w:rsidRDefault="008303CA" w:rsidP="00BE15A6">
      <w:pPr>
        <w:pStyle w:val="ListParagraph"/>
        <w:numPr>
          <w:ilvl w:val="1"/>
          <w:numId w:val="20"/>
        </w:numPr>
        <w:spacing w:after="120" w:line="240" w:lineRule="auto"/>
        <w:rPr>
          <w:del w:id="30" w:author="Lauren E. Tindall" w:date="2016-12-21T15:46:00Z"/>
          <w:rFonts w:ascii="Arial" w:hAnsi="Arial" w:cs="Arial"/>
          <w:sz w:val="24"/>
          <w:szCs w:val="24"/>
        </w:rPr>
      </w:pPr>
      <w:del w:id="31" w:author="Lauren E. Tindall" w:date="2016-12-21T15:46:00Z">
        <w:r w:rsidRPr="00CD22D9" w:rsidDel="003E460C">
          <w:rPr>
            <w:rFonts w:ascii="Arial" w:hAnsi="Arial" w:cs="Arial"/>
            <w:sz w:val="24"/>
            <w:szCs w:val="24"/>
          </w:rPr>
          <w:delText xml:space="preserve">In Iteration 4.B, participants answered a series of questions about exit strategies. </w:delText>
        </w:r>
      </w:del>
    </w:p>
    <w:p w14:paraId="370D0C38" w14:textId="1F155D76" w:rsidR="00BE15A6" w:rsidRPr="008303CA" w:rsidDel="003E460C" w:rsidRDefault="00BE15A6" w:rsidP="00BE15A6">
      <w:pPr>
        <w:pStyle w:val="ListParagraph"/>
        <w:numPr>
          <w:ilvl w:val="1"/>
          <w:numId w:val="20"/>
        </w:numPr>
        <w:spacing w:after="120" w:line="240" w:lineRule="auto"/>
        <w:rPr>
          <w:del w:id="32" w:author="Lauren E. Tindall" w:date="2016-12-21T15:46:00Z"/>
          <w:rFonts w:ascii="Arial" w:hAnsi="Arial" w:cs="Arial"/>
          <w:b/>
          <w:sz w:val="24"/>
          <w:szCs w:val="24"/>
        </w:rPr>
      </w:pPr>
      <w:del w:id="33" w:author="Lauren E. Tindall" w:date="2016-12-21T15:46:00Z">
        <w:r w:rsidDel="003E460C">
          <w:rPr>
            <w:rFonts w:ascii="Arial" w:hAnsi="Arial" w:cs="Arial"/>
            <w:sz w:val="24"/>
            <w:szCs w:val="24"/>
          </w:rPr>
          <w:delText xml:space="preserve">What can you do to course correct when performance is trending downward? </w:delText>
        </w:r>
      </w:del>
    </w:p>
    <w:p w14:paraId="2C6B1A10" w14:textId="52A2C01A" w:rsidR="008303CA" w:rsidRPr="008303CA" w:rsidDel="003E460C" w:rsidRDefault="008303CA" w:rsidP="00BE15A6">
      <w:pPr>
        <w:pStyle w:val="ListParagraph"/>
        <w:numPr>
          <w:ilvl w:val="1"/>
          <w:numId w:val="20"/>
        </w:numPr>
        <w:spacing w:after="120" w:line="240" w:lineRule="auto"/>
        <w:rPr>
          <w:del w:id="34" w:author="Lauren E. Tindall" w:date="2016-12-21T15:46:00Z"/>
          <w:rFonts w:ascii="Arial" w:hAnsi="Arial" w:cs="Arial"/>
          <w:b/>
          <w:sz w:val="24"/>
          <w:szCs w:val="24"/>
        </w:rPr>
      </w:pPr>
      <w:del w:id="35" w:author="Lauren E. Tindall" w:date="2016-12-21T15:46:00Z">
        <w:r w:rsidDel="003E460C">
          <w:rPr>
            <w:rFonts w:ascii="Arial" w:hAnsi="Arial" w:cs="Arial"/>
            <w:sz w:val="24"/>
            <w:szCs w:val="24"/>
          </w:rPr>
          <w:delText xml:space="preserve">Did you have an exit strategy built into your acquisition strategy in Release 3? How did Mary and SBA handle this? </w:delText>
        </w:r>
      </w:del>
    </w:p>
    <w:p w14:paraId="75BEA521" w14:textId="37A532F5" w:rsidR="008303CA" w:rsidRPr="00BE15A6" w:rsidDel="003E460C" w:rsidRDefault="008303CA" w:rsidP="00BE15A6">
      <w:pPr>
        <w:pStyle w:val="ListParagraph"/>
        <w:numPr>
          <w:ilvl w:val="1"/>
          <w:numId w:val="20"/>
        </w:numPr>
        <w:spacing w:after="120" w:line="240" w:lineRule="auto"/>
        <w:rPr>
          <w:del w:id="36" w:author="Lauren E. Tindall" w:date="2016-12-21T15:46:00Z"/>
          <w:rFonts w:ascii="Arial" w:hAnsi="Arial" w:cs="Arial"/>
          <w:b/>
          <w:sz w:val="24"/>
          <w:szCs w:val="24"/>
        </w:rPr>
      </w:pPr>
      <w:del w:id="37" w:author="Lauren E. Tindall" w:date="2016-12-21T15:46:00Z">
        <w:r w:rsidDel="003E460C">
          <w:rPr>
            <w:rFonts w:ascii="Arial" w:hAnsi="Arial" w:cs="Arial"/>
            <w:sz w:val="24"/>
            <w:szCs w:val="24"/>
          </w:rPr>
          <w:delText xml:space="preserve">Ask participants about the use of incentives. Have they ever used incentives as a means of improving performance? </w:delText>
        </w:r>
      </w:del>
    </w:p>
    <w:p w14:paraId="64755E98" w14:textId="4B43EC9E" w:rsidR="00BE15A6" w:rsidRPr="0032205E" w:rsidDel="003E460C" w:rsidRDefault="008303CA" w:rsidP="00BE15A6">
      <w:pPr>
        <w:pStyle w:val="ListParagraph"/>
        <w:numPr>
          <w:ilvl w:val="1"/>
          <w:numId w:val="20"/>
        </w:numPr>
        <w:spacing w:after="120" w:line="240" w:lineRule="auto"/>
        <w:rPr>
          <w:del w:id="38" w:author="Lauren E. Tindall" w:date="2016-12-21T15:46:00Z"/>
          <w:rFonts w:ascii="Arial" w:hAnsi="Arial" w:cs="Arial"/>
          <w:b/>
          <w:sz w:val="24"/>
          <w:szCs w:val="24"/>
        </w:rPr>
      </w:pPr>
      <w:del w:id="39" w:author="Lauren E. Tindall" w:date="2016-12-21T15:46:00Z">
        <w:r w:rsidDel="003E460C">
          <w:rPr>
            <w:rFonts w:ascii="Arial" w:hAnsi="Arial" w:cs="Arial"/>
            <w:sz w:val="24"/>
            <w:szCs w:val="24"/>
          </w:rPr>
          <w:delText>If participants aren’t answering questions, reference their discussion posts to draw them into the conversation.</w:delText>
        </w:r>
      </w:del>
    </w:p>
    <w:p w14:paraId="7C6EB066" w14:textId="0D3F8639" w:rsidR="00CD22D9" w:rsidDel="002871E4" w:rsidRDefault="00CD22D9" w:rsidP="0032205E">
      <w:pPr>
        <w:spacing w:after="120" w:line="240" w:lineRule="auto"/>
        <w:rPr>
          <w:del w:id="40" w:author="Lauren E. Tindall" w:date="2016-12-21T16:03:00Z"/>
          <w:rFonts w:ascii="Arial" w:hAnsi="Arial" w:cs="Arial"/>
          <w:b/>
          <w:sz w:val="24"/>
          <w:szCs w:val="24"/>
        </w:rPr>
      </w:pPr>
    </w:p>
    <w:p w14:paraId="7D1E0D74" w14:textId="1B3276D5" w:rsidR="00B25420" w:rsidRPr="00B25420" w:rsidRDefault="00B25420" w:rsidP="004122B8">
      <w:pPr>
        <w:spacing w:after="120" w:line="240" w:lineRule="auto"/>
        <w:rPr>
          <w:rFonts w:ascii="Arial" w:hAnsi="Arial" w:cs="Arial"/>
          <w:b/>
          <w:sz w:val="24"/>
          <w:szCs w:val="24"/>
        </w:rPr>
      </w:pPr>
      <w:r w:rsidRPr="00B25420">
        <w:rPr>
          <w:rFonts w:ascii="Arial" w:hAnsi="Arial" w:cs="Arial"/>
          <w:b/>
          <w:sz w:val="24"/>
          <w:szCs w:val="24"/>
        </w:rPr>
        <w:t>1</w:t>
      </w:r>
      <w:r w:rsidR="002871E4">
        <w:rPr>
          <w:rFonts w:ascii="Arial" w:hAnsi="Arial" w:cs="Arial"/>
          <w:b/>
          <w:sz w:val="24"/>
          <w:szCs w:val="24"/>
        </w:rPr>
        <w:t>1:3</w:t>
      </w:r>
      <w:r w:rsidRPr="00B25420">
        <w:rPr>
          <w:rFonts w:ascii="Arial" w:hAnsi="Arial" w:cs="Arial"/>
          <w:b/>
          <w:sz w:val="24"/>
          <w:szCs w:val="24"/>
        </w:rPr>
        <w:t>0-1</w:t>
      </w:r>
      <w:r w:rsidR="002871E4">
        <w:rPr>
          <w:rFonts w:ascii="Arial" w:hAnsi="Arial" w:cs="Arial"/>
          <w:b/>
          <w:sz w:val="24"/>
          <w:szCs w:val="24"/>
        </w:rPr>
        <w:t xml:space="preserve">2:30 </w:t>
      </w:r>
      <w:r w:rsidRPr="00B25420">
        <w:rPr>
          <w:rFonts w:ascii="Arial" w:hAnsi="Arial" w:cs="Arial"/>
          <w:b/>
          <w:sz w:val="24"/>
          <w:szCs w:val="24"/>
        </w:rPr>
        <w:t>Lunch</w:t>
      </w:r>
      <w:r w:rsidR="005954A3">
        <w:rPr>
          <w:rFonts w:ascii="Arial" w:hAnsi="Arial" w:cs="Arial"/>
          <w:b/>
          <w:sz w:val="24"/>
          <w:szCs w:val="24"/>
        </w:rPr>
        <w:t xml:space="preserve"> Break</w:t>
      </w:r>
    </w:p>
    <w:p w14:paraId="07FC4029" w14:textId="77777777" w:rsidR="00CD22D9" w:rsidRDefault="00CD22D9" w:rsidP="004122B8">
      <w:pPr>
        <w:spacing w:after="120" w:line="240" w:lineRule="auto"/>
        <w:rPr>
          <w:rFonts w:ascii="Arial" w:hAnsi="Arial" w:cs="Arial"/>
          <w:b/>
          <w:sz w:val="24"/>
          <w:szCs w:val="24"/>
        </w:rPr>
      </w:pPr>
    </w:p>
    <w:p w14:paraId="27D74290" w14:textId="03803667" w:rsidR="002871E4" w:rsidRDefault="002871E4" w:rsidP="002871E4">
      <w:pPr>
        <w:spacing w:after="120" w:line="240" w:lineRule="auto"/>
        <w:rPr>
          <w:rFonts w:ascii="Arial" w:hAnsi="Arial" w:cs="Arial"/>
          <w:b/>
          <w:sz w:val="24"/>
          <w:szCs w:val="24"/>
        </w:rPr>
      </w:pPr>
      <w:r>
        <w:rPr>
          <w:rFonts w:ascii="Arial" w:hAnsi="Arial" w:cs="Arial"/>
          <w:b/>
          <w:sz w:val="24"/>
          <w:szCs w:val="24"/>
        </w:rPr>
        <w:t>1</w:t>
      </w:r>
      <w:r>
        <w:rPr>
          <w:rFonts w:ascii="Arial" w:hAnsi="Arial" w:cs="Arial"/>
          <w:b/>
          <w:sz w:val="24"/>
          <w:szCs w:val="24"/>
        </w:rPr>
        <w:t>2</w:t>
      </w:r>
      <w:del w:id="41" w:author="Lauren E. Tindall" w:date="2016-12-21T15:54:00Z">
        <w:r w:rsidDel="00C063A2">
          <w:rPr>
            <w:rFonts w:ascii="Arial" w:hAnsi="Arial" w:cs="Arial"/>
            <w:b/>
            <w:sz w:val="24"/>
            <w:szCs w:val="24"/>
          </w:rPr>
          <w:delText>0</w:delText>
        </w:r>
      </w:del>
      <w:r>
        <w:rPr>
          <w:rFonts w:ascii="Arial" w:hAnsi="Arial" w:cs="Arial"/>
          <w:b/>
          <w:sz w:val="24"/>
          <w:szCs w:val="24"/>
        </w:rPr>
        <w:t>:3</w:t>
      </w:r>
      <w:r w:rsidRPr="00B25420">
        <w:rPr>
          <w:rFonts w:ascii="Arial" w:hAnsi="Arial" w:cs="Arial"/>
          <w:b/>
          <w:sz w:val="24"/>
          <w:szCs w:val="24"/>
        </w:rPr>
        <w:t>0-</w:t>
      </w:r>
      <w:r>
        <w:rPr>
          <w:rFonts w:ascii="Arial" w:hAnsi="Arial" w:cs="Arial"/>
          <w:b/>
          <w:sz w:val="24"/>
          <w:szCs w:val="24"/>
        </w:rPr>
        <w:t>1</w:t>
      </w:r>
      <w:del w:id="42" w:author="Lauren E. Tindall" w:date="2016-12-21T15:56:00Z">
        <w:r w:rsidRPr="00B25420" w:rsidDel="00C063A2">
          <w:rPr>
            <w:rFonts w:ascii="Arial" w:hAnsi="Arial" w:cs="Arial"/>
            <w:b/>
            <w:sz w:val="24"/>
            <w:szCs w:val="24"/>
          </w:rPr>
          <w:delText>1</w:delText>
        </w:r>
        <w:r w:rsidDel="00C063A2">
          <w:rPr>
            <w:rFonts w:ascii="Arial" w:hAnsi="Arial" w:cs="Arial"/>
            <w:b/>
            <w:sz w:val="24"/>
            <w:szCs w:val="24"/>
          </w:rPr>
          <w:delText>1</w:delText>
        </w:r>
      </w:del>
      <w:r>
        <w:rPr>
          <w:rFonts w:ascii="Arial" w:hAnsi="Arial" w:cs="Arial"/>
          <w:b/>
          <w:sz w:val="24"/>
          <w:szCs w:val="24"/>
        </w:rPr>
        <w:t>:</w:t>
      </w:r>
      <w:r>
        <w:rPr>
          <w:rFonts w:ascii="Arial" w:hAnsi="Arial" w:cs="Arial"/>
          <w:b/>
          <w:sz w:val="24"/>
          <w:szCs w:val="24"/>
        </w:rPr>
        <w:t>3</w:t>
      </w:r>
      <w:r>
        <w:rPr>
          <w:rFonts w:ascii="Arial" w:hAnsi="Arial" w:cs="Arial"/>
          <w:b/>
          <w:sz w:val="24"/>
          <w:szCs w:val="24"/>
        </w:rPr>
        <w:t>0</w:t>
      </w:r>
      <w:r w:rsidRPr="00B25420">
        <w:rPr>
          <w:rFonts w:ascii="Arial" w:hAnsi="Arial" w:cs="Arial"/>
          <w:b/>
          <w:sz w:val="24"/>
          <w:szCs w:val="24"/>
        </w:rPr>
        <w:t xml:space="preserve"> </w:t>
      </w:r>
      <w:r>
        <w:rPr>
          <w:rFonts w:ascii="Arial" w:hAnsi="Arial" w:cs="Arial"/>
          <w:b/>
          <w:sz w:val="24"/>
          <w:szCs w:val="24"/>
        </w:rPr>
        <w:t xml:space="preserve">MAP </w:t>
      </w:r>
      <w:r w:rsidRPr="00B25420">
        <w:rPr>
          <w:rFonts w:ascii="Arial" w:hAnsi="Arial" w:cs="Arial"/>
          <w:b/>
          <w:sz w:val="24"/>
          <w:szCs w:val="24"/>
        </w:rPr>
        <w:t>Scenario Conclusion discussion</w:t>
      </w:r>
    </w:p>
    <w:p w14:paraId="08215473" w14:textId="77777777" w:rsidR="002871E4" w:rsidRPr="008303CA" w:rsidRDefault="002871E4" w:rsidP="002871E4">
      <w:pPr>
        <w:pStyle w:val="ListParagraph"/>
        <w:numPr>
          <w:ilvl w:val="0"/>
          <w:numId w:val="20"/>
        </w:numPr>
        <w:spacing w:after="120" w:line="240" w:lineRule="auto"/>
        <w:rPr>
          <w:rFonts w:ascii="Arial" w:hAnsi="Arial" w:cs="Arial"/>
          <w:b/>
          <w:sz w:val="24"/>
          <w:szCs w:val="24"/>
        </w:rPr>
      </w:pPr>
      <w:r>
        <w:rPr>
          <w:rFonts w:ascii="Arial" w:hAnsi="Arial" w:cs="Arial"/>
          <w:sz w:val="24"/>
          <w:szCs w:val="24"/>
        </w:rPr>
        <w:t>Tradeoff decision</w:t>
      </w:r>
    </w:p>
    <w:p w14:paraId="01B173DB" w14:textId="77777777" w:rsidR="002871E4" w:rsidRPr="008303CA" w:rsidRDefault="002871E4" w:rsidP="002871E4">
      <w:pPr>
        <w:pStyle w:val="ListParagraph"/>
        <w:numPr>
          <w:ilvl w:val="1"/>
          <w:numId w:val="20"/>
        </w:numPr>
        <w:spacing w:after="120" w:line="240" w:lineRule="auto"/>
        <w:rPr>
          <w:rFonts w:ascii="Arial" w:hAnsi="Arial" w:cs="Arial"/>
          <w:b/>
          <w:sz w:val="24"/>
          <w:szCs w:val="24"/>
        </w:rPr>
      </w:pPr>
      <w:r>
        <w:rPr>
          <w:rFonts w:ascii="Arial" w:hAnsi="Arial" w:cs="Arial"/>
          <w:sz w:val="24"/>
          <w:szCs w:val="24"/>
        </w:rPr>
        <w:t xml:space="preserve">In the Tradeoff Game activity, participants reviewed evaluation criteria from two potential vendors (Semper Agile and Always Shippin’) to determine which would provide the best value to the MAP agency. The vendors responded to an RFQ for an MVP. </w:t>
      </w:r>
    </w:p>
    <w:p w14:paraId="0FB65541" w14:textId="77777777" w:rsidR="002871E4" w:rsidRPr="008303CA" w:rsidRDefault="002871E4" w:rsidP="002871E4">
      <w:pPr>
        <w:pStyle w:val="ListParagraph"/>
        <w:numPr>
          <w:ilvl w:val="1"/>
          <w:numId w:val="20"/>
        </w:numPr>
        <w:spacing w:after="120" w:line="240" w:lineRule="auto"/>
        <w:rPr>
          <w:rFonts w:ascii="Arial" w:hAnsi="Arial" w:cs="Arial"/>
          <w:b/>
          <w:sz w:val="24"/>
          <w:szCs w:val="24"/>
        </w:rPr>
      </w:pPr>
      <w:r>
        <w:rPr>
          <w:rFonts w:ascii="Arial" w:hAnsi="Arial" w:cs="Arial"/>
          <w:sz w:val="24"/>
          <w:szCs w:val="24"/>
        </w:rPr>
        <w:t xml:space="preserve">Based on the evaluation worksheet that you completed, which vendor offered the best value and why? </w:t>
      </w:r>
    </w:p>
    <w:p w14:paraId="60F15709" w14:textId="77777777" w:rsidR="002871E4" w:rsidRPr="003E460C" w:rsidRDefault="002871E4" w:rsidP="002871E4">
      <w:pPr>
        <w:pStyle w:val="ListParagraph"/>
        <w:numPr>
          <w:ilvl w:val="2"/>
          <w:numId w:val="20"/>
        </w:numPr>
        <w:spacing w:after="120" w:line="240" w:lineRule="auto"/>
        <w:rPr>
          <w:ins w:id="43" w:author="Lauren E. Tindall" w:date="2016-12-21T15:49:00Z"/>
          <w:rFonts w:ascii="Arial" w:hAnsi="Arial" w:cs="Arial"/>
          <w:b/>
          <w:sz w:val="24"/>
          <w:szCs w:val="24"/>
          <w:rPrChange w:id="44" w:author="Lauren E. Tindall" w:date="2016-12-21T15:49:00Z">
            <w:rPr>
              <w:ins w:id="45" w:author="Lauren E. Tindall" w:date="2016-12-21T15:49:00Z"/>
              <w:rFonts w:ascii="Arial" w:hAnsi="Arial" w:cs="Arial"/>
              <w:sz w:val="24"/>
              <w:szCs w:val="24"/>
            </w:rPr>
          </w:rPrChange>
        </w:rPr>
      </w:pPr>
      <w:r>
        <w:rPr>
          <w:rFonts w:ascii="Arial" w:hAnsi="Arial" w:cs="Arial"/>
          <w:sz w:val="24"/>
          <w:szCs w:val="24"/>
        </w:rPr>
        <w:t xml:space="preserve">Provide participants with printouts of the evaluation worksheet, and the proposal evaluation results and price quote for each vendor to reference/refresh their memory. </w:t>
      </w:r>
    </w:p>
    <w:p w14:paraId="25A4DC7F" w14:textId="77777777" w:rsidR="002871E4" w:rsidRPr="00155D46" w:rsidRDefault="002871E4" w:rsidP="002871E4">
      <w:pPr>
        <w:pStyle w:val="ListParagraph"/>
        <w:numPr>
          <w:ilvl w:val="3"/>
          <w:numId w:val="20"/>
        </w:numPr>
        <w:spacing w:after="120" w:line="240" w:lineRule="auto"/>
        <w:rPr>
          <w:ins w:id="46" w:author="Lauren E. Tindall" w:date="2016-12-21T15:51:00Z"/>
          <w:rFonts w:ascii="Arial" w:hAnsi="Arial" w:cs="Arial"/>
          <w:b/>
          <w:sz w:val="24"/>
          <w:szCs w:val="24"/>
          <w:rPrChange w:id="47" w:author="Lauren E. Tindall" w:date="2016-12-21T15:51:00Z">
            <w:rPr>
              <w:ins w:id="48" w:author="Lauren E. Tindall" w:date="2016-12-21T15:51:00Z"/>
              <w:rFonts w:ascii="Arial" w:hAnsi="Arial" w:cs="Arial"/>
              <w:sz w:val="24"/>
              <w:szCs w:val="24"/>
            </w:rPr>
          </w:rPrChange>
        </w:rPr>
        <w:pPrChange w:id="49" w:author="Lauren E. Tindall" w:date="2016-12-21T15:49:00Z">
          <w:pPr>
            <w:pStyle w:val="ListParagraph"/>
            <w:numPr>
              <w:ilvl w:val="2"/>
              <w:numId w:val="20"/>
            </w:numPr>
            <w:spacing w:after="120" w:line="240" w:lineRule="auto"/>
            <w:ind w:left="2160" w:hanging="360"/>
          </w:pPr>
        </w:pPrChange>
      </w:pPr>
      <w:ins w:id="50" w:author="Lauren E. Tindall" w:date="2016-12-21T15:49:00Z">
        <w:r>
          <w:rPr>
            <w:rFonts w:ascii="Arial" w:hAnsi="Arial" w:cs="Arial"/>
            <w:sz w:val="24"/>
            <w:szCs w:val="24"/>
          </w:rPr>
          <w:t xml:space="preserve">Can we get them out of their seats based on which companies they picked – Teams A and B – can have something back &amp; forth about why they didn’t pick one or the other. Want to make sure they captured all the elements in the </w:t>
        </w:r>
      </w:ins>
      <w:ins w:id="51" w:author="Lauren E. Tindall" w:date="2016-12-21T15:50:00Z">
        <w:r>
          <w:rPr>
            <w:rFonts w:ascii="Arial" w:hAnsi="Arial" w:cs="Arial"/>
            <w:sz w:val="24"/>
            <w:szCs w:val="24"/>
          </w:rPr>
          <w:t>scenarios</w:t>
        </w:r>
      </w:ins>
      <w:ins w:id="52" w:author="Lauren E. Tindall" w:date="2016-12-21T15:49:00Z">
        <w:r>
          <w:rPr>
            <w:rFonts w:ascii="Arial" w:hAnsi="Arial" w:cs="Arial"/>
            <w:sz w:val="24"/>
            <w:szCs w:val="24"/>
          </w:rPr>
          <w:t>, all the targeted information, all the tradeoff decisions and WHY</w:t>
        </w:r>
      </w:ins>
      <w:ins w:id="53" w:author="Lauren E. Tindall" w:date="2016-12-21T15:50:00Z">
        <w:r>
          <w:rPr>
            <w:rFonts w:ascii="Arial" w:hAnsi="Arial" w:cs="Arial"/>
            <w:sz w:val="24"/>
            <w:szCs w:val="24"/>
          </w:rPr>
          <w:t>. Come up with a final tradeoff decision as a group about why that company provided the best solution. Traci to audit the scenario materials &amp; provide checklist of tradeoffs for students to cover – one with higher cost, etc. – either one could be a winner, good activity for group thought.</w:t>
        </w:r>
      </w:ins>
    </w:p>
    <w:p w14:paraId="40ABC103" w14:textId="77777777" w:rsidR="002871E4" w:rsidRPr="00C063A2" w:rsidRDefault="002871E4" w:rsidP="002871E4">
      <w:pPr>
        <w:pStyle w:val="ListParagraph"/>
        <w:numPr>
          <w:ilvl w:val="3"/>
          <w:numId w:val="20"/>
        </w:numPr>
        <w:spacing w:after="120" w:line="240" w:lineRule="auto"/>
        <w:rPr>
          <w:ins w:id="54" w:author="Lauren E. Tindall" w:date="2016-12-21T15:52:00Z"/>
          <w:rFonts w:ascii="Arial" w:hAnsi="Arial" w:cs="Arial"/>
          <w:b/>
          <w:sz w:val="24"/>
          <w:szCs w:val="24"/>
          <w:rPrChange w:id="55" w:author="Lauren E. Tindall" w:date="2016-12-21T15:52:00Z">
            <w:rPr>
              <w:ins w:id="56" w:author="Lauren E. Tindall" w:date="2016-12-21T15:52:00Z"/>
              <w:rFonts w:ascii="Arial" w:hAnsi="Arial" w:cs="Arial"/>
              <w:sz w:val="24"/>
              <w:szCs w:val="24"/>
            </w:rPr>
          </w:rPrChange>
        </w:rPr>
        <w:pPrChange w:id="57" w:author="Lauren E. Tindall" w:date="2016-12-21T15:49:00Z">
          <w:pPr>
            <w:pStyle w:val="ListParagraph"/>
            <w:numPr>
              <w:ilvl w:val="2"/>
              <w:numId w:val="20"/>
            </w:numPr>
            <w:spacing w:after="120" w:line="240" w:lineRule="auto"/>
            <w:ind w:left="2160" w:hanging="360"/>
          </w:pPr>
        </w:pPrChange>
      </w:pPr>
      <w:ins w:id="58" w:author="Lauren E. Tindall" w:date="2016-12-21T15:52:00Z">
        <w:r>
          <w:rPr>
            <w:rFonts w:ascii="Arial" w:hAnsi="Arial" w:cs="Arial"/>
            <w:sz w:val="24"/>
            <w:szCs w:val="24"/>
          </w:rPr>
          <w:t>Are you going to open discussions or not?</w:t>
        </w:r>
      </w:ins>
    </w:p>
    <w:p w14:paraId="181877DE" w14:textId="77777777" w:rsidR="002871E4" w:rsidRPr="00155D46" w:rsidRDefault="002871E4" w:rsidP="002871E4">
      <w:pPr>
        <w:pStyle w:val="ListParagraph"/>
        <w:numPr>
          <w:ilvl w:val="3"/>
          <w:numId w:val="20"/>
        </w:numPr>
        <w:spacing w:after="120" w:line="240" w:lineRule="auto"/>
        <w:rPr>
          <w:ins w:id="59" w:author="Lauren E. Tindall" w:date="2016-12-21T15:52:00Z"/>
          <w:rFonts w:ascii="Arial" w:hAnsi="Arial" w:cs="Arial"/>
          <w:b/>
          <w:sz w:val="24"/>
          <w:szCs w:val="24"/>
          <w:rPrChange w:id="60" w:author="Lauren E. Tindall" w:date="2016-12-21T15:52:00Z">
            <w:rPr>
              <w:ins w:id="61" w:author="Lauren E. Tindall" w:date="2016-12-21T15:52:00Z"/>
              <w:rFonts w:ascii="Arial" w:hAnsi="Arial" w:cs="Arial"/>
              <w:sz w:val="24"/>
              <w:szCs w:val="24"/>
            </w:rPr>
          </w:rPrChange>
        </w:rPr>
        <w:pPrChange w:id="62" w:author="Lauren E. Tindall" w:date="2016-12-21T15:49:00Z">
          <w:pPr>
            <w:pStyle w:val="ListParagraph"/>
            <w:numPr>
              <w:ilvl w:val="2"/>
              <w:numId w:val="20"/>
            </w:numPr>
            <w:spacing w:after="120" w:line="240" w:lineRule="auto"/>
            <w:ind w:left="2160" w:hanging="360"/>
          </w:pPr>
        </w:pPrChange>
      </w:pPr>
      <w:ins w:id="63" w:author="Lauren E. Tindall" w:date="2016-12-21T15:53:00Z">
        <w:r>
          <w:rPr>
            <w:rFonts w:ascii="Arial" w:hAnsi="Arial" w:cs="Arial"/>
            <w:sz w:val="24"/>
            <w:szCs w:val="24"/>
          </w:rPr>
          <w:t xml:space="preserve">Either way, </w:t>
        </w:r>
      </w:ins>
      <w:ins w:id="64" w:author="Lauren E. Tindall" w:date="2016-12-21T15:51:00Z">
        <w:r>
          <w:rPr>
            <w:rFonts w:ascii="Arial" w:hAnsi="Arial" w:cs="Arial"/>
            <w:sz w:val="24"/>
            <w:szCs w:val="24"/>
          </w:rPr>
          <w:t>what would the discussion questions be related to the information provided to them</w:t>
        </w:r>
      </w:ins>
      <w:ins w:id="65" w:author="Lauren E. Tindall" w:date="2016-12-21T15:53:00Z">
        <w:r>
          <w:rPr>
            <w:rFonts w:ascii="Arial" w:hAnsi="Arial" w:cs="Arial"/>
            <w:sz w:val="24"/>
            <w:szCs w:val="24"/>
          </w:rPr>
          <w:t xml:space="preserve"> for each </w:t>
        </w:r>
        <w:r>
          <w:rPr>
            <w:rFonts w:ascii="Arial" w:hAnsi="Arial" w:cs="Arial"/>
            <w:sz w:val="24"/>
            <w:szCs w:val="24"/>
          </w:rPr>
          <w:lastRenderedPageBreak/>
          <w:t>vendor/negotiation posture &amp; what you want to target</w:t>
        </w:r>
      </w:ins>
      <w:ins w:id="66" w:author="Lauren E. Tindall" w:date="2016-12-21T15:51:00Z">
        <w:r>
          <w:rPr>
            <w:rFonts w:ascii="Arial" w:hAnsi="Arial" w:cs="Arial"/>
            <w:sz w:val="24"/>
            <w:szCs w:val="24"/>
          </w:rPr>
          <w:t xml:space="preserve">? Another way for them to diagnose the situation/problem </w:t>
        </w:r>
      </w:ins>
      <w:ins w:id="67" w:author="Lauren E. Tindall" w:date="2016-12-21T15:52:00Z">
        <w:r>
          <w:rPr>
            <w:rFonts w:ascii="Arial" w:hAnsi="Arial" w:cs="Arial"/>
            <w:sz w:val="24"/>
            <w:szCs w:val="24"/>
          </w:rPr>
          <w:t>–</w:t>
        </w:r>
      </w:ins>
      <w:ins w:id="68" w:author="Lauren E. Tindall" w:date="2016-12-21T15:51:00Z">
        <w:r>
          <w:rPr>
            <w:rFonts w:ascii="Arial" w:hAnsi="Arial" w:cs="Arial"/>
            <w:sz w:val="24"/>
            <w:szCs w:val="24"/>
          </w:rPr>
          <w:t xml:space="preserve"> tech </w:t>
        </w:r>
      </w:ins>
      <w:ins w:id="69" w:author="Lauren E. Tindall" w:date="2016-12-21T15:52:00Z">
        <w:r>
          <w:rPr>
            <w:rFonts w:ascii="Arial" w:hAnsi="Arial" w:cs="Arial"/>
            <w:sz w:val="24"/>
            <w:szCs w:val="24"/>
          </w:rPr>
          <w:t>write-up versus what they thought they were getting. Primer for how activity should be run.</w:t>
        </w:r>
      </w:ins>
    </w:p>
    <w:p w14:paraId="7DBB4913" w14:textId="77777777" w:rsidR="002871E4" w:rsidRPr="00C063A2" w:rsidRDefault="002871E4" w:rsidP="002871E4">
      <w:pPr>
        <w:pStyle w:val="ListParagraph"/>
        <w:numPr>
          <w:ilvl w:val="4"/>
          <w:numId w:val="20"/>
        </w:numPr>
        <w:spacing w:after="120" w:line="240" w:lineRule="auto"/>
        <w:rPr>
          <w:ins w:id="70" w:author="Lauren E. Tindall" w:date="2016-12-21T15:53:00Z"/>
          <w:rFonts w:ascii="Arial" w:hAnsi="Arial" w:cs="Arial"/>
          <w:b/>
          <w:sz w:val="24"/>
          <w:szCs w:val="24"/>
          <w:rPrChange w:id="71" w:author="Lauren E. Tindall" w:date="2016-12-21T15:53:00Z">
            <w:rPr>
              <w:ins w:id="72" w:author="Lauren E. Tindall" w:date="2016-12-21T15:53:00Z"/>
              <w:rFonts w:ascii="Arial" w:hAnsi="Arial" w:cs="Arial"/>
              <w:sz w:val="24"/>
              <w:szCs w:val="24"/>
            </w:rPr>
          </w:rPrChange>
        </w:rPr>
        <w:pPrChange w:id="73" w:author="Lauren E. Tindall" w:date="2016-12-21T15:52:00Z">
          <w:pPr>
            <w:pStyle w:val="ListParagraph"/>
            <w:numPr>
              <w:ilvl w:val="2"/>
              <w:numId w:val="20"/>
            </w:numPr>
            <w:spacing w:after="120" w:line="240" w:lineRule="auto"/>
            <w:ind w:left="2160" w:hanging="360"/>
          </w:pPr>
        </w:pPrChange>
      </w:pPr>
      <w:ins w:id="74" w:author="Lauren E. Tindall" w:date="2016-12-21T15:53:00Z">
        <w:r>
          <w:rPr>
            <w:rFonts w:ascii="Arial" w:hAnsi="Arial" w:cs="Arial"/>
            <w:sz w:val="24"/>
            <w:szCs w:val="24"/>
          </w:rPr>
          <w:t>Build off of self-directed learning &amp; focus on practicing negotiating posture/planning/approach</w:t>
        </w:r>
      </w:ins>
    </w:p>
    <w:p w14:paraId="14EF5E68" w14:textId="77777777" w:rsidR="002871E4" w:rsidRPr="00C063A2" w:rsidRDefault="002871E4" w:rsidP="002871E4">
      <w:pPr>
        <w:pStyle w:val="ListParagraph"/>
        <w:numPr>
          <w:ilvl w:val="4"/>
          <w:numId w:val="20"/>
        </w:numPr>
        <w:spacing w:after="120" w:line="240" w:lineRule="auto"/>
        <w:rPr>
          <w:ins w:id="75" w:author="Lauren E. Tindall" w:date="2016-12-21T15:54:00Z"/>
          <w:rFonts w:ascii="Arial" w:hAnsi="Arial" w:cs="Arial"/>
          <w:b/>
          <w:sz w:val="24"/>
          <w:szCs w:val="24"/>
          <w:rPrChange w:id="76" w:author="Lauren E. Tindall" w:date="2016-12-21T15:54:00Z">
            <w:rPr>
              <w:ins w:id="77" w:author="Lauren E. Tindall" w:date="2016-12-21T15:54:00Z"/>
              <w:rFonts w:ascii="Arial" w:hAnsi="Arial" w:cs="Arial"/>
              <w:sz w:val="24"/>
              <w:szCs w:val="24"/>
            </w:rPr>
          </w:rPrChange>
        </w:rPr>
        <w:pPrChange w:id="78" w:author="Lauren E. Tindall" w:date="2016-12-21T15:52:00Z">
          <w:pPr>
            <w:pStyle w:val="ListParagraph"/>
            <w:numPr>
              <w:ilvl w:val="2"/>
              <w:numId w:val="20"/>
            </w:numPr>
            <w:spacing w:after="120" w:line="240" w:lineRule="auto"/>
            <w:ind w:left="2160" w:hanging="360"/>
          </w:pPr>
        </w:pPrChange>
      </w:pPr>
      <w:ins w:id="79" w:author="Lauren E. Tindall" w:date="2016-12-21T15:52:00Z">
        <w:r>
          <w:rPr>
            <w:rFonts w:ascii="Arial" w:hAnsi="Arial" w:cs="Arial"/>
            <w:sz w:val="24"/>
            <w:szCs w:val="24"/>
          </w:rPr>
          <w:t>Have Traci or a facilitator play Devil’s Advocate role – or a student?</w:t>
        </w:r>
      </w:ins>
    </w:p>
    <w:p w14:paraId="3E05830A" w14:textId="77777777" w:rsidR="002871E4" w:rsidRPr="003E460C" w:rsidRDefault="002871E4" w:rsidP="002871E4">
      <w:pPr>
        <w:pStyle w:val="ListParagraph"/>
        <w:numPr>
          <w:ilvl w:val="2"/>
          <w:numId w:val="20"/>
        </w:numPr>
        <w:spacing w:after="120" w:line="240" w:lineRule="auto"/>
        <w:rPr>
          <w:rFonts w:ascii="Arial" w:hAnsi="Arial" w:cs="Arial"/>
          <w:b/>
          <w:sz w:val="24"/>
          <w:szCs w:val="24"/>
        </w:rPr>
      </w:pPr>
      <w:r>
        <w:rPr>
          <w:rFonts w:ascii="Arial" w:hAnsi="Arial" w:cs="Arial"/>
          <w:sz w:val="24"/>
          <w:szCs w:val="24"/>
        </w:rPr>
        <w:t xml:space="preserve">Which vendors did everyone choose? </w:t>
      </w:r>
    </w:p>
    <w:p w14:paraId="7480E681" w14:textId="77777777" w:rsidR="002871E4" w:rsidRPr="008303CA" w:rsidRDefault="002871E4" w:rsidP="002871E4">
      <w:pPr>
        <w:pStyle w:val="ListParagraph"/>
        <w:numPr>
          <w:ilvl w:val="2"/>
          <w:numId w:val="20"/>
        </w:numPr>
        <w:spacing w:after="120" w:line="240" w:lineRule="auto"/>
        <w:rPr>
          <w:rFonts w:ascii="Arial" w:hAnsi="Arial" w:cs="Arial"/>
          <w:b/>
          <w:sz w:val="24"/>
          <w:szCs w:val="24"/>
        </w:rPr>
      </w:pPr>
      <w:ins w:id="80" w:author="Lauren E. Tindall" w:date="2016-12-21T15:48:00Z">
        <w:r>
          <w:rPr>
            <w:rFonts w:ascii="Arial" w:hAnsi="Arial" w:cs="Arial"/>
            <w:b/>
            <w:i/>
            <w:sz w:val="24"/>
            <w:szCs w:val="24"/>
          </w:rPr>
          <w:t>Remind participants to bring their worksheet to class</w:t>
        </w:r>
      </w:ins>
    </w:p>
    <w:p w14:paraId="587BFE4A" w14:textId="77777777" w:rsidR="002871E4" w:rsidRDefault="002871E4" w:rsidP="00C063A2">
      <w:pPr>
        <w:spacing w:after="120" w:line="240" w:lineRule="auto"/>
        <w:rPr>
          <w:rFonts w:ascii="Arial" w:hAnsi="Arial" w:cs="Arial"/>
          <w:b/>
          <w:sz w:val="24"/>
          <w:szCs w:val="24"/>
        </w:rPr>
      </w:pPr>
    </w:p>
    <w:p w14:paraId="1700680A" w14:textId="0A3A5451" w:rsidR="00C063A2" w:rsidRDefault="00C063A2" w:rsidP="00C063A2">
      <w:pPr>
        <w:spacing w:after="120" w:line="240" w:lineRule="auto"/>
        <w:rPr>
          <w:rFonts w:ascii="Arial" w:hAnsi="Arial" w:cs="Arial"/>
          <w:b/>
          <w:sz w:val="24"/>
          <w:szCs w:val="24"/>
        </w:rPr>
      </w:pPr>
      <w:r>
        <w:rPr>
          <w:rFonts w:ascii="Arial" w:hAnsi="Arial" w:cs="Arial"/>
          <w:b/>
          <w:sz w:val="24"/>
          <w:szCs w:val="24"/>
        </w:rPr>
        <w:t>1</w:t>
      </w:r>
      <w:r>
        <w:rPr>
          <w:rFonts w:ascii="Arial" w:hAnsi="Arial" w:cs="Arial"/>
          <w:b/>
          <w:sz w:val="24"/>
          <w:szCs w:val="24"/>
        </w:rPr>
        <w:t>:</w:t>
      </w:r>
      <w:r w:rsidR="002871E4">
        <w:rPr>
          <w:rFonts w:ascii="Arial" w:hAnsi="Arial" w:cs="Arial"/>
          <w:b/>
          <w:sz w:val="24"/>
          <w:szCs w:val="24"/>
        </w:rPr>
        <w:t>30</w:t>
      </w:r>
      <w:r>
        <w:rPr>
          <w:rFonts w:ascii="Arial" w:hAnsi="Arial" w:cs="Arial"/>
          <w:b/>
          <w:sz w:val="24"/>
          <w:szCs w:val="24"/>
        </w:rPr>
        <w:t>-3</w:t>
      </w:r>
      <w:r>
        <w:rPr>
          <w:rFonts w:ascii="Arial" w:hAnsi="Arial" w:cs="Arial"/>
          <w:b/>
          <w:sz w:val="24"/>
          <w:szCs w:val="24"/>
        </w:rPr>
        <w:t>:00 Acumen Gu</w:t>
      </w:r>
      <w:ins w:id="81" w:author="Lauren E. Tindall" w:date="2016-12-21T15:45:00Z">
        <w:r>
          <w:rPr>
            <w:rFonts w:ascii="Arial" w:hAnsi="Arial" w:cs="Arial"/>
            <w:b/>
            <w:sz w:val="24"/>
            <w:szCs w:val="24"/>
          </w:rPr>
          <w:t>e</w:t>
        </w:r>
      </w:ins>
      <w:r>
        <w:rPr>
          <w:rFonts w:ascii="Arial" w:hAnsi="Arial" w:cs="Arial"/>
          <w:b/>
          <w:sz w:val="24"/>
          <w:szCs w:val="24"/>
        </w:rPr>
        <w:t>st Speakers: Best Practices in Agile Development</w:t>
      </w:r>
    </w:p>
    <w:p w14:paraId="05A3FA52" w14:textId="77777777" w:rsidR="00C063A2" w:rsidRPr="00C063A2" w:rsidRDefault="00C063A2" w:rsidP="00C063A2">
      <w:pPr>
        <w:pStyle w:val="ListParagraph"/>
        <w:numPr>
          <w:ilvl w:val="0"/>
          <w:numId w:val="20"/>
        </w:numPr>
        <w:spacing w:after="120" w:line="240" w:lineRule="auto"/>
        <w:rPr>
          <w:rFonts w:ascii="Arial" w:hAnsi="Arial" w:cs="Arial"/>
          <w:b/>
          <w:sz w:val="24"/>
          <w:szCs w:val="24"/>
        </w:rPr>
      </w:pPr>
      <w:r>
        <w:rPr>
          <w:rFonts w:ascii="Arial" w:hAnsi="Arial" w:cs="Arial"/>
          <w:sz w:val="24"/>
          <w:szCs w:val="24"/>
        </w:rPr>
        <w:t xml:space="preserve">MAP Case Study (30 mins): </w:t>
      </w:r>
      <w:ins w:id="82" w:author="Lauren E. Tindall" w:date="2016-12-21T15:55:00Z">
        <w:r>
          <w:rPr>
            <w:rFonts w:ascii="Arial" w:hAnsi="Arial" w:cs="Arial"/>
            <w:sz w:val="24"/>
            <w:szCs w:val="24"/>
          </w:rPr>
          <w:t>IF Acumen can attend, we can have them role play the vendors/tradeoff game/negotiations</w:t>
        </w:r>
      </w:ins>
    </w:p>
    <w:p w14:paraId="7EC6D636" w14:textId="77777777" w:rsidR="00C063A2" w:rsidRPr="00C063A2" w:rsidRDefault="00C063A2" w:rsidP="00C063A2">
      <w:pPr>
        <w:pStyle w:val="ListParagraph"/>
        <w:numPr>
          <w:ilvl w:val="0"/>
          <w:numId w:val="20"/>
        </w:numPr>
        <w:spacing w:after="120" w:line="240" w:lineRule="auto"/>
        <w:rPr>
          <w:rFonts w:ascii="Arial" w:hAnsi="Arial" w:cs="Arial"/>
          <w:b/>
          <w:sz w:val="24"/>
          <w:szCs w:val="24"/>
        </w:rPr>
      </w:pPr>
      <w:r>
        <w:rPr>
          <w:rFonts w:ascii="Arial" w:hAnsi="Arial" w:cs="Arial"/>
          <w:sz w:val="24"/>
          <w:szCs w:val="24"/>
        </w:rPr>
        <w:t xml:space="preserve">Panel discussion: </w:t>
      </w:r>
      <w:r w:rsidRPr="00C063A2">
        <w:rPr>
          <w:rFonts w:ascii="Arial" w:hAnsi="Arial" w:cs="Arial"/>
          <w:sz w:val="24"/>
          <w:szCs w:val="24"/>
        </w:rPr>
        <w:t>Acumen guest speakers to come in to discuss the vendor perspective working on whitehouse.gov project.</w:t>
      </w:r>
    </w:p>
    <w:p w14:paraId="080CE1AD" w14:textId="2C22092E" w:rsidR="00C063A2" w:rsidRPr="008303CA" w:rsidRDefault="00C063A2" w:rsidP="00C063A2">
      <w:pPr>
        <w:pStyle w:val="ListParagraph"/>
        <w:numPr>
          <w:ilvl w:val="1"/>
          <w:numId w:val="20"/>
        </w:numPr>
        <w:spacing w:after="120" w:line="240" w:lineRule="auto"/>
        <w:rPr>
          <w:rFonts w:ascii="Arial" w:hAnsi="Arial" w:cs="Arial"/>
          <w:b/>
          <w:sz w:val="24"/>
          <w:szCs w:val="24"/>
        </w:rPr>
      </w:pPr>
      <w:r>
        <w:rPr>
          <w:rFonts w:ascii="Arial" w:hAnsi="Arial" w:cs="Arial"/>
          <w:sz w:val="24"/>
          <w:szCs w:val="24"/>
        </w:rPr>
        <w:t xml:space="preserve">Infuse panel discussion questions to cover </w:t>
      </w:r>
      <w:commentRangeStart w:id="83"/>
      <w:r>
        <w:rPr>
          <w:rFonts w:ascii="Arial" w:hAnsi="Arial" w:cs="Arial"/>
          <w:sz w:val="24"/>
          <w:szCs w:val="24"/>
        </w:rPr>
        <w:t>Exit Strategy</w:t>
      </w:r>
      <w:commentRangeEnd w:id="83"/>
      <w:r>
        <w:rPr>
          <w:rStyle w:val="CommentReference"/>
        </w:rPr>
        <w:commentReference w:id="83"/>
      </w:r>
      <w:r>
        <w:rPr>
          <w:rFonts w:ascii="Arial" w:hAnsi="Arial" w:cs="Arial"/>
          <w:sz w:val="24"/>
          <w:szCs w:val="24"/>
        </w:rPr>
        <w:t xml:space="preserve"> topics</w:t>
      </w:r>
    </w:p>
    <w:p w14:paraId="713A71C7" w14:textId="77777777" w:rsidR="00C063A2" w:rsidRPr="00CD22D9" w:rsidRDefault="00C063A2" w:rsidP="00C063A2">
      <w:pPr>
        <w:pStyle w:val="ListParagraph"/>
        <w:numPr>
          <w:ilvl w:val="2"/>
          <w:numId w:val="20"/>
        </w:numPr>
        <w:spacing w:after="120" w:line="240" w:lineRule="auto"/>
        <w:rPr>
          <w:rFonts w:ascii="Arial" w:hAnsi="Arial" w:cs="Arial"/>
          <w:sz w:val="24"/>
          <w:szCs w:val="24"/>
        </w:rPr>
      </w:pPr>
      <w:r w:rsidRPr="00CD22D9">
        <w:rPr>
          <w:rFonts w:ascii="Arial" w:hAnsi="Arial" w:cs="Arial"/>
          <w:sz w:val="24"/>
          <w:szCs w:val="24"/>
        </w:rPr>
        <w:t xml:space="preserve">In Iteration 4.B, participants answered a series of questions about exit strategies. </w:t>
      </w:r>
    </w:p>
    <w:p w14:paraId="6A2BC784" w14:textId="77777777" w:rsidR="00C063A2" w:rsidRPr="008303CA" w:rsidRDefault="00C063A2" w:rsidP="00C063A2">
      <w:pPr>
        <w:pStyle w:val="ListParagraph"/>
        <w:numPr>
          <w:ilvl w:val="2"/>
          <w:numId w:val="20"/>
        </w:numPr>
        <w:spacing w:after="120" w:line="240" w:lineRule="auto"/>
        <w:rPr>
          <w:rFonts w:ascii="Arial" w:hAnsi="Arial" w:cs="Arial"/>
          <w:b/>
          <w:sz w:val="24"/>
          <w:szCs w:val="24"/>
        </w:rPr>
      </w:pPr>
      <w:r>
        <w:rPr>
          <w:rFonts w:ascii="Arial" w:hAnsi="Arial" w:cs="Arial"/>
          <w:sz w:val="24"/>
          <w:szCs w:val="24"/>
        </w:rPr>
        <w:t xml:space="preserve">What can you do to course correct when performance is trending downward? </w:t>
      </w:r>
    </w:p>
    <w:p w14:paraId="2C920645" w14:textId="77777777" w:rsidR="00C063A2" w:rsidRPr="008303CA" w:rsidRDefault="00C063A2" w:rsidP="00C063A2">
      <w:pPr>
        <w:pStyle w:val="ListParagraph"/>
        <w:numPr>
          <w:ilvl w:val="2"/>
          <w:numId w:val="20"/>
        </w:numPr>
        <w:spacing w:after="120" w:line="240" w:lineRule="auto"/>
        <w:rPr>
          <w:rFonts w:ascii="Arial" w:hAnsi="Arial" w:cs="Arial"/>
          <w:b/>
          <w:sz w:val="24"/>
          <w:szCs w:val="24"/>
        </w:rPr>
      </w:pPr>
      <w:r>
        <w:rPr>
          <w:rFonts w:ascii="Arial" w:hAnsi="Arial" w:cs="Arial"/>
          <w:sz w:val="24"/>
          <w:szCs w:val="24"/>
        </w:rPr>
        <w:t xml:space="preserve">Did you have an exit strategy built into your acquisition strategy in Release 3? How did Mary and SBA handle this? </w:t>
      </w:r>
    </w:p>
    <w:p w14:paraId="79074D72" w14:textId="77777777" w:rsidR="00C063A2" w:rsidRPr="00BE15A6" w:rsidRDefault="00C063A2" w:rsidP="00C063A2">
      <w:pPr>
        <w:pStyle w:val="ListParagraph"/>
        <w:numPr>
          <w:ilvl w:val="2"/>
          <w:numId w:val="20"/>
        </w:numPr>
        <w:spacing w:after="120" w:line="240" w:lineRule="auto"/>
        <w:rPr>
          <w:rFonts w:ascii="Arial" w:hAnsi="Arial" w:cs="Arial"/>
          <w:b/>
          <w:sz w:val="24"/>
          <w:szCs w:val="24"/>
        </w:rPr>
      </w:pPr>
      <w:r>
        <w:rPr>
          <w:rFonts w:ascii="Arial" w:hAnsi="Arial" w:cs="Arial"/>
          <w:sz w:val="24"/>
          <w:szCs w:val="24"/>
        </w:rPr>
        <w:t xml:space="preserve">Ask participants about the use of incentives. Have they ever used incentives as a means of improving performance? </w:t>
      </w:r>
    </w:p>
    <w:p w14:paraId="4194E473" w14:textId="1AB7D150" w:rsidR="00C063A2" w:rsidRPr="00C063A2" w:rsidRDefault="00C063A2" w:rsidP="00C063A2">
      <w:pPr>
        <w:pStyle w:val="ListParagraph"/>
        <w:numPr>
          <w:ilvl w:val="2"/>
          <w:numId w:val="20"/>
        </w:numPr>
        <w:spacing w:after="120" w:line="240" w:lineRule="auto"/>
        <w:rPr>
          <w:rFonts w:ascii="Arial" w:hAnsi="Arial" w:cs="Arial"/>
          <w:b/>
          <w:sz w:val="24"/>
          <w:szCs w:val="24"/>
        </w:rPr>
      </w:pPr>
      <w:r>
        <w:rPr>
          <w:rFonts w:ascii="Arial" w:hAnsi="Arial" w:cs="Arial"/>
          <w:sz w:val="24"/>
          <w:szCs w:val="24"/>
        </w:rPr>
        <w:t>If participants aren’t answering questions, reference their discussion posts to draw them into the conversation.</w:t>
      </w:r>
    </w:p>
    <w:p w14:paraId="03C77C83" w14:textId="77777777" w:rsidR="00C063A2" w:rsidRDefault="00C063A2" w:rsidP="004122B8">
      <w:pPr>
        <w:spacing w:after="120" w:line="240" w:lineRule="auto"/>
        <w:rPr>
          <w:rFonts w:ascii="Arial" w:hAnsi="Arial" w:cs="Arial"/>
          <w:b/>
          <w:sz w:val="24"/>
          <w:szCs w:val="24"/>
        </w:rPr>
      </w:pPr>
    </w:p>
    <w:p w14:paraId="26AF8A62" w14:textId="2E5A9229" w:rsidR="00B25420" w:rsidRDefault="008303CA" w:rsidP="004122B8">
      <w:pPr>
        <w:spacing w:after="120" w:line="240" w:lineRule="auto"/>
        <w:rPr>
          <w:rFonts w:ascii="Arial" w:hAnsi="Arial" w:cs="Arial"/>
          <w:b/>
          <w:sz w:val="24"/>
          <w:szCs w:val="24"/>
        </w:rPr>
      </w:pPr>
      <w:del w:id="84" w:author="Lauren E. Tindall" w:date="2016-12-21T16:04:00Z">
        <w:r w:rsidDel="002871E4">
          <w:rPr>
            <w:rFonts w:ascii="Arial" w:hAnsi="Arial" w:cs="Arial"/>
            <w:b/>
            <w:sz w:val="24"/>
            <w:szCs w:val="24"/>
          </w:rPr>
          <w:delText>1</w:delText>
        </w:r>
        <w:r w:rsidR="00B25420" w:rsidDel="002871E4">
          <w:rPr>
            <w:rFonts w:ascii="Arial" w:hAnsi="Arial" w:cs="Arial"/>
            <w:b/>
            <w:sz w:val="24"/>
            <w:szCs w:val="24"/>
          </w:rPr>
          <w:delText>:00-</w:delText>
        </w:r>
        <w:r w:rsidDel="002871E4">
          <w:rPr>
            <w:rFonts w:ascii="Arial" w:hAnsi="Arial" w:cs="Arial"/>
            <w:b/>
            <w:sz w:val="24"/>
            <w:szCs w:val="24"/>
          </w:rPr>
          <w:delText>2</w:delText>
        </w:r>
      </w:del>
      <w:ins w:id="85" w:author="Lauren E. Tindall" w:date="2016-12-21T16:04:00Z">
        <w:r w:rsidR="002871E4">
          <w:rPr>
            <w:rFonts w:ascii="Arial" w:hAnsi="Arial" w:cs="Arial"/>
            <w:b/>
            <w:sz w:val="24"/>
            <w:szCs w:val="24"/>
          </w:rPr>
          <w:t>3</w:t>
        </w:r>
      </w:ins>
      <w:r w:rsidR="00B25420">
        <w:rPr>
          <w:rFonts w:ascii="Arial" w:hAnsi="Arial" w:cs="Arial"/>
          <w:b/>
          <w:sz w:val="24"/>
          <w:szCs w:val="24"/>
        </w:rPr>
        <w:t>:00</w:t>
      </w:r>
      <w:ins w:id="86" w:author="Lauren E. Tindall" w:date="2016-12-21T16:04:00Z">
        <w:r w:rsidR="002871E4">
          <w:rPr>
            <w:rFonts w:ascii="Arial" w:hAnsi="Arial" w:cs="Arial"/>
            <w:b/>
            <w:sz w:val="24"/>
            <w:szCs w:val="24"/>
          </w:rPr>
          <w:t>-4:00</w:t>
        </w:r>
      </w:ins>
      <w:r w:rsidR="00B25420">
        <w:rPr>
          <w:rFonts w:ascii="Arial" w:hAnsi="Arial" w:cs="Arial"/>
          <w:b/>
          <w:sz w:val="24"/>
          <w:szCs w:val="24"/>
        </w:rPr>
        <w:t xml:space="preserve"> </w:t>
      </w:r>
      <w:r w:rsidR="007B1B20">
        <w:rPr>
          <w:rFonts w:ascii="Arial" w:hAnsi="Arial" w:cs="Arial"/>
          <w:b/>
          <w:sz w:val="24"/>
          <w:szCs w:val="24"/>
        </w:rPr>
        <w:t>Leading Change</w:t>
      </w:r>
    </w:p>
    <w:p w14:paraId="0592A5FC" w14:textId="092BC722" w:rsidR="002E25AD" w:rsidRDefault="002E25AD">
      <w:pPr>
        <w:spacing w:after="120" w:line="240" w:lineRule="auto"/>
        <w:rPr>
          <w:ins w:id="87" w:author="Lauren E. Tindall" w:date="2016-12-21T16:05:00Z"/>
          <w:rFonts w:ascii="Arial" w:hAnsi="Arial" w:cs="Arial"/>
          <w:sz w:val="24"/>
          <w:szCs w:val="24"/>
        </w:rPr>
      </w:pPr>
      <w:ins w:id="88" w:author="Lauren E. Tindall" w:date="2016-12-21T16:05:00Z">
        <w:r>
          <w:rPr>
            <w:rFonts w:ascii="Arial" w:hAnsi="Arial" w:cs="Arial"/>
            <w:sz w:val="24"/>
            <w:szCs w:val="24"/>
          </w:rPr>
          <w:t xml:space="preserve">Traci presentation </w:t>
        </w:r>
      </w:ins>
      <w:ins w:id="89" w:author="Lauren E. Tindall" w:date="2016-12-21T16:06:00Z">
        <w:r>
          <w:rPr>
            <w:rFonts w:ascii="Arial" w:hAnsi="Arial" w:cs="Arial"/>
            <w:sz w:val="24"/>
            <w:szCs w:val="24"/>
          </w:rPr>
          <w:t>–</w:t>
        </w:r>
      </w:ins>
      <w:ins w:id="90" w:author="Lauren E. Tindall" w:date="2016-12-21T16:05:00Z">
        <w:r>
          <w:rPr>
            <w:rFonts w:ascii="Arial" w:hAnsi="Arial" w:cs="Arial"/>
            <w:sz w:val="24"/>
            <w:szCs w:val="24"/>
          </w:rPr>
          <w:t xml:space="preserve"> how </w:t>
        </w:r>
      </w:ins>
      <w:ins w:id="91" w:author="Lauren E. Tindall" w:date="2016-12-21T16:06:00Z">
        <w:r>
          <w:rPr>
            <w:rFonts w:ascii="Arial" w:hAnsi="Arial" w:cs="Arial"/>
            <w:sz w:val="24"/>
            <w:szCs w:val="24"/>
          </w:rPr>
          <w:t>do you start the movement?</w:t>
        </w:r>
      </w:ins>
    </w:p>
    <w:p w14:paraId="01042A7A" w14:textId="3B3F4193" w:rsidR="00FA1957" w:rsidRDefault="00D136BE">
      <w:pPr>
        <w:spacing w:after="120" w:line="240" w:lineRule="auto"/>
        <w:rPr>
          <w:rFonts w:ascii="Arial" w:hAnsi="Arial" w:cs="Arial"/>
          <w:sz w:val="24"/>
          <w:szCs w:val="24"/>
        </w:rPr>
      </w:pPr>
      <w:commentRangeStart w:id="92"/>
      <w:r w:rsidRPr="00FA1957">
        <w:rPr>
          <w:rFonts w:ascii="Arial" w:hAnsi="Arial" w:cs="Arial"/>
          <w:sz w:val="24"/>
          <w:szCs w:val="24"/>
        </w:rPr>
        <w:t>Participants</w:t>
      </w:r>
      <w:commentRangeEnd w:id="92"/>
      <w:r w:rsidR="002E25AD">
        <w:rPr>
          <w:rStyle w:val="CommentReference"/>
        </w:rPr>
        <w:commentReference w:id="92"/>
      </w:r>
      <w:r w:rsidRPr="00FA1957">
        <w:rPr>
          <w:rFonts w:ascii="Arial" w:hAnsi="Arial" w:cs="Arial"/>
          <w:sz w:val="24"/>
          <w:szCs w:val="24"/>
        </w:rPr>
        <w:t xml:space="preserve"> will </w:t>
      </w:r>
      <w:r w:rsidR="00555D88">
        <w:rPr>
          <w:rFonts w:ascii="Arial" w:hAnsi="Arial" w:cs="Arial"/>
          <w:sz w:val="24"/>
          <w:szCs w:val="24"/>
        </w:rPr>
        <w:t xml:space="preserve">individually </w:t>
      </w:r>
      <w:r w:rsidRPr="00FA1957">
        <w:rPr>
          <w:rFonts w:ascii="Arial" w:hAnsi="Arial" w:cs="Arial"/>
          <w:sz w:val="24"/>
          <w:szCs w:val="24"/>
        </w:rPr>
        <w:t>conduct a SWOT Analysis of their agency</w:t>
      </w:r>
      <w:r>
        <w:rPr>
          <w:rFonts w:ascii="Arial" w:hAnsi="Arial" w:cs="Arial"/>
          <w:sz w:val="24"/>
          <w:szCs w:val="24"/>
        </w:rPr>
        <w:t xml:space="preserve"> to determine the Strengths, Weaknesses, Opportunities, and Threats regarding openness to adopting digital services.</w:t>
      </w:r>
      <w:r w:rsidR="00FA1957">
        <w:rPr>
          <w:rFonts w:ascii="Arial" w:hAnsi="Arial" w:cs="Arial"/>
          <w:sz w:val="24"/>
          <w:szCs w:val="24"/>
        </w:rPr>
        <w:t xml:space="preserve"> Participants should </w:t>
      </w:r>
      <w:r w:rsidR="00057C70">
        <w:rPr>
          <w:rFonts w:ascii="Arial" w:hAnsi="Arial" w:cs="Arial"/>
          <w:sz w:val="24"/>
          <w:szCs w:val="24"/>
        </w:rPr>
        <w:t xml:space="preserve">consider </w:t>
      </w:r>
      <w:r w:rsidR="00FA1957">
        <w:rPr>
          <w:rFonts w:ascii="Arial" w:hAnsi="Arial" w:cs="Arial"/>
          <w:sz w:val="24"/>
          <w:szCs w:val="24"/>
        </w:rPr>
        <w:t xml:space="preserve">how their agency’s disposition toward digital services may have changed since they started the program. </w:t>
      </w:r>
      <w:r>
        <w:rPr>
          <w:rFonts w:ascii="Arial" w:hAnsi="Arial" w:cs="Arial"/>
          <w:sz w:val="24"/>
          <w:szCs w:val="24"/>
        </w:rPr>
        <w:t xml:space="preserve"> </w:t>
      </w:r>
    </w:p>
    <w:p w14:paraId="50664D68" w14:textId="4BC974F8" w:rsidR="00057C70" w:rsidRDefault="00D136BE" w:rsidP="00057C70">
      <w:pPr>
        <w:spacing w:after="120" w:line="240" w:lineRule="auto"/>
        <w:rPr>
          <w:rFonts w:ascii="Arial" w:hAnsi="Arial" w:cs="Arial"/>
          <w:sz w:val="24"/>
          <w:szCs w:val="24"/>
        </w:rPr>
      </w:pPr>
      <w:r>
        <w:rPr>
          <w:rFonts w:ascii="Arial" w:hAnsi="Arial" w:cs="Arial"/>
          <w:sz w:val="24"/>
          <w:szCs w:val="24"/>
        </w:rPr>
        <w:t>After comple</w:t>
      </w:r>
      <w:r w:rsidR="0020408D">
        <w:rPr>
          <w:rFonts w:ascii="Arial" w:hAnsi="Arial" w:cs="Arial"/>
          <w:sz w:val="24"/>
          <w:szCs w:val="24"/>
        </w:rPr>
        <w:t xml:space="preserve">ting the matrix, </w:t>
      </w:r>
      <w:r w:rsidR="00555D88">
        <w:rPr>
          <w:rFonts w:ascii="Arial" w:hAnsi="Arial" w:cs="Arial"/>
          <w:sz w:val="24"/>
          <w:szCs w:val="24"/>
        </w:rPr>
        <w:t xml:space="preserve">participants will debrief </w:t>
      </w:r>
      <w:r w:rsidR="00057C70">
        <w:rPr>
          <w:rFonts w:ascii="Arial" w:hAnsi="Arial" w:cs="Arial"/>
          <w:sz w:val="24"/>
          <w:szCs w:val="24"/>
        </w:rPr>
        <w:t>with their table</w:t>
      </w:r>
      <w:r w:rsidR="00555D88">
        <w:rPr>
          <w:rFonts w:ascii="Arial" w:hAnsi="Arial" w:cs="Arial"/>
          <w:sz w:val="24"/>
          <w:szCs w:val="24"/>
        </w:rPr>
        <w:t xml:space="preserve"> and </w:t>
      </w:r>
      <w:r w:rsidR="00057C70">
        <w:rPr>
          <w:rFonts w:ascii="Arial" w:hAnsi="Arial" w:cs="Arial"/>
          <w:sz w:val="24"/>
          <w:szCs w:val="24"/>
        </w:rPr>
        <w:t xml:space="preserve">work collectively to identify </w:t>
      </w:r>
      <w:r w:rsidR="00CD22D9">
        <w:rPr>
          <w:rFonts w:ascii="Arial" w:hAnsi="Arial" w:cs="Arial"/>
          <w:sz w:val="24"/>
          <w:szCs w:val="24"/>
        </w:rPr>
        <w:t>goals and ways to achieve those goals, such as teaching</w:t>
      </w:r>
      <w:r w:rsidR="00057C70">
        <w:rPr>
          <w:rFonts w:ascii="Arial" w:hAnsi="Arial" w:cs="Arial"/>
          <w:sz w:val="24"/>
          <w:szCs w:val="24"/>
        </w:rPr>
        <w:t xml:space="preserve"> others in their agencies about digital services (brown bag, acq-a-thons, etc.)</w:t>
      </w:r>
      <w:r w:rsidR="00CD22D9">
        <w:rPr>
          <w:rFonts w:ascii="Arial" w:hAnsi="Arial" w:cs="Arial"/>
          <w:sz w:val="24"/>
          <w:szCs w:val="24"/>
        </w:rPr>
        <w:t xml:space="preserve"> as part of an action planning exercise.</w:t>
      </w:r>
      <w:r w:rsidR="00057C70">
        <w:rPr>
          <w:rFonts w:ascii="Arial" w:hAnsi="Arial" w:cs="Arial"/>
          <w:sz w:val="24"/>
          <w:szCs w:val="24"/>
        </w:rPr>
        <w:t xml:space="preserve"> </w:t>
      </w:r>
      <w:r w:rsidR="00CD22D9">
        <w:rPr>
          <w:rFonts w:ascii="Arial" w:hAnsi="Arial" w:cs="Arial"/>
          <w:sz w:val="24"/>
          <w:szCs w:val="24"/>
        </w:rPr>
        <w:t>The plan will also include dependent actions, dates, and follow-up actions that should be taken.</w:t>
      </w:r>
    </w:p>
    <w:p w14:paraId="2A29371D" w14:textId="23950BFA" w:rsidR="00D136BE" w:rsidRDefault="00057C70">
      <w:pPr>
        <w:spacing w:after="120" w:line="240" w:lineRule="auto"/>
        <w:rPr>
          <w:rFonts w:ascii="Arial" w:hAnsi="Arial" w:cs="Arial"/>
          <w:sz w:val="24"/>
          <w:szCs w:val="24"/>
        </w:rPr>
      </w:pPr>
      <w:r>
        <w:rPr>
          <w:rFonts w:ascii="Arial" w:hAnsi="Arial" w:cs="Arial"/>
          <w:sz w:val="24"/>
          <w:szCs w:val="24"/>
        </w:rPr>
        <w:t xml:space="preserve">Brent can share perspective as Pilot participant about what it was like moving forward with the knowledge gained from the course. </w:t>
      </w:r>
    </w:p>
    <w:p w14:paraId="43DBADF2" w14:textId="6FA201B4" w:rsidR="00FA1957" w:rsidRDefault="00FA1957">
      <w:pPr>
        <w:spacing w:after="120" w:line="240" w:lineRule="auto"/>
        <w:rPr>
          <w:rFonts w:ascii="Arial" w:hAnsi="Arial" w:cs="Arial"/>
          <w:sz w:val="24"/>
          <w:szCs w:val="24"/>
        </w:rPr>
      </w:pPr>
    </w:p>
    <w:p w14:paraId="11CBA8C1" w14:textId="3F6B598B" w:rsidR="008340F8" w:rsidRPr="00B25420" w:rsidRDefault="008340F8" w:rsidP="004122B8">
      <w:pPr>
        <w:spacing w:after="120" w:line="240" w:lineRule="auto"/>
        <w:rPr>
          <w:rFonts w:ascii="Arial" w:hAnsi="Arial" w:cs="Arial"/>
          <w:sz w:val="24"/>
          <w:szCs w:val="24"/>
        </w:rPr>
      </w:pPr>
      <w:commentRangeStart w:id="93"/>
      <w:r w:rsidRPr="008F6CF0">
        <w:rPr>
          <w:rFonts w:ascii="Arial" w:hAnsi="Arial" w:cs="Arial"/>
          <w:b/>
          <w:sz w:val="24"/>
          <w:szCs w:val="24"/>
        </w:rPr>
        <w:lastRenderedPageBreak/>
        <w:t>2:00-2:30</w:t>
      </w:r>
      <w:r>
        <w:rPr>
          <w:rFonts w:ascii="Arial" w:hAnsi="Arial" w:cs="Arial"/>
          <w:sz w:val="24"/>
          <w:szCs w:val="24"/>
        </w:rPr>
        <w:t xml:space="preserve"> </w:t>
      </w:r>
      <w:r>
        <w:rPr>
          <w:rFonts w:ascii="Arial" w:hAnsi="Arial" w:cs="Arial"/>
          <w:b/>
          <w:sz w:val="24"/>
          <w:szCs w:val="24"/>
        </w:rPr>
        <w:t>Reflection on LDA Experience</w:t>
      </w:r>
      <w:commentRangeEnd w:id="93"/>
      <w:r w:rsidR="00CD22D9">
        <w:rPr>
          <w:rStyle w:val="CommentReference"/>
        </w:rPr>
        <w:commentReference w:id="93"/>
      </w:r>
    </w:p>
    <w:p w14:paraId="539A77BB" w14:textId="77777777" w:rsidR="00CD22D9" w:rsidRDefault="00CD22D9" w:rsidP="004122B8">
      <w:pPr>
        <w:spacing w:after="120" w:line="240" w:lineRule="auto"/>
        <w:rPr>
          <w:rFonts w:ascii="Arial" w:hAnsi="Arial" w:cs="Arial"/>
          <w:b/>
          <w:sz w:val="24"/>
          <w:szCs w:val="24"/>
        </w:rPr>
      </w:pPr>
    </w:p>
    <w:p w14:paraId="23D8FE6A" w14:textId="0AF86B98" w:rsidR="00B25420" w:rsidDel="003E460C" w:rsidRDefault="008303CA" w:rsidP="004122B8">
      <w:pPr>
        <w:spacing w:after="120" w:line="240" w:lineRule="auto"/>
        <w:rPr>
          <w:del w:id="94" w:author="Lauren E. Tindall" w:date="2016-12-21T15:43:00Z"/>
          <w:rFonts w:ascii="Arial" w:hAnsi="Arial" w:cs="Arial"/>
          <w:b/>
          <w:sz w:val="24"/>
          <w:szCs w:val="24"/>
        </w:rPr>
      </w:pPr>
      <w:del w:id="95" w:author="Lauren E. Tindall" w:date="2016-12-21T15:43:00Z">
        <w:r w:rsidDel="003E460C">
          <w:rPr>
            <w:rFonts w:ascii="Arial" w:hAnsi="Arial" w:cs="Arial"/>
            <w:b/>
            <w:sz w:val="24"/>
            <w:szCs w:val="24"/>
          </w:rPr>
          <w:delText>2</w:delText>
        </w:r>
        <w:r w:rsidR="00B25420" w:rsidDel="003E460C">
          <w:rPr>
            <w:rFonts w:ascii="Arial" w:hAnsi="Arial" w:cs="Arial"/>
            <w:b/>
            <w:sz w:val="24"/>
            <w:szCs w:val="24"/>
          </w:rPr>
          <w:delText>:</w:delText>
        </w:r>
        <w:r w:rsidR="008340F8" w:rsidDel="003E460C">
          <w:rPr>
            <w:rFonts w:ascii="Arial" w:hAnsi="Arial" w:cs="Arial"/>
            <w:b/>
            <w:sz w:val="24"/>
            <w:szCs w:val="24"/>
          </w:rPr>
          <w:delText>30</w:delText>
        </w:r>
        <w:r w:rsidR="00B25420" w:rsidDel="003E460C">
          <w:rPr>
            <w:rFonts w:ascii="Arial" w:hAnsi="Arial" w:cs="Arial"/>
            <w:b/>
            <w:sz w:val="24"/>
            <w:szCs w:val="24"/>
          </w:rPr>
          <w:delText>-4:00 LDA</w:delText>
        </w:r>
        <w:r w:rsidR="00002913" w:rsidDel="003E460C">
          <w:rPr>
            <w:rFonts w:ascii="Arial" w:hAnsi="Arial" w:cs="Arial"/>
            <w:b/>
            <w:sz w:val="24"/>
            <w:szCs w:val="24"/>
          </w:rPr>
          <w:delText>/Shark Tank Prep</w:delText>
        </w:r>
      </w:del>
    </w:p>
    <w:p w14:paraId="7E3ED0FA" w14:textId="0C7BF2DF" w:rsidR="00057C70" w:rsidDel="003E460C" w:rsidRDefault="00057C70" w:rsidP="004122B8">
      <w:pPr>
        <w:spacing w:after="120" w:line="240" w:lineRule="auto"/>
        <w:rPr>
          <w:del w:id="96" w:author="Lauren E. Tindall" w:date="2016-12-21T15:43:00Z"/>
          <w:rFonts w:ascii="Arial" w:hAnsi="Arial" w:cs="Arial"/>
          <w:sz w:val="24"/>
          <w:szCs w:val="24"/>
        </w:rPr>
      </w:pPr>
      <w:del w:id="97" w:author="Lauren E. Tindall" w:date="2016-12-21T15:43:00Z">
        <w:r w:rsidRPr="00CD22D9" w:rsidDel="003E460C">
          <w:rPr>
            <w:rFonts w:ascii="Arial" w:hAnsi="Arial" w:cs="Arial"/>
            <w:sz w:val="24"/>
            <w:szCs w:val="24"/>
          </w:rPr>
          <w:delText xml:space="preserve">If groups have </w:delText>
        </w:r>
        <w:r w:rsidDel="003E460C">
          <w:rPr>
            <w:rFonts w:ascii="Arial" w:hAnsi="Arial" w:cs="Arial"/>
            <w:sz w:val="24"/>
            <w:szCs w:val="24"/>
          </w:rPr>
          <w:delText xml:space="preserve">already </w:delText>
        </w:r>
        <w:r w:rsidRPr="00CD22D9" w:rsidDel="003E460C">
          <w:rPr>
            <w:rFonts w:ascii="Arial" w:hAnsi="Arial" w:cs="Arial"/>
            <w:sz w:val="24"/>
            <w:szCs w:val="24"/>
          </w:rPr>
          <w:delText>completed</w:delText>
        </w:r>
        <w:r w:rsidDel="003E460C">
          <w:rPr>
            <w:rFonts w:ascii="Arial" w:hAnsi="Arial" w:cs="Arial"/>
            <w:sz w:val="24"/>
            <w:szCs w:val="24"/>
          </w:rPr>
          <w:delText xml:space="preserve"> a significant amount of work on their capstone, we can use this time for an engaging alternative activity:</w:delText>
        </w:r>
      </w:del>
    </w:p>
    <w:p w14:paraId="7DAEA34E" w14:textId="63F3C115" w:rsidR="00057C70" w:rsidDel="003E460C" w:rsidRDefault="00057C70" w:rsidP="00CD22D9">
      <w:pPr>
        <w:pStyle w:val="ListParagraph"/>
        <w:numPr>
          <w:ilvl w:val="0"/>
          <w:numId w:val="30"/>
        </w:numPr>
        <w:spacing w:after="120" w:line="240" w:lineRule="auto"/>
        <w:rPr>
          <w:del w:id="98" w:author="Lauren E. Tindall" w:date="2016-12-21T15:43:00Z"/>
          <w:rFonts w:ascii="Arial" w:hAnsi="Arial" w:cs="Arial"/>
          <w:sz w:val="24"/>
          <w:szCs w:val="24"/>
        </w:rPr>
      </w:pPr>
      <w:del w:id="99" w:author="Lauren E. Tindall" w:date="2016-12-21T15:43:00Z">
        <w:r w:rsidDel="003E460C">
          <w:rPr>
            <w:rFonts w:ascii="Arial" w:hAnsi="Arial" w:cs="Arial"/>
            <w:sz w:val="24"/>
            <w:szCs w:val="24"/>
          </w:rPr>
          <w:delText>Digital Services Guesstures-based game</w:delText>
        </w:r>
        <w:r w:rsidR="00CD22D9" w:rsidDel="003E460C">
          <w:rPr>
            <w:rFonts w:ascii="Arial" w:hAnsi="Arial" w:cs="Arial"/>
            <w:sz w:val="24"/>
            <w:szCs w:val="24"/>
          </w:rPr>
          <w:delText xml:space="preserve"> or something else fun or teambuilding-oriented</w:delText>
        </w:r>
      </w:del>
    </w:p>
    <w:p w14:paraId="38E81C22" w14:textId="40208853" w:rsidR="00CD22D9" w:rsidDel="003E460C" w:rsidRDefault="00CD22D9" w:rsidP="00CD22D9">
      <w:pPr>
        <w:pStyle w:val="ListParagraph"/>
        <w:numPr>
          <w:ilvl w:val="0"/>
          <w:numId w:val="30"/>
        </w:numPr>
        <w:spacing w:after="120" w:line="240" w:lineRule="auto"/>
        <w:rPr>
          <w:del w:id="100" w:author="Lauren E. Tindall" w:date="2016-12-21T15:43:00Z"/>
          <w:rFonts w:ascii="Arial" w:hAnsi="Arial" w:cs="Arial"/>
          <w:sz w:val="24"/>
          <w:szCs w:val="24"/>
        </w:rPr>
      </w:pPr>
      <w:del w:id="101" w:author="Lauren E. Tindall" w:date="2016-12-21T15:43:00Z">
        <w:r w:rsidDel="003E460C">
          <w:rPr>
            <w:rFonts w:ascii="Arial" w:hAnsi="Arial" w:cs="Arial"/>
            <w:sz w:val="24"/>
            <w:szCs w:val="24"/>
          </w:rPr>
          <w:delText>Talk through actions plans &amp; strategies with Traci/Brent in a more one-on-one setting</w:delText>
        </w:r>
      </w:del>
    </w:p>
    <w:p w14:paraId="1212BF17" w14:textId="77777777" w:rsidR="00CD22D9" w:rsidRDefault="00CD22D9">
      <w:pPr>
        <w:rPr>
          <w:rFonts w:ascii="Arial" w:hAnsi="Arial" w:cs="Arial"/>
          <w:sz w:val="24"/>
          <w:szCs w:val="24"/>
        </w:rPr>
      </w:pPr>
      <w:r>
        <w:rPr>
          <w:rFonts w:ascii="Arial" w:hAnsi="Arial" w:cs="Arial"/>
          <w:sz w:val="24"/>
          <w:szCs w:val="24"/>
        </w:rPr>
        <w:br w:type="page"/>
      </w:r>
    </w:p>
    <w:p w14:paraId="71282B83" w14:textId="7C7C0B30" w:rsidR="00A91945" w:rsidRPr="00A91945" w:rsidRDefault="00A91945" w:rsidP="00A91945">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lastRenderedPageBreak/>
        <w:t xml:space="preserve">Day </w:t>
      </w:r>
      <w:r w:rsidR="00E30A90">
        <w:rPr>
          <w:rFonts w:ascii="Arial" w:hAnsi="Arial" w:cs="Arial"/>
          <w:b/>
          <w:color w:val="FFFFFF" w:themeColor="background1"/>
          <w:sz w:val="28"/>
          <w:szCs w:val="24"/>
        </w:rPr>
        <w:t>2</w:t>
      </w:r>
      <w:r>
        <w:rPr>
          <w:rFonts w:ascii="Arial" w:hAnsi="Arial" w:cs="Arial"/>
          <w:b/>
          <w:color w:val="FFFFFF" w:themeColor="background1"/>
          <w:sz w:val="28"/>
          <w:szCs w:val="24"/>
        </w:rPr>
        <w:t xml:space="preserve"> Agenda</w:t>
      </w:r>
      <w:r w:rsidR="001D22A9">
        <w:rPr>
          <w:rFonts w:ascii="Arial" w:hAnsi="Arial" w:cs="Arial"/>
          <w:b/>
          <w:color w:val="FFFFFF" w:themeColor="background1"/>
          <w:sz w:val="28"/>
          <w:szCs w:val="24"/>
        </w:rPr>
        <w:t xml:space="preserve"> – Tuesday, </w:t>
      </w:r>
      <w:r w:rsidR="00BE15A6">
        <w:rPr>
          <w:rFonts w:ascii="Arial" w:hAnsi="Arial" w:cs="Arial"/>
          <w:b/>
          <w:color w:val="FFFFFF" w:themeColor="background1"/>
          <w:sz w:val="28"/>
          <w:szCs w:val="24"/>
        </w:rPr>
        <w:t>January 10</w:t>
      </w:r>
    </w:p>
    <w:p w14:paraId="2D1A255F" w14:textId="5204261B" w:rsidR="001D22A9" w:rsidRPr="00D37429" w:rsidRDefault="006C65EF" w:rsidP="00983DC1">
      <w:pPr>
        <w:spacing w:after="120" w:line="240" w:lineRule="auto"/>
        <w:rPr>
          <w:rFonts w:ascii="Arial" w:hAnsi="Arial" w:cs="Arial"/>
          <w:b/>
          <w:sz w:val="24"/>
          <w:szCs w:val="24"/>
        </w:rPr>
      </w:pPr>
      <w:r>
        <w:rPr>
          <w:rFonts w:ascii="Arial" w:hAnsi="Arial" w:cs="Arial"/>
          <w:b/>
          <w:sz w:val="24"/>
          <w:szCs w:val="24"/>
        </w:rPr>
        <w:t>8</w:t>
      </w:r>
      <w:r w:rsidR="001D22A9" w:rsidRPr="00D37429">
        <w:rPr>
          <w:rFonts w:ascii="Arial" w:hAnsi="Arial" w:cs="Arial"/>
          <w:b/>
          <w:sz w:val="24"/>
          <w:szCs w:val="24"/>
        </w:rPr>
        <w:t xml:space="preserve">:00 – </w:t>
      </w:r>
      <w:r w:rsidR="00451553">
        <w:rPr>
          <w:rFonts w:ascii="Arial" w:hAnsi="Arial" w:cs="Arial"/>
          <w:b/>
          <w:sz w:val="24"/>
          <w:szCs w:val="24"/>
        </w:rPr>
        <w:t>11</w:t>
      </w:r>
      <w:r w:rsidR="001D22A9" w:rsidRPr="00D37429">
        <w:rPr>
          <w:rFonts w:ascii="Arial" w:hAnsi="Arial" w:cs="Arial"/>
          <w:b/>
          <w:sz w:val="24"/>
          <w:szCs w:val="24"/>
        </w:rPr>
        <w:t xml:space="preserve">:00 </w:t>
      </w:r>
      <w:r w:rsidR="00002913">
        <w:rPr>
          <w:rFonts w:ascii="Arial" w:hAnsi="Arial" w:cs="Arial"/>
          <w:b/>
          <w:sz w:val="24"/>
          <w:szCs w:val="24"/>
        </w:rPr>
        <w:t>LDA/</w:t>
      </w:r>
      <w:r w:rsidR="00451553">
        <w:rPr>
          <w:rFonts w:ascii="Arial" w:hAnsi="Arial" w:cs="Arial"/>
          <w:b/>
          <w:sz w:val="24"/>
          <w:szCs w:val="24"/>
        </w:rPr>
        <w:t>Shark Tank Prep</w:t>
      </w:r>
    </w:p>
    <w:p w14:paraId="62551F4E" w14:textId="4C4FB257" w:rsidR="00451553" w:rsidRPr="005954A3" w:rsidRDefault="005954A3" w:rsidP="00E25B06">
      <w:pPr>
        <w:spacing w:after="120" w:line="240" w:lineRule="auto"/>
        <w:rPr>
          <w:rFonts w:ascii="Arial" w:hAnsi="Arial" w:cs="Arial"/>
          <w:sz w:val="24"/>
          <w:szCs w:val="24"/>
        </w:rPr>
      </w:pPr>
      <w:r w:rsidRPr="005954A3">
        <w:rPr>
          <w:rFonts w:ascii="Arial" w:hAnsi="Arial" w:cs="Arial"/>
          <w:sz w:val="24"/>
          <w:szCs w:val="24"/>
        </w:rPr>
        <w:t xml:space="preserve">In their </w:t>
      </w:r>
      <w:r>
        <w:rPr>
          <w:rFonts w:ascii="Arial" w:hAnsi="Arial" w:cs="Arial"/>
          <w:sz w:val="24"/>
          <w:szCs w:val="24"/>
        </w:rPr>
        <w:t>LDA groups, have participants work on their final preparation for their Shark Tank presentations.</w:t>
      </w:r>
    </w:p>
    <w:p w14:paraId="30B55E1C" w14:textId="77777777" w:rsidR="00CD22D9" w:rsidRDefault="00CD22D9" w:rsidP="00865465">
      <w:pPr>
        <w:spacing w:after="120" w:line="240" w:lineRule="auto"/>
        <w:rPr>
          <w:rFonts w:ascii="Arial" w:hAnsi="Arial" w:cs="Arial"/>
          <w:b/>
          <w:sz w:val="24"/>
          <w:szCs w:val="24"/>
        </w:rPr>
      </w:pPr>
    </w:p>
    <w:p w14:paraId="1085EBBE" w14:textId="0359334F" w:rsidR="00865465" w:rsidRPr="008303CA" w:rsidRDefault="00865465" w:rsidP="00865465">
      <w:pPr>
        <w:spacing w:after="120" w:line="240" w:lineRule="auto"/>
        <w:rPr>
          <w:rFonts w:ascii="Arial" w:hAnsi="Arial" w:cs="Arial"/>
          <w:b/>
          <w:sz w:val="24"/>
          <w:szCs w:val="24"/>
        </w:rPr>
      </w:pPr>
      <w:r>
        <w:rPr>
          <w:rFonts w:ascii="Arial" w:hAnsi="Arial" w:cs="Arial"/>
          <w:b/>
          <w:sz w:val="24"/>
          <w:szCs w:val="24"/>
        </w:rPr>
        <w:t>11</w:t>
      </w:r>
      <w:r w:rsidRPr="008303CA">
        <w:rPr>
          <w:rFonts w:ascii="Arial" w:hAnsi="Arial" w:cs="Arial"/>
          <w:b/>
          <w:sz w:val="24"/>
          <w:szCs w:val="24"/>
        </w:rPr>
        <w:t>:00-</w:t>
      </w:r>
      <w:r>
        <w:rPr>
          <w:rFonts w:ascii="Arial" w:hAnsi="Arial" w:cs="Arial"/>
          <w:b/>
          <w:sz w:val="24"/>
          <w:szCs w:val="24"/>
        </w:rPr>
        <w:t>1</w:t>
      </w:r>
      <w:r w:rsidRPr="008303CA">
        <w:rPr>
          <w:rFonts w:ascii="Arial" w:hAnsi="Arial" w:cs="Arial"/>
          <w:b/>
          <w:sz w:val="24"/>
          <w:szCs w:val="24"/>
        </w:rPr>
        <w:t xml:space="preserve">2:00 Guest Speakers: </w:t>
      </w:r>
      <w:commentRangeStart w:id="102"/>
      <w:r>
        <w:rPr>
          <w:rFonts w:ascii="Arial" w:hAnsi="Arial" w:cs="Arial"/>
          <w:b/>
          <w:sz w:val="24"/>
          <w:szCs w:val="24"/>
        </w:rPr>
        <w:t>USDS Digital Service Expert</w:t>
      </w:r>
      <w:commentRangeEnd w:id="102"/>
      <w:r w:rsidR="00E442A3">
        <w:rPr>
          <w:rStyle w:val="CommentReference"/>
        </w:rPr>
        <w:commentReference w:id="102"/>
      </w:r>
    </w:p>
    <w:p w14:paraId="7CB18A39" w14:textId="77777777" w:rsidR="00865465" w:rsidRPr="00BE15A6" w:rsidRDefault="00865465" w:rsidP="00865465">
      <w:pPr>
        <w:spacing w:after="120" w:line="240" w:lineRule="auto"/>
        <w:rPr>
          <w:rFonts w:ascii="Arial" w:hAnsi="Arial" w:cs="Arial"/>
          <w:sz w:val="24"/>
          <w:szCs w:val="24"/>
        </w:rPr>
      </w:pPr>
      <w:r>
        <w:rPr>
          <w:rFonts w:ascii="Arial" w:hAnsi="Arial" w:cs="Arial"/>
          <w:sz w:val="24"/>
          <w:szCs w:val="24"/>
        </w:rPr>
        <w:t xml:space="preserve">Guest speakers that would have been used for the 4.B Webinar should present using this time. </w:t>
      </w:r>
    </w:p>
    <w:p w14:paraId="311FEC34" w14:textId="77777777" w:rsidR="00CD22D9" w:rsidRDefault="00CD22D9" w:rsidP="00983DC1">
      <w:pPr>
        <w:spacing w:after="120" w:line="240" w:lineRule="auto"/>
        <w:rPr>
          <w:rFonts w:ascii="Arial" w:hAnsi="Arial" w:cs="Arial"/>
          <w:b/>
          <w:sz w:val="24"/>
          <w:szCs w:val="24"/>
        </w:rPr>
      </w:pPr>
    </w:p>
    <w:p w14:paraId="2B09FD71" w14:textId="3E69FAB1" w:rsidR="006C65EF" w:rsidRPr="00002913" w:rsidRDefault="00E5412A" w:rsidP="00983DC1">
      <w:pPr>
        <w:spacing w:after="120" w:line="240" w:lineRule="auto"/>
        <w:rPr>
          <w:rFonts w:ascii="Arial" w:hAnsi="Arial" w:cs="Arial"/>
          <w:b/>
          <w:sz w:val="24"/>
          <w:szCs w:val="24"/>
        </w:rPr>
      </w:pPr>
      <w:r>
        <w:rPr>
          <w:rFonts w:ascii="Arial" w:hAnsi="Arial" w:cs="Arial"/>
          <w:b/>
          <w:sz w:val="24"/>
          <w:szCs w:val="24"/>
        </w:rPr>
        <w:t>12:00</w:t>
      </w:r>
      <w:r w:rsidR="006C65EF" w:rsidRPr="00A20CDA">
        <w:rPr>
          <w:rFonts w:ascii="Arial" w:hAnsi="Arial" w:cs="Arial"/>
          <w:b/>
          <w:sz w:val="24"/>
          <w:szCs w:val="24"/>
        </w:rPr>
        <w:t xml:space="preserve">-1:00 </w:t>
      </w:r>
      <w:r>
        <w:rPr>
          <w:rFonts w:ascii="Arial" w:hAnsi="Arial" w:cs="Arial"/>
          <w:b/>
          <w:sz w:val="24"/>
          <w:szCs w:val="24"/>
        </w:rPr>
        <w:t>Lunch B</w:t>
      </w:r>
      <w:r w:rsidR="006C65EF" w:rsidRPr="00A20CDA">
        <w:rPr>
          <w:rFonts w:ascii="Arial" w:hAnsi="Arial" w:cs="Arial"/>
          <w:b/>
          <w:sz w:val="24"/>
          <w:szCs w:val="24"/>
        </w:rPr>
        <w:t>reak</w:t>
      </w:r>
    </w:p>
    <w:p w14:paraId="0BF78116" w14:textId="77777777" w:rsidR="00CD22D9" w:rsidRDefault="00CD22D9" w:rsidP="00983DC1">
      <w:pPr>
        <w:spacing w:after="120" w:line="240" w:lineRule="auto"/>
        <w:rPr>
          <w:rFonts w:ascii="Arial" w:hAnsi="Arial" w:cs="Arial"/>
          <w:b/>
          <w:sz w:val="24"/>
          <w:szCs w:val="24"/>
        </w:rPr>
      </w:pPr>
    </w:p>
    <w:p w14:paraId="394CAAEC" w14:textId="3CCFF3EC" w:rsidR="006C65EF" w:rsidRDefault="00002913" w:rsidP="00983DC1">
      <w:pPr>
        <w:spacing w:after="120" w:line="240" w:lineRule="auto"/>
        <w:rPr>
          <w:rFonts w:ascii="Arial" w:hAnsi="Arial" w:cs="Arial"/>
          <w:b/>
          <w:sz w:val="24"/>
          <w:szCs w:val="24"/>
        </w:rPr>
      </w:pPr>
      <w:r w:rsidRPr="00002913">
        <w:rPr>
          <w:rFonts w:ascii="Arial" w:hAnsi="Arial" w:cs="Arial"/>
          <w:b/>
          <w:sz w:val="24"/>
          <w:szCs w:val="24"/>
        </w:rPr>
        <w:t xml:space="preserve">1:00-4:00 </w:t>
      </w:r>
      <w:commentRangeStart w:id="103"/>
      <w:r w:rsidRPr="00002913">
        <w:rPr>
          <w:rFonts w:ascii="Arial" w:hAnsi="Arial" w:cs="Arial"/>
          <w:b/>
          <w:sz w:val="24"/>
          <w:szCs w:val="24"/>
        </w:rPr>
        <w:t>Shark Tank Pitches</w:t>
      </w:r>
      <w:commentRangeEnd w:id="103"/>
      <w:r w:rsidR="00E442A3">
        <w:rPr>
          <w:rStyle w:val="CommentReference"/>
        </w:rPr>
        <w:commentReference w:id="103"/>
      </w:r>
    </w:p>
    <w:p w14:paraId="10CD7104" w14:textId="5BEB9AAD" w:rsidR="00002913" w:rsidRDefault="00002913" w:rsidP="00002913">
      <w:pPr>
        <w:pStyle w:val="ListParagraph"/>
        <w:numPr>
          <w:ilvl w:val="0"/>
          <w:numId w:val="24"/>
        </w:numPr>
        <w:spacing w:after="120" w:line="240" w:lineRule="auto"/>
        <w:rPr>
          <w:rFonts w:ascii="Arial" w:hAnsi="Arial" w:cs="Arial"/>
          <w:sz w:val="24"/>
          <w:szCs w:val="24"/>
        </w:rPr>
      </w:pPr>
      <w:r w:rsidRPr="0030322B">
        <w:rPr>
          <w:rFonts w:ascii="Arial" w:hAnsi="Arial" w:cs="Arial"/>
          <w:sz w:val="24"/>
          <w:szCs w:val="24"/>
        </w:rPr>
        <w:t>In front of a panel of guests, each team will present their LDA product for a total of 25 minutes (</w:t>
      </w:r>
      <w:r w:rsidR="0030322B" w:rsidRPr="0030322B">
        <w:rPr>
          <w:rFonts w:ascii="Arial" w:hAnsi="Arial" w:cs="Arial"/>
          <w:sz w:val="24"/>
          <w:szCs w:val="24"/>
        </w:rPr>
        <w:t>15 for presentation, 10 for questions)</w:t>
      </w:r>
    </w:p>
    <w:p w14:paraId="1A71182E" w14:textId="302D3253" w:rsidR="00904AF6" w:rsidRDefault="0030322B" w:rsidP="002C4331">
      <w:pPr>
        <w:pStyle w:val="ListParagraph"/>
        <w:numPr>
          <w:ilvl w:val="0"/>
          <w:numId w:val="24"/>
        </w:numPr>
        <w:spacing w:after="120" w:line="240" w:lineRule="auto"/>
        <w:rPr>
          <w:rFonts w:ascii="Arial" w:hAnsi="Arial" w:cs="Arial"/>
          <w:sz w:val="24"/>
          <w:szCs w:val="24"/>
        </w:rPr>
      </w:pPr>
      <w:r w:rsidRPr="0030322B">
        <w:rPr>
          <w:rFonts w:ascii="Arial" w:hAnsi="Arial" w:cs="Arial"/>
          <w:sz w:val="24"/>
          <w:szCs w:val="24"/>
        </w:rPr>
        <w:t>Ensure that all team members participate.</w:t>
      </w:r>
    </w:p>
    <w:p w14:paraId="406F8962" w14:textId="5B0084CD" w:rsidR="008340F8" w:rsidRDefault="008340F8" w:rsidP="002C4331">
      <w:pPr>
        <w:pStyle w:val="ListParagraph"/>
        <w:numPr>
          <w:ilvl w:val="0"/>
          <w:numId w:val="24"/>
        </w:numPr>
        <w:spacing w:after="120" w:line="240" w:lineRule="auto"/>
        <w:rPr>
          <w:rFonts w:ascii="Arial" w:hAnsi="Arial" w:cs="Arial"/>
          <w:sz w:val="24"/>
          <w:szCs w:val="24"/>
        </w:rPr>
      </w:pPr>
      <w:r>
        <w:rPr>
          <w:rFonts w:ascii="Arial" w:hAnsi="Arial" w:cs="Arial"/>
          <w:sz w:val="24"/>
          <w:szCs w:val="24"/>
        </w:rPr>
        <w:t>Complete team evaluation feedback forms before end of day as well as final pre-program survey.</w:t>
      </w:r>
    </w:p>
    <w:p w14:paraId="10120839" w14:textId="10483125" w:rsidR="00CD22D9" w:rsidRDefault="00865465" w:rsidP="002C4331">
      <w:pPr>
        <w:pStyle w:val="ListParagraph"/>
        <w:numPr>
          <w:ilvl w:val="0"/>
          <w:numId w:val="24"/>
        </w:numPr>
        <w:spacing w:after="120" w:line="240" w:lineRule="auto"/>
        <w:rPr>
          <w:rFonts w:ascii="Arial" w:hAnsi="Arial" w:cs="Arial"/>
          <w:sz w:val="24"/>
          <w:szCs w:val="24"/>
        </w:rPr>
      </w:pPr>
      <w:r>
        <w:rPr>
          <w:rFonts w:ascii="Arial" w:hAnsi="Arial" w:cs="Arial"/>
          <w:sz w:val="24"/>
          <w:szCs w:val="24"/>
        </w:rPr>
        <w:t>Consider building in a 15 minute break</w:t>
      </w:r>
      <w:r w:rsidR="008340F8">
        <w:rPr>
          <w:rFonts w:ascii="Arial" w:hAnsi="Arial" w:cs="Arial"/>
          <w:sz w:val="24"/>
          <w:szCs w:val="24"/>
        </w:rPr>
        <w:t>.</w:t>
      </w:r>
    </w:p>
    <w:p w14:paraId="043F6D13" w14:textId="35841A29" w:rsidR="00865465" w:rsidRPr="00CD22D9" w:rsidRDefault="00CD22D9" w:rsidP="00CD22D9">
      <w:pPr>
        <w:rPr>
          <w:rFonts w:ascii="Arial" w:hAnsi="Arial" w:cs="Arial"/>
          <w:sz w:val="24"/>
          <w:szCs w:val="24"/>
        </w:rPr>
      </w:pPr>
      <w:r>
        <w:rPr>
          <w:rFonts w:ascii="Arial" w:hAnsi="Arial" w:cs="Arial"/>
          <w:sz w:val="24"/>
          <w:szCs w:val="24"/>
        </w:rPr>
        <w:br w:type="page"/>
      </w:r>
    </w:p>
    <w:p w14:paraId="18A1E9BF" w14:textId="77CBEF52" w:rsidR="00195334" w:rsidRPr="00A91945" w:rsidRDefault="00195334" w:rsidP="0019533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lastRenderedPageBreak/>
        <w:t xml:space="preserve">Day </w:t>
      </w:r>
      <w:r w:rsidR="00E30A90">
        <w:rPr>
          <w:rFonts w:ascii="Arial" w:hAnsi="Arial" w:cs="Arial"/>
          <w:b/>
          <w:color w:val="FFFFFF" w:themeColor="background1"/>
          <w:sz w:val="28"/>
          <w:szCs w:val="24"/>
        </w:rPr>
        <w:t>3</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Wednesday, </w:t>
      </w:r>
      <w:r w:rsidR="00BE15A6">
        <w:rPr>
          <w:rFonts w:ascii="Arial" w:hAnsi="Arial" w:cs="Arial"/>
          <w:b/>
          <w:color w:val="FFFFFF" w:themeColor="background1"/>
          <w:sz w:val="28"/>
          <w:szCs w:val="24"/>
        </w:rPr>
        <w:t>January 11</w:t>
      </w:r>
    </w:p>
    <w:p w14:paraId="1208CC0E" w14:textId="65B7D72F" w:rsidR="009A1390" w:rsidRDefault="009A1390" w:rsidP="00195334">
      <w:pPr>
        <w:spacing w:after="120" w:line="240" w:lineRule="auto"/>
        <w:rPr>
          <w:rFonts w:ascii="Arial" w:hAnsi="Arial" w:cs="Arial"/>
          <w:b/>
          <w:sz w:val="24"/>
          <w:szCs w:val="24"/>
        </w:rPr>
      </w:pPr>
      <w:r>
        <w:rPr>
          <w:rFonts w:ascii="Arial" w:hAnsi="Arial" w:cs="Arial"/>
          <w:b/>
          <w:sz w:val="24"/>
          <w:szCs w:val="24"/>
        </w:rPr>
        <w:t>8:00-</w:t>
      </w:r>
      <w:r w:rsidR="00BE15A6">
        <w:rPr>
          <w:rFonts w:ascii="Arial" w:hAnsi="Arial" w:cs="Arial"/>
          <w:b/>
          <w:sz w:val="24"/>
          <w:szCs w:val="24"/>
        </w:rPr>
        <w:t>10:00</w:t>
      </w:r>
      <w:r>
        <w:rPr>
          <w:rFonts w:ascii="Arial" w:hAnsi="Arial" w:cs="Arial"/>
          <w:b/>
          <w:sz w:val="24"/>
          <w:szCs w:val="24"/>
        </w:rPr>
        <w:t xml:space="preserve"> Welcome and </w:t>
      </w:r>
      <w:r w:rsidR="00BE15A6">
        <w:rPr>
          <w:rFonts w:ascii="Arial" w:hAnsi="Arial" w:cs="Arial"/>
          <w:b/>
          <w:sz w:val="24"/>
          <w:szCs w:val="24"/>
        </w:rPr>
        <w:t>Course Assessment Information</w:t>
      </w:r>
    </w:p>
    <w:p w14:paraId="58C7174A" w14:textId="2208DDDE" w:rsidR="00BE15A6" w:rsidRDefault="00BE15A6" w:rsidP="00195334">
      <w:pPr>
        <w:spacing w:after="120" w:line="240" w:lineRule="auto"/>
        <w:rPr>
          <w:rFonts w:ascii="Arial" w:hAnsi="Arial" w:cs="Arial"/>
          <w:sz w:val="24"/>
          <w:szCs w:val="24"/>
        </w:rPr>
      </w:pPr>
      <w:r>
        <w:rPr>
          <w:rFonts w:ascii="Arial" w:hAnsi="Arial" w:cs="Arial"/>
          <w:sz w:val="24"/>
          <w:szCs w:val="24"/>
        </w:rPr>
        <w:t xml:space="preserve">Use this time to review assessment results from the duration of the course with participants. Introduce trends over time, overall performance, and capstone performance. </w:t>
      </w:r>
    </w:p>
    <w:p w14:paraId="74DECA6E" w14:textId="4AFA2CEE" w:rsidR="00BE15A6" w:rsidRPr="00BE15A6" w:rsidRDefault="00002913" w:rsidP="00195334">
      <w:pPr>
        <w:spacing w:after="120" w:line="240" w:lineRule="auto"/>
        <w:rPr>
          <w:rFonts w:ascii="Arial" w:hAnsi="Arial" w:cs="Arial"/>
          <w:sz w:val="24"/>
          <w:szCs w:val="24"/>
        </w:rPr>
      </w:pPr>
      <w:r>
        <w:rPr>
          <w:rFonts w:ascii="Arial" w:hAnsi="Arial" w:cs="Arial"/>
          <w:sz w:val="24"/>
          <w:szCs w:val="24"/>
        </w:rPr>
        <w:t>Badging Leaders (20</w:t>
      </w:r>
      <w:r w:rsidR="00BE15A6">
        <w:rPr>
          <w:rFonts w:ascii="Arial" w:hAnsi="Arial" w:cs="Arial"/>
          <w:sz w:val="24"/>
          <w:szCs w:val="24"/>
        </w:rPr>
        <w:t xml:space="preserve"> minutes)</w:t>
      </w:r>
    </w:p>
    <w:p w14:paraId="64369AD6" w14:textId="77777777" w:rsidR="00BE15A6" w:rsidRDefault="00BE15A6" w:rsidP="00BE15A6">
      <w:pPr>
        <w:pStyle w:val="ListParagraph"/>
        <w:numPr>
          <w:ilvl w:val="0"/>
          <w:numId w:val="23"/>
        </w:numPr>
        <w:spacing w:after="120" w:line="240" w:lineRule="auto"/>
        <w:rPr>
          <w:rFonts w:ascii="Arial" w:hAnsi="Arial" w:cs="Arial"/>
          <w:sz w:val="24"/>
          <w:szCs w:val="24"/>
        </w:rPr>
      </w:pPr>
      <w:r w:rsidRPr="00BE15A6">
        <w:rPr>
          <w:rFonts w:ascii="Arial" w:hAnsi="Arial" w:cs="Arial"/>
          <w:sz w:val="24"/>
          <w:szCs w:val="24"/>
        </w:rPr>
        <w:t xml:space="preserve">Following the discussion of course assessments, discuss </w:t>
      </w:r>
      <w:r>
        <w:rPr>
          <w:rFonts w:ascii="Arial" w:hAnsi="Arial" w:cs="Arial"/>
          <w:sz w:val="24"/>
          <w:szCs w:val="24"/>
        </w:rPr>
        <w:t>badging</w:t>
      </w:r>
      <w:r w:rsidRPr="00BE15A6">
        <w:rPr>
          <w:rFonts w:ascii="Arial" w:hAnsi="Arial" w:cs="Arial"/>
          <w:sz w:val="24"/>
          <w:szCs w:val="24"/>
        </w:rPr>
        <w:t xml:space="preserve"> participants</w:t>
      </w:r>
      <w:r>
        <w:rPr>
          <w:rFonts w:ascii="Arial" w:hAnsi="Arial" w:cs="Arial"/>
          <w:sz w:val="24"/>
          <w:szCs w:val="24"/>
        </w:rPr>
        <w:t>.</w:t>
      </w:r>
    </w:p>
    <w:p w14:paraId="7688F49F" w14:textId="0CF82B80" w:rsidR="009A1390" w:rsidRPr="00BE15A6" w:rsidRDefault="00BE15A6" w:rsidP="00BE15A6">
      <w:pPr>
        <w:pStyle w:val="ListParagraph"/>
        <w:numPr>
          <w:ilvl w:val="0"/>
          <w:numId w:val="23"/>
        </w:numPr>
        <w:spacing w:after="120" w:line="240" w:lineRule="auto"/>
        <w:rPr>
          <w:rFonts w:ascii="Arial" w:hAnsi="Arial" w:cs="Arial"/>
          <w:sz w:val="24"/>
          <w:szCs w:val="24"/>
        </w:rPr>
      </w:pPr>
      <w:r w:rsidRPr="00BE15A6">
        <w:rPr>
          <w:rFonts w:ascii="Arial" w:hAnsi="Arial" w:cs="Arial"/>
          <w:sz w:val="24"/>
          <w:szCs w:val="24"/>
        </w:rPr>
        <w:t>Walk through the badge awards for the course participants</w:t>
      </w:r>
      <w:r>
        <w:rPr>
          <w:rFonts w:ascii="Arial" w:hAnsi="Arial" w:cs="Arial"/>
          <w:sz w:val="24"/>
          <w:szCs w:val="24"/>
        </w:rPr>
        <w:t>, starting with bronze and ending in gold.</w:t>
      </w:r>
    </w:p>
    <w:p w14:paraId="6E61EC6C" w14:textId="2E595C80" w:rsidR="002628A9" w:rsidRDefault="00BE15A6" w:rsidP="008F6CF0">
      <w:pPr>
        <w:pStyle w:val="ListParagraph"/>
        <w:numPr>
          <w:ilvl w:val="1"/>
          <w:numId w:val="23"/>
        </w:numPr>
        <w:spacing w:after="120" w:line="240" w:lineRule="auto"/>
      </w:pPr>
      <w:r>
        <w:rPr>
          <w:rFonts w:ascii="Arial" w:hAnsi="Arial" w:cs="Arial"/>
          <w:sz w:val="24"/>
          <w:szCs w:val="24"/>
        </w:rPr>
        <w:t>Include leaderboard information for applied skills badges.</w:t>
      </w:r>
    </w:p>
    <w:p w14:paraId="0BB3CE21" w14:textId="77777777" w:rsidR="00CD22D9" w:rsidRDefault="00CD22D9" w:rsidP="008F6CF0">
      <w:pPr>
        <w:spacing w:after="120" w:line="240" w:lineRule="auto"/>
        <w:rPr>
          <w:rFonts w:ascii="Arial" w:hAnsi="Arial" w:cs="Arial"/>
          <w:b/>
          <w:sz w:val="24"/>
          <w:szCs w:val="24"/>
        </w:rPr>
      </w:pPr>
    </w:p>
    <w:p w14:paraId="21D1BA77" w14:textId="29E92CE7" w:rsidR="002628A9" w:rsidRPr="008F6CF0" w:rsidRDefault="002628A9" w:rsidP="008F6CF0">
      <w:pPr>
        <w:spacing w:after="120" w:line="240" w:lineRule="auto"/>
        <w:rPr>
          <w:rFonts w:ascii="Arial" w:hAnsi="Arial" w:cs="Arial"/>
          <w:b/>
          <w:sz w:val="24"/>
          <w:szCs w:val="24"/>
        </w:rPr>
      </w:pPr>
      <w:r w:rsidRPr="008F6CF0">
        <w:rPr>
          <w:rFonts w:ascii="Arial" w:hAnsi="Arial" w:cs="Arial"/>
          <w:b/>
          <w:sz w:val="24"/>
          <w:szCs w:val="24"/>
        </w:rPr>
        <w:t>Feedback Collection</w:t>
      </w:r>
    </w:p>
    <w:p w14:paraId="05EB27BF" w14:textId="77777777" w:rsidR="002628A9" w:rsidRPr="002628A9" w:rsidRDefault="002628A9" w:rsidP="002628A9">
      <w:pPr>
        <w:pStyle w:val="ListParagraph"/>
        <w:numPr>
          <w:ilvl w:val="0"/>
          <w:numId w:val="23"/>
        </w:numPr>
        <w:spacing w:after="120" w:line="240" w:lineRule="auto"/>
        <w:rPr>
          <w:rFonts w:ascii="Arial" w:hAnsi="Arial" w:cs="Arial"/>
          <w:sz w:val="24"/>
          <w:szCs w:val="24"/>
        </w:rPr>
      </w:pPr>
      <w:r w:rsidRPr="002628A9">
        <w:rPr>
          <w:rFonts w:ascii="Arial" w:hAnsi="Arial" w:cs="Arial"/>
          <w:sz w:val="24"/>
          <w:szCs w:val="24"/>
        </w:rPr>
        <w:t>Time before lunch will be spent collecting course feedback data from participants. We can either use the collection methods that we had in the past (Start doing, keep doing, stop doing), build a survey, or use a new method.</w:t>
      </w:r>
    </w:p>
    <w:p w14:paraId="7DFA4739" w14:textId="77777777" w:rsidR="002628A9" w:rsidRDefault="002628A9" w:rsidP="002628A9">
      <w:pPr>
        <w:pStyle w:val="ListParagraph"/>
        <w:numPr>
          <w:ilvl w:val="0"/>
          <w:numId w:val="23"/>
        </w:numPr>
        <w:spacing w:after="120" w:line="240" w:lineRule="auto"/>
        <w:rPr>
          <w:rFonts w:ascii="Arial" w:hAnsi="Arial" w:cs="Arial"/>
          <w:b/>
          <w:sz w:val="24"/>
          <w:szCs w:val="24"/>
        </w:rPr>
      </w:pPr>
      <w:r w:rsidRPr="002628A9">
        <w:rPr>
          <w:rFonts w:ascii="Arial" w:hAnsi="Arial" w:cs="Arial"/>
          <w:sz w:val="24"/>
          <w:szCs w:val="24"/>
        </w:rPr>
        <w:t>We want information on Release 4, but also on the entirety of the course</w:t>
      </w:r>
      <w:r w:rsidRPr="002628A9">
        <w:rPr>
          <w:rFonts w:ascii="Arial" w:hAnsi="Arial" w:cs="Arial"/>
          <w:b/>
          <w:sz w:val="24"/>
          <w:szCs w:val="24"/>
        </w:rPr>
        <w:t xml:space="preserve"> </w:t>
      </w:r>
    </w:p>
    <w:p w14:paraId="15F8FAA2" w14:textId="77777777" w:rsidR="00CD22D9" w:rsidRDefault="00CD22D9" w:rsidP="008F6CF0">
      <w:pPr>
        <w:spacing w:after="120" w:line="240" w:lineRule="auto"/>
        <w:rPr>
          <w:rFonts w:ascii="Arial" w:hAnsi="Arial" w:cs="Arial"/>
          <w:b/>
          <w:sz w:val="24"/>
          <w:szCs w:val="24"/>
        </w:rPr>
      </w:pPr>
    </w:p>
    <w:p w14:paraId="45350595" w14:textId="716C75A1" w:rsidR="002628A9" w:rsidRPr="008F6CF0" w:rsidRDefault="0030322B" w:rsidP="008F6CF0">
      <w:pPr>
        <w:spacing w:after="120" w:line="240" w:lineRule="auto"/>
        <w:rPr>
          <w:rFonts w:ascii="Arial" w:hAnsi="Arial" w:cs="Arial"/>
          <w:b/>
          <w:sz w:val="24"/>
          <w:szCs w:val="24"/>
        </w:rPr>
      </w:pPr>
      <w:r w:rsidRPr="008F6CF0">
        <w:rPr>
          <w:rFonts w:ascii="Arial" w:hAnsi="Arial" w:cs="Arial"/>
          <w:b/>
          <w:sz w:val="24"/>
          <w:szCs w:val="24"/>
        </w:rPr>
        <w:t>10:00-10:15 Morning Break</w:t>
      </w:r>
    </w:p>
    <w:p w14:paraId="1885FC34" w14:textId="77777777" w:rsidR="002628A9" w:rsidRDefault="002628A9" w:rsidP="008F6CF0">
      <w:pPr>
        <w:spacing w:after="120" w:line="240" w:lineRule="auto"/>
        <w:rPr>
          <w:rFonts w:ascii="Arial" w:hAnsi="Arial" w:cs="Arial"/>
          <w:b/>
          <w:sz w:val="24"/>
          <w:szCs w:val="24"/>
        </w:rPr>
      </w:pPr>
    </w:p>
    <w:p w14:paraId="6729226B" w14:textId="357CE525" w:rsidR="002628A9" w:rsidRPr="008F6CF0" w:rsidRDefault="002628A9" w:rsidP="008F6CF0">
      <w:pPr>
        <w:spacing w:after="120" w:line="240" w:lineRule="auto"/>
        <w:rPr>
          <w:rFonts w:ascii="Arial" w:hAnsi="Arial" w:cs="Arial"/>
          <w:sz w:val="24"/>
          <w:szCs w:val="24"/>
        </w:rPr>
      </w:pPr>
      <w:r>
        <w:rPr>
          <w:rFonts w:ascii="Arial" w:hAnsi="Arial" w:cs="Arial"/>
          <w:b/>
          <w:sz w:val="24"/>
          <w:szCs w:val="24"/>
        </w:rPr>
        <w:t xml:space="preserve">10:15-12:00 </w:t>
      </w:r>
      <w:r>
        <w:rPr>
          <w:rFonts w:ascii="Arial" w:hAnsi="Arial" w:cs="Arial"/>
          <w:sz w:val="24"/>
          <w:szCs w:val="24"/>
        </w:rPr>
        <w:t xml:space="preserve">DHS </w:t>
      </w:r>
      <w:del w:id="104" w:author="Lauren E. Tindall" w:date="2016-12-21T16:18:00Z">
        <w:r w:rsidDel="00E442A3">
          <w:rPr>
            <w:rFonts w:ascii="Arial" w:hAnsi="Arial" w:cs="Arial"/>
            <w:sz w:val="24"/>
            <w:szCs w:val="24"/>
          </w:rPr>
          <w:delText xml:space="preserve">Flash </w:delText>
        </w:r>
      </w:del>
      <w:ins w:id="105" w:author="Lauren E. Tindall" w:date="2016-12-21T16:18:00Z">
        <w:r w:rsidR="00E442A3">
          <w:rPr>
            <w:rFonts w:ascii="Arial" w:hAnsi="Arial" w:cs="Arial"/>
            <w:sz w:val="24"/>
            <w:szCs w:val="24"/>
          </w:rPr>
          <w:t>F</w:t>
        </w:r>
        <w:r w:rsidR="00E442A3">
          <w:rPr>
            <w:rFonts w:ascii="Arial" w:hAnsi="Arial" w:cs="Arial"/>
            <w:sz w:val="24"/>
            <w:szCs w:val="24"/>
          </w:rPr>
          <w:t>LASH</w:t>
        </w:r>
        <w:r w:rsidR="00E442A3">
          <w:rPr>
            <w:rFonts w:ascii="Arial" w:hAnsi="Arial" w:cs="Arial"/>
            <w:sz w:val="24"/>
            <w:szCs w:val="24"/>
          </w:rPr>
          <w:t xml:space="preserve"> </w:t>
        </w:r>
      </w:ins>
      <w:r>
        <w:rPr>
          <w:rFonts w:ascii="Arial" w:hAnsi="Arial" w:cs="Arial"/>
          <w:sz w:val="24"/>
          <w:szCs w:val="24"/>
        </w:rPr>
        <w:t>Team Panel [or unconference with digital services experts &amp; trends they’re seeing in agencies?]</w:t>
      </w:r>
    </w:p>
    <w:p w14:paraId="5AC7D9EF" w14:textId="08EA7079" w:rsidR="00DD51DC" w:rsidRPr="00DD51DC" w:rsidRDefault="00DD51DC" w:rsidP="008F6CF0">
      <w:pPr>
        <w:spacing w:after="120" w:line="240" w:lineRule="auto"/>
      </w:pPr>
    </w:p>
    <w:p w14:paraId="715E91C2" w14:textId="79BDBC75" w:rsidR="0030322B" w:rsidRPr="0030322B" w:rsidRDefault="0030322B" w:rsidP="0030322B">
      <w:pPr>
        <w:spacing w:after="120" w:line="240" w:lineRule="auto"/>
        <w:rPr>
          <w:rFonts w:ascii="Arial" w:hAnsi="Arial" w:cs="Arial"/>
          <w:b/>
          <w:sz w:val="24"/>
          <w:szCs w:val="24"/>
        </w:rPr>
      </w:pPr>
      <w:r w:rsidRPr="0030322B">
        <w:rPr>
          <w:rFonts w:ascii="Arial" w:hAnsi="Arial" w:cs="Arial"/>
          <w:b/>
          <w:sz w:val="24"/>
          <w:szCs w:val="24"/>
        </w:rPr>
        <w:t>12:00-1:00 Lunch Break</w:t>
      </w:r>
    </w:p>
    <w:p w14:paraId="26B16CE5" w14:textId="77777777" w:rsidR="002628A9" w:rsidRDefault="002628A9" w:rsidP="0030322B">
      <w:pPr>
        <w:spacing w:after="120" w:line="240" w:lineRule="auto"/>
        <w:rPr>
          <w:rFonts w:ascii="Arial" w:hAnsi="Arial" w:cs="Arial"/>
          <w:b/>
          <w:sz w:val="24"/>
          <w:szCs w:val="24"/>
        </w:rPr>
      </w:pPr>
    </w:p>
    <w:p w14:paraId="274B24AE" w14:textId="788F0D33" w:rsidR="002628A9" w:rsidRPr="00865465" w:rsidRDefault="0030322B" w:rsidP="002628A9">
      <w:pPr>
        <w:spacing w:after="120" w:line="240" w:lineRule="auto"/>
        <w:rPr>
          <w:rFonts w:ascii="Arial" w:hAnsi="Arial" w:cs="Arial"/>
          <w:b/>
          <w:sz w:val="24"/>
          <w:szCs w:val="24"/>
        </w:rPr>
      </w:pPr>
      <w:commentRangeStart w:id="106"/>
      <w:r w:rsidRPr="0030322B">
        <w:rPr>
          <w:rFonts w:ascii="Arial" w:hAnsi="Arial" w:cs="Arial"/>
          <w:b/>
          <w:sz w:val="24"/>
          <w:szCs w:val="24"/>
        </w:rPr>
        <w:t>1</w:t>
      </w:r>
      <w:commentRangeEnd w:id="106"/>
      <w:r w:rsidR="00E442A3">
        <w:rPr>
          <w:rStyle w:val="CommentReference"/>
        </w:rPr>
        <w:commentReference w:id="106"/>
      </w:r>
      <w:r w:rsidRPr="0030322B">
        <w:rPr>
          <w:rFonts w:ascii="Arial" w:hAnsi="Arial" w:cs="Arial"/>
          <w:b/>
          <w:sz w:val="24"/>
          <w:szCs w:val="24"/>
        </w:rPr>
        <w:t xml:space="preserve">:00-2:30 </w:t>
      </w:r>
      <w:r w:rsidR="002628A9" w:rsidRPr="00865465">
        <w:rPr>
          <w:rFonts w:ascii="Arial" w:hAnsi="Arial" w:cs="Arial"/>
          <w:b/>
          <w:sz w:val="24"/>
          <w:szCs w:val="24"/>
        </w:rPr>
        <w:t>Haley/</w:t>
      </w:r>
      <w:ins w:id="107" w:author="Lauren E. Tindall" w:date="2016-12-21T16:20:00Z">
        <w:r w:rsidR="00E442A3">
          <w:rPr>
            <w:rFonts w:ascii="Arial" w:hAnsi="Arial" w:cs="Arial"/>
            <w:b/>
            <w:sz w:val="24"/>
            <w:szCs w:val="24"/>
          </w:rPr>
          <w:t>Matt Cook/</w:t>
        </w:r>
      </w:ins>
      <w:r w:rsidR="002628A9" w:rsidRPr="00865465">
        <w:rPr>
          <w:rFonts w:ascii="Arial" w:hAnsi="Arial" w:cs="Arial"/>
          <w:b/>
          <w:sz w:val="24"/>
          <w:szCs w:val="24"/>
        </w:rPr>
        <w:t>Todd “big picture” Discussion</w:t>
      </w:r>
    </w:p>
    <w:p w14:paraId="08CAF2AB" w14:textId="77777777" w:rsidR="002628A9" w:rsidRPr="00865465" w:rsidRDefault="002628A9" w:rsidP="002628A9">
      <w:pPr>
        <w:spacing w:after="120" w:line="240" w:lineRule="auto"/>
        <w:rPr>
          <w:rFonts w:ascii="Arial" w:hAnsi="Arial" w:cs="Arial"/>
          <w:sz w:val="24"/>
          <w:szCs w:val="24"/>
        </w:rPr>
      </w:pPr>
      <w:r w:rsidRPr="00865465">
        <w:rPr>
          <w:rFonts w:ascii="Arial" w:hAnsi="Arial" w:cs="Arial"/>
          <w:sz w:val="24"/>
          <w:szCs w:val="24"/>
        </w:rPr>
        <w:t>Haley and Todd will talk with participants about the big picture of USDS, and what the future holds for government and digital services.</w:t>
      </w:r>
    </w:p>
    <w:p w14:paraId="323C7320" w14:textId="3D2AAF36" w:rsidR="0030322B" w:rsidRDefault="0030322B" w:rsidP="0030322B">
      <w:pPr>
        <w:spacing w:after="120" w:line="240" w:lineRule="auto"/>
        <w:rPr>
          <w:rFonts w:ascii="Arial" w:hAnsi="Arial" w:cs="Arial"/>
          <w:b/>
          <w:sz w:val="24"/>
          <w:szCs w:val="24"/>
        </w:rPr>
      </w:pPr>
    </w:p>
    <w:p w14:paraId="39547FF5" w14:textId="7C1BD4C7" w:rsidR="0030322B" w:rsidRDefault="0030322B" w:rsidP="0030322B">
      <w:pPr>
        <w:spacing w:after="120" w:line="240" w:lineRule="auto"/>
        <w:rPr>
          <w:rFonts w:ascii="Arial" w:hAnsi="Arial" w:cs="Arial"/>
          <w:b/>
          <w:sz w:val="24"/>
          <w:szCs w:val="24"/>
        </w:rPr>
      </w:pPr>
      <w:r w:rsidRPr="0030322B">
        <w:rPr>
          <w:rFonts w:ascii="Arial" w:hAnsi="Arial" w:cs="Arial"/>
          <w:b/>
          <w:sz w:val="24"/>
          <w:szCs w:val="24"/>
        </w:rPr>
        <w:t>2:30-3:00 Travel to Graduation</w:t>
      </w:r>
    </w:p>
    <w:p w14:paraId="391E8F8A" w14:textId="77777777" w:rsidR="00CD22D9" w:rsidRPr="0030322B" w:rsidRDefault="00CD22D9" w:rsidP="0030322B">
      <w:pPr>
        <w:spacing w:after="120" w:line="240" w:lineRule="auto"/>
        <w:rPr>
          <w:rFonts w:ascii="Arial" w:hAnsi="Arial" w:cs="Arial"/>
          <w:b/>
          <w:sz w:val="24"/>
          <w:szCs w:val="24"/>
        </w:rPr>
      </w:pPr>
    </w:p>
    <w:p w14:paraId="6F4318D0" w14:textId="52BEC1D0" w:rsidR="0030322B" w:rsidRDefault="0030322B" w:rsidP="0030322B">
      <w:pPr>
        <w:spacing w:after="120" w:line="240" w:lineRule="auto"/>
        <w:rPr>
          <w:ins w:id="108" w:author="Lauren E. Tindall" w:date="2016-12-21T16:22:00Z"/>
          <w:rFonts w:ascii="Arial" w:hAnsi="Arial" w:cs="Arial"/>
          <w:b/>
          <w:sz w:val="24"/>
          <w:szCs w:val="24"/>
        </w:rPr>
      </w:pPr>
      <w:r w:rsidRPr="0030322B">
        <w:rPr>
          <w:rFonts w:ascii="Arial" w:hAnsi="Arial" w:cs="Arial"/>
          <w:b/>
          <w:sz w:val="24"/>
          <w:szCs w:val="24"/>
        </w:rPr>
        <w:t>3:00-5:00 Graduation Ceremony</w:t>
      </w:r>
    </w:p>
    <w:p w14:paraId="332C1342" w14:textId="7B290188" w:rsidR="00191534" w:rsidRPr="00E20020" w:rsidRDefault="00191534" w:rsidP="00191534">
      <w:pPr>
        <w:pStyle w:val="ListParagraph"/>
        <w:numPr>
          <w:ilvl w:val="0"/>
          <w:numId w:val="31"/>
        </w:numPr>
        <w:spacing w:after="120" w:line="240" w:lineRule="auto"/>
        <w:rPr>
          <w:ins w:id="109" w:author="Lauren E. Tindall" w:date="2016-12-21T16:22:00Z"/>
          <w:rFonts w:ascii="Arial" w:hAnsi="Arial" w:cs="Arial"/>
          <w:sz w:val="24"/>
          <w:szCs w:val="24"/>
          <w:rPrChange w:id="110" w:author="Lauren E. Tindall" w:date="2016-12-21T16:24:00Z">
            <w:rPr>
              <w:ins w:id="111" w:author="Lauren E. Tindall" w:date="2016-12-21T16:22:00Z"/>
              <w:rFonts w:ascii="Arial" w:hAnsi="Arial" w:cs="Arial"/>
              <w:b/>
              <w:sz w:val="24"/>
              <w:szCs w:val="24"/>
            </w:rPr>
          </w:rPrChange>
        </w:rPr>
        <w:pPrChange w:id="112" w:author="Lauren E. Tindall" w:date="2016-12-21T16:22:00Z">
          <w:pPr>
            <w:spacing w:after="120" w:line="240" w:lineRule="auto"/>
          </w:pPr>
        </w:pPrChange>
      </w:pPr>
      <w:ins w:id="113" w:author="Lauren E. Tindall" w:date="2016-12-21T16:22:00Z">
        <w:r w:rsidRPr="00E20020">
          <w:rPr>
            <w:rFonts w:ascii="Arial" w:hAnsi="Arial" w:cs="Arial"/>
            <w:sz w:val="24"/>
            <w:szCs w:val="24"/>
            <w:rPrChange w:id="114" w:author="Lauren E. Tindall" w:date="2016-12-21T16:24:00Z">
              <w:rPr>
                <w:rFonts w:ascii="Arial" w:hAnsi="Arial" w:cs="Arial"/>
                <w:b/>
                <w:sz w:val="24"/>
                <w:szCs w:val="24"/>
              </w:rPr>
            </w:rPrChange>
          </w:rPr>
          <w:t>Winning team gives pitch</w:t>
        </w:r>
      </w:ins>
    </w:p>
    <w:p w14:paraId="007016F5" w14:textId="2EF79E35" w:rsidR="00191534" w:rsidRPr="00E20020" w:rsidRDefault="00191534" w:rsidP="00191534">
      <w:pPr>
        <w:pStyle w:val="ListParagraph"/>
        <w:numPr>
          <w:ilvl w:val="0"/>
          <w:numId w:val="31"/>
        </w:numPr>
        <w:spacing w:after="120" w:line="240" w:lineRule="auto"/>
        <w:rPr>
          <w:ins w:id="115" w:author="Lauren E. Tindall" w:date="2016-12-21T16:24:00Z"/>
          <w:rFonts w:ascii="Arial" w:hAnsi="Arial" w:cs="Arial"/>
          <w:sz w:val="24"/>
          <w:szCs w:val="24"/>
          <w:rPrChange w:id="116" w:author="Lauren E. Tindall" w:date="2016-12-21T16:24:00Z">
            <w:rPr>
              <w:ins w:id="117" w:author="Lauren E. Tindall" w:date="2016-12-21T16:24:00Z"/>
              <w:rFonts w:ascii="Arial" w:hAnsi="Arial" w:cs="Arial"/>
              <w:b/>
              <w:sz w:val="24"/>
              <w:szCs w:val="24"/>
            </w:rPr>
          </w:rPrChange>
        </w:rPr>
        <w:pPrChange w:id="118" w:author="Lauren E. Tindall" w:date="2016-12-21T16:22:00Z">
          <w:pPr>
            <w:spacing w:after="120" w:line="240" w:lineRule="auto"/>
          </w:pPr>
        </w:pPrChange>
      </w:pPr>
      <w:ins w:id="119" w:author="Lauren E. Tindall" w:date="2016-12-21T16:22:00Z">
        <w:r w:rsidRPr="00E20020">
          <w:rPr>
            <w:rFonts w:ascii="Arial" w:hAnsi="Arial" w:cs="Arial"/>
            <w:sz w:val="24"/>
            <w:szCs w:val="24"/>
            <w:rPrChange w:id="120" w:author="Lauren E. Tindall" w:date="2016-12-21T16:24:00Z">
              <w:rPr>
                <w:rFonts w:ascii="Arial" w:hAnsi="Arial" w:cs="Arial"/>
                <w:b/>
                <w:sz w:val="24"/>
                <w:szCs w:val="24"/>
              </w:rPr>
            </w:rPrChange>
          </w:rPr>
          <w:t xml:space="preserve">Read names – provides names to Traci of graduating folks as well as badging winners </w:t>
        </w:r>
      </w:ins>
      <w:ins w:id="121" w:author="Lauren E. Tindall" w:date="2016-12-21T16:23:00Z">
        <w:r w:rsidRPr="00E20020">
          <w:rPr>
            <w:rFonts w:ascii="Arial" w:hAnsi="Arial" w:cs="Arial"/>
            <w:sz w:val="24"/>
            <w:szCs w:val="24"/>
            <w:rPrChange w:id="122" w:author="Lauren E. Tindall" w:date="2016-12-21T16:24:00Z">
              <w:rPr>
                <w:rFonts w:ascii="Arial" w:hAnsi="Arial" w:cs="Arial"/>
                <w:b/>
                <w:sz w:val="24"/>
                <w:szCs w:val="24"/>
              </w:rPr>
            </w:rPrChange>
          </w:rPr>
          <w:t>–</w:t>
        </w:r>
      </w:ins>
      <w:ins w:id="123" w:author="Lauren E. Tindall" w:date="2016-12-21T16:22:00Z">
        <w:r w:rsidRPr="00E20020">
          <w:rPr>
            <w:rFonts w:ascii="Arial" w:hAnsi="Arial" w:cs="Arial"/>
            <w:sz w:val="24"/>
            <w:szCs w:val="24"/>
            <w:rPrChange w:id="124" w:author="Lauren E. Tindall" w:date="2016-12-21T16:24:00Z">
              <w:rPr>
                <w:rFonts w:ascii="Arial" w:hAnsi="Arial" w:cs="Arial"/>
                <w:b/>
                <w:sz w:val="24"/>
                <w:szCs w:val="24"/>
              </w:rPr>
            </w:rPrChange>
          </w:rPr>
          <w:t xml:space="preserve"> slide </w:t>
        </w:r>
      </w:ins>
      <w:ins w:id="125" w:author="Lauren E. Tindall" w:date="2016-12-21T16:23:00Z">
        <w:r w:rsidRPr="00E20020">
          <w:rPr>
            <w:rFonts w:ascii="Arial" w:hAnsi="Arial" w:cs="Arial"/>
            <w:sz w:val="24"/>
            <w:szCs w:val="24"/>
            <w:rPrChange w:id="126" w:author="Lauren E. Tindall" w:date="2016-12-21T16:24:00Z">
              <w:rPr>
                <w:rFonts w:ascii="Arial" w:hAnsi="Arial" w:cs="Arial"/>
                <w:b/>
                <w:sz w:val="24"/>
                <w:szCs w:val="24"/>
              </w:rPr>
            </w:rPrChange>
          </w:rPr>
          <w:t>that lists out these folks – e.g., top 5</w:t>
        </w:r>
      </w:ins>
    </w:p>
    <w:p w14:paraId="06F97114" w14:textId="1F2021CE" w:rsidR="007C3673" w:rsidRPr="00E20020" w:rsidRDefault="007C3673" w:rsidP="007C3673">
      <w:pPr>
        <w:pStyle w:val="ListParagraph"/>
        <w:numPr>
          <w:ilvl w:val="1"/>
          <w:numId w:val="31"/>
        </w:numPr>
        <w:spacing w:after="120" w:line="240" w:lineRule="auto"/>
        <w:rPr>
          <w:ins w:id="127" w:author="Lauren E. Tindall" w:date="2016-12-21T16:22:00Z"/>
          <w:rFonts w:ascii="Arial" w:hAnsi="Arial" w:cs="Arial"/>
          <w:sz w:val="24"/>
          <w:szCs w:val="24"/>
          <w:rPrChange w:id="128" w:author="Lauren E. Tindall" w:date="2016-12-21T16:24:00Z">
            <w:rPr>
              <w:ins w:id="129" w:author="Lauren E. Tindall" w:date="2016-12-21T16:22:00Z"/>
              <w:rFonts w:ascii="Arial" w:hAnsi="Arial" w:cs="Arial"/>
              <w:b/>
              <w:sz w:val="24"/>
              <w:szCs w:val="24"/>
            </w:rPr>
          </w:rPrChange>
        </w:rPr>
        <w:pPrChange w:id="130" w:author="Lauren E. Tindall" w:date="2016-12-21T16:24:00Z">
          <w:pPr>
            <w:spacing w:after="120" w:line="240" w:lineRule="auto"/>
          </w:pPr>
        </w:pPrChange>
      </w:pPr>
      <w:ins w:id="131" w:author="Lauren E. Tindall" w:date="2016-12-21T16:24:00Z">
        <w:r w:rsidRPr="00E20020">
          <w:rPr>
            <w:rFonts w:ascii="Arial" w:hAnsi="Arial" w:cs="Arial"/>
            <w:sz w:val="24"/>
            <w:szCs w:val="24"/>
            <w:rPrChange w:id="132" w:author="Lauren E. Tindall" w:date="2016-12-21T16:24:00Z">
              <w:rPr>
                <w:rFonts w:ascii="Arial" w:hAnsi="Arial" w:cs="Arial"/>
                <w:b/>
                <w:sz w:val="24"/>
                <w:szCs w:val="24"/>
              </w:rPr>
            </w:rPrChange>
          </w:rPr>
          <w:t>Provide data from pre-program and post-program survey results – include on a slide (similar to what we did for pilot graduation ceremony)</w:t>
        </w:r>
      </w:ins>
    </w:p>
    <w:p w14:paraId="12344ADF" w14:textId="52A6B886" w:rsidR="00191534" w:rsidRPr="00E20020" w:rsidRDefault="00191534" w:rsidP="00191534">
      <w:pPr>
        <w:pStyle w:val="ListParagraph"/>
        <w:numPr>
          <w:ilvl w:val="0"/>
          <w:numId w:val="31"/>
        </w:numPr>
        <w:spacing w:after="120" w:line="240" w:lineRule="auto"/>
        <w:rPr>
          <w:rFonts w:ascii="Arial" w:hAnsi="Arial" w:cs="Arial"/>
          <w:sz w:val="24"/>
          <w:szCs w:val="24"/>
          <w:rPrChange w:id="133" w:author="Lauren E. Tindall" w:date="2016-12-21T16:24:00Z">
            <w:rPr/>
          </w:rPrChange>
        </w:rPr>
        <w:pPrChange w:id="134" w:author="Lauren E. Tindall" w:date="2016-12-21T16:22:00Z">
          <w:pPr>
            <w:spacing w:after="120" w:line="240" w:lineRule="auto"/>
          </w:pPr>
        </w:pPrChange>
      </w:pPr>
      <w:ins w:id="135" w:author="Lauren E. Tindall" w:date="2016-12-21T16:22:00Z">
        <w:r w:rsidRPr="00E20020">
          <w:rPr>
            <w:rFonts w:ascii="Arial" w:hAnsi="Arial" w:cs="Arial"/>
            <w:sz w:val="24"/>
            <w:szCs w:val="24"/>
            <w:rPrChange w:id="136" w:author="Lauren E. Tindall" w:date="2016-12-21T16:24:00Z">
              <w:rPr>
                <w:rFonts w:ascii="Arial" w:hAnsi="Arial" w:cs="Arial"/>
                <w:b/>
                <w:sz w:val="24"/>
                <w:szCs w:val="24"/>
              </w:rPr>
            </w:rPrChange>
          </w:rPr>
          <w:t>Reception</w:t>
        </w:r>
      </w:ins>
    </w:p>
    <w:p w14:paraId="64756F35" w14:textId="77777777" w:rsidR="00CD22D9" w:rsidRDefault="00CD22D9" w:rsidP="0030322B">
      <w:pPr>
        <w:spacing w:after="120" w:line="240" w:lineRule="auto"/>
        <w:rPr>
          <w:rFonts w:ascii="Arial" w:hAnsi="Arial" w:cs="Arial"/>
          <w:b/>
          <w:sz w:val="24"/>
          <w:szCs w:val="24"/>
        </w:rPr>
      </w:pPr>
    </w:p>
    <w:p w14:paraId="7789B293" w14:textId="7481474E" w:rsidR="008340F8" w:rsidRPr="0030322B" w:rsidRDefault="008340F8" w:rsidP="0030322B">
      <w:pPr>
        <w:spacing w:after="120" w:line="240" w:lineRule="auto"/>
        <w:rPr>
          <w:rFonts w:ascii="Arial" w:hAnsi="Arial" w:cs="Arial"/>
          <w:b/>
          <w:sz w:val="24"/>
          <w:szCs w:val="24"/>
        </w:rPr>
      </w:pPr>
      <w:r>
        <w:rPr>
          <w:rFonts w:ascii="Arial" w:hAnsi="Arial" w:cs="Arial"/>
          <w:b/>
          <w:sz w:val="24"/>
          <w:szCs w:val="24"/>
        </w:rPr>
        <w:t>5:00-?? HAPPY HOUR</w:t>
      </w:r>
      <w:ins w:id="137" w:author="Lauren E. Tindall" w:date="2016-12-21T16:22:00Z">
        <w:r w:rsidR="00191534">
          <w:rPr>
            <w:rFonts w:ascii="Arial" w:hAnsi="Arial" w:cs="Arial"/>
            <w:b/>
            <w:sz w:val="24"/>
            <w:szCs w:val="24"/>
          </w:rPr>
          <w:t xml:space="preserve"> @ USDS!</w:t>
        </w:r>
      </w:ins>
      <w:del w:id="138" w:author="Lauren E. Tindall" w:date="2016-12-21T16:22:00Z">
        <w:r w:rsidDel="00191534">
          <w:rPr>
            <w:rFonts w:ascii="Arial" w:hAnsi="Arial" w:cs="Arial"/>
            <w:b/>
            <w:sz w:val="24"/>
            <w:szCs w:val="24"/>
          </w:rPr>
          <w:delText>!</w:delText>
        </w:r>
      </w:del>
    </w:p>
    <w:sectPr w:rsidR="008340F8" w:rsidRPr="0030322B">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en E. Tindall" w:date="2016-12-21T15:35:00Z" w:initials="LET">
    <w:p w14:paraId="276DBDD7" w14:textId="77777777" w:rsidR="003E460C" w:rsidRDefault="003E460C" w:rsidP="003E460C">
      <w:pPr>
        <w:pStyle w:val="CommentText"/>
      </w:pPr>
      <w:r>
        <w:rPr>
          <w:rStyle w:val="CommentReference"/>
        </w:rPr>
        <w:annotationRef/>
      </w:r>
      <w:r>
        <w:t>Check with students on when they’re arriving/if they’re traveling in on Monday</w:t>
      </w:r>
    </w:p>
  </w:comment>
  <w:comment w:id="16" w:author="Lauren E. Tindall" w:date="2016-12-21T15:12:00Z" w:initials="LET">
    <w:p w14:paraId="3D8D4DA1" w14:textId="51080E38" w:rsidR="00CD22D9" w:rsidRDefault="00CD22D9">
      <w:pPr>
        <w:pStyle w:val="CommentText"/>
      </w:pPr>
      <w:r>
        <w:rPr>
          <w:rStyle w:val="CommentReference"/>
        </w:rPr>
        <w:annotationRef/>
      </w:r>
      <w:r>
        <w:t>We may need to build in more time for this or bump some of the content on Jan. 9 to Jan. 10 where we have more “open” space or could reduce the amount of time for participants to work on their shark tank pitches.</w:t>
      </w:r>
    </w:p>
  </w:comment>
  <w:comment w:id="83" w:author="Lauren E. Tindall" w:date="2016-12-21T15:55:00Z" w:initials="LET">
    <w:p w14:paraId="46B0F895" w14:textId="77777777" w:rsidR="00C063A2" w:rsidRDefault="00C063A2" w:rsidP="00C063A2">
      <w:pPr>
        <w:pStyle w:val="CommentText"/>
      </w:pPr>
      <w:r>
        <w:rPr>
          <w:rStyle w:val="CommentReference"/>
        </w:rPr>
        <w:annotationRef/>
      </w:r>
      <w:r>
        <w:t>Potentially remove exit strategy discussion in favor of role playing with vendors/Acumen</w:t>
      </w:r>
    </w:p>
  </w:comment>
  <w:comment w:id="92" w:author="Lauren E. Tindall" w:date="2016-12-21T16:06:00Z" w:initials="LET">
    <w:p w14:paraId="6F830691" w14:textId="2A89B407" w:rsidR="002E25AD" w:rsidRDefault="002E25AD">
      <w:pPr>
        <w:pStyle w:val="CommentText"/>
      </w:pPr>
      <w:r>
        <w:rPr>
          <w:rStyle w:val="CommentReference"/>
        </w:rPr>
        <w:annotationRef/>
      </w:r>
      <w:r>
        <w:t>ICF to share the materials for this action planning segment with Traci &amp; then she’ll track back &amp; build her presentation. Send slides from the pilot to Traci.</w:t>
      </w:r>
    </w:p>
    <w:p w14:paraId="44F5657D" w14:textId="77777777" w:rsidR="004317A8" w:rsidRDefault="004317A8">
      <w:pPr>
        <w:pStyle w:val="CommentText"/>
      </w:pPr>
    </w:p>
    <w:p w14:paraId="154358E9" w14:textId="080BF27A" w:rsidR="004317A8" w:rsidRDefault="004317A8">
      <w:pPr>
        <w:pStyle w:val="CommentText"/>
      </w:pPr>
      <w:r>
        <w:t>Pull from 6.A or 6.B webinar from pilot as well as Release 4 pilot classroom materials; in capstone, did a diagnostic of looking at personas of the people they’ll be working with. Also change ambassador toolkit materials</w:t>
      </w:r>
    </w:p>
    <w:p w14:paraId="5B3160C6" w14:textId="77777777" w:rsidR="002E25AD" w:rsidRDefault="002E25AD">
      <w:pPr>
        <w:pStyle w:val="CommentText"/>
      </w:pPr>
    </w:p>
    <w:p w14:paraId="79D92763" w14:textId="1AC8F5C8" w:rsidR="002E25AD" w:rsidRDefault="002E25AD">
      <w:pPr>
        <w:pStyle w:val="CommentText"/>
      </w:pPr>
      <w:r>
        <w:t>Way to do action planning in a fun way?</w:t>
      </w:r>
    </w:p>
  </w:comment>
  <w:comment w:id="93" w:author="Lauren E. Tindall" w:date="2016-12-21T15:07:00Z" w:initials="LET">
    <w:p w14:paraId="4CF6B0CA" w14:textId="711953D4" w:rsidR="00CD22D9" w:rsidRDefault="00CD22D9">
      <w:pPr>
        <w:pStyle w:val="CommentText"/>
      </w:pPr>
      <w:r>
        <w:rPr>
          <w:rStyle w:val="CommentReference"/>
        </w:rPr>
        <w:annotationRef/>
      </w:r>
      <w:r>
        <w:t xml:space="preserve">We will work to build out what this would look like, but this would be an opportunity for the groups to debrief on their experiences working together as a team, how they saw their DiSC styles manifest (or not), how they worked through challenges, etc.  </w:t>
      </w:r>
    </w:p>
  </w:comment>
  <w:comment w:id="102" w:author="Lauren E. Tindall" w:date="2016-12-21T16:13:00Z" w:initials="LET">
    <w:p w14:paraId="303D0749" w14:textId="0C95F70B" w:rsidR="00E442A3" w:rsidRDefault="00E442A3">
      <w:pPr>
        <w:pStyle w:val="CommentText"/>
      </w:pPr>
      <w:r>
        <w:rPr>
          <w:rStyle w:val="CommentReference"/>
        </w:rPr>
        <w:annotationRef/>
      </w:r>
      <w:r>
        <w:t>DevOps &amp; continuous integration – what does that really mean? Traci to look into a USDS person who could talk.</w:t>
      </w:r>
    </w:p>
  </w:comment>
  <w:comment w:id="103" w:author="Lauren E. Tindall" w:date="2016-12-21T16:14:00Z" w:initials="LET">
    <w:p w14:paraId="70AAC9FB" w14:textId="77777777" w:rsidR="00E442A3" w:rsidRDefault="00E442A3">
      <w:pPr>
        <w:pStyle w:val="CommentText"/>
      </w:pPr>
      <w:r>
        <w:rPr>
          <w:rStyle w:val="CommentReference"/>
        </w:rPr>
        <w:annotationRef/>
      </w:r>
      <w:r>
        <w:t>Have an overall winner coming out of this shark tank who then presents at graduation</w:t>
      </w:r>
    </w:p>
    <w:p w14:paraId="63138E74" w14:textId="77777777" w:rsidR="00E442A3" w:rsidRDefault="00E442A3">
      <w:pPr>
        <w:pStyle w:val="CommentText"/>
      </w:pPr>
    </w:p>
    <w:p w14:paraId="4FBE4CF5" w14:textId="77777777" w:rsidR="00E442A3" w:rsidRDefault="00E442A3">
      <w:pPr>
        <w:pStyle w:val="CommentText"/>
      </w:pPr>
      <w:r>
        <w:t>Set up for the judges how we will pick the winner</w:t>
      </w:r>
    </w:p>
    <w:p w14:paraId="27C358BE" w14:textId="77777777" w:rsidR="00E442A3" w:rsidRDefault="00E442A3">
      <w:pPr>
        <w:pStyle w:val="CommentText"/>
      </w:pPr>
    </w:p>
    <w:p w14:paraId="7033197D" w14:textId="0C304612" w:rsidR="00E442A3" w:rsidRDefault="00E442A3">
      <w:pPr>
        <w:pStyle w:val="CommentText"/>
      </w:pPr>
      <w:r>
        <w:t>Traci, Anne Reinhold, Joanie, Erica Evans, and then TBD person</w:t>
      </w:r>
    </w:p>
  </w:comment>
  <w:comment w:id="106" w:author="Lauren E. Tindall" w:date="2016-12-21T16:21:00Z" w:initials="LET">
    <w:p w14:paraId="78AA993F" w14:textId="1CA2AC2D" w:rsidR="00E442A3" w:rsidRDefault="00E442A3">
      <w:pPr>
        <w:pStyle w:val="CommentText"/>
      </w:pPr>
      <w:r>
        <w:rPr>
          <w:rStyle w:val="CommentReference"/>
        </w:rPr>
        <w:annotationRef/>
      </w:r>
      <w:r>
        <w:t>May move them before lunch instead of after lunch; Traci to coordinate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DBDD7" w15:done="0"/>
  <w15:commentEx w15:paraId="3D8D4DA1" w15:done="0"/>
  <w15:commentEx w15:paraId="46B0F895" w15:done="0"/>
  <w15:commentEx w15:paraId="79D92763" w15:done="0"/>
  <w15:commentEx w15:paraId="4CF6B0CA" w15:done="0"/>
  <w15:commentEx w15:paraId="303D0749" w15:done="0"/>
  <w15:commentEx w15:paraId="7033197D" w15:done="0"/>
  <w15:commentEx w15:paraId="78AA9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429FA" w14:textId="77777777" w:rsidR="00854739" w:rsidRDefault="00854739" w:rsidP="002F7DE0">
      <w:pPr>
        <w:spacing w:after="0" w:line="240" w:lineRule="auto"/>
      </w:pPr>
      <w:r>
        <w:separator/>
      </w:r>
    </w:p>
  </w:endnote>
  <w:endnote w:type="continuationSeparator" w:id="0">
    <w:p w14:paraId="77587D03" w14:textId="77777777" w:rsidR="00854739" w:rsidRDefault="00854739" w:rsidP="002F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947392"/>
      <w:docPartObj>
        <w:docPartGallery w:val="Page Numbers (Bottom of Page)"/>
        <w:docPartUnique/>
      </w:docPartObj>
    </w:sdtPr>
    <w:sdtEndPr>
      <w:rPr>
        <w:color w:val="7F7F7F" w:themeColor="background1" w:themeShade="7F"/>
        <w:spacing w:val="60"/>
      </w:rPr>
    </w:sdtEndPr>
    <w:sdtContent>
      <w:p w14:paraId="3A11E2F8" w14:textId="23D249DB" w:rsidR="002F7DE0" w:rsidRDefault="002F7D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2807">
          <w:rPr>
            <w:noProof/>
          </w:rPr>
          <w:t>1</w:t>
        </w:r>
        <w:r>
          <w:rPr>
            <w:noProof/>
          </w:rPr>
          <w:fldChar w:fldCharType="end"/>
        </w:r>
        <w:r>
          <w:t xml:space="preserve"> | </w:t>
        </w:r>
        <w:r>
          <w:rPr>
            <w:color w:val="7F7F7F" w:themeColor="background1" w:themeShade="7F"/>
            <w:spacing w:val="60"/>
          </w:rPr>
          <w:t>Page</w:t>
        </w:r>
      </w:p>
    </w:sdtContent>
  </w:sdt>
  <w:p w14:paraId="03EE1826" w14:textId="77777777" w:rsidR="002F7DE0" w:rsidRDefault="002F7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E31DB" w14:textId="77777777" w:rsidR="00854739" w:rsidRDefault="00854739" w:rsidP="002F7DE0">
      <w:pPr>
        <w:spacing w:after="0" w:line="240" w:lineRule="auto"/>
      </w:pPr>
      <w:r>
        <w:separator/>
      </w:r>
    </w:p>
  </w:footnote>
  <w:footnote w:type="continuationSeparator" w:id="0">
    <w:p w14:paraId="5FD998BF" w14:textId="77777777" w:rsidR="00854739" w:rsidRDefault="00854739" w:rsidP="002F7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13EB"/>
    <w:multiLevelType w:val="hybridMultilevel"/>
    <w:tmpl w:val="AA86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B10"/>
    <w:multiLevelType w:val="hybridMultilevel"/>
    <w:tmpl w:val="CD583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379F"/>
    <w:multiLevelType w:val="hybridMultilevel"/>
    <w:tmpl w:val="7C3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14A02"/>
    <w:multiLevelType w:val="hybridMultilevel"/>
    <w:tmpl w:val="EDF46C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8F2920"/>
    <w:multiLevelType w:val="hybridMultilevel"/>
    <w:tmpl w:val="D93A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8C23BB"/>
    <w:multiLevelType w:val="hybridMultilevel"/>
    <w:tmpl w:val="9B185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8F08AD"/>
    <w:multiLevelType w:val="hybridMultilevel"/>
    <w:tmpl w:val="6ED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01CCF"/>
    <w:multiLevelType w:val="hybridMultilevel"/>
    <w:tmpl w:val="C6A8A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CF7E92"/>
    <w:multiLevelType w:val="hybridMultilevel"/>
    <w:tmpl w:val="CEF0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A675C"/>
    <w:multiLevelType w:val="hybridMultilevel"/>
    <w:tmpl w:val="FF9EF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A0133"/>
    <w:multiLevelType w:val="hybridMultilevel"/>
    <w:tmpl w:val="3866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740D4"/>
    <w:multiLevelType w:val="hybridMultilevel"/>
    <w:tmpl w:val="C90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6243B"/>
    <w:multiLevelType w:val="hybridMultilevel"/>
    <w:tmpl w:val="55B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41483"/>
    <w:multiLevelType w:val="hybridMultilevel"/>
    <w:tmpl w:val="2E8E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6178D"/>
    <w:multiLevelType w:val="hybridMultilevel"/>
    <w:tmpl w:val="510C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E48D9"/>
    <w:multiLevelType w:val="hybridMultilevel"/>
    <w:tmpl w:val="D496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B3683"/>
    <w:multiLevelType w:val="hybridMultilevel"/>
    <w:tmpl w:val="DB362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06FBD"/>
    <w:multiLevelType w:val="hybridMultilevel"/>
    <w:tmpl w:val="CD12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D3E6B"/>
    <w:multiLevelType w:val="hybridMultilevel"/>
    <w:tmpl w:val="BD8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90DC7"/>
    <w:multiLevelType w:val="hybridMultilevel"/>
    <w:tmpl w:val="7742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60F25"/>
    <w:multiLevelType w:val="hybridMultilevel"/>
    <w:tmpl w:val="7A94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C2B77"/>
    <w:multiLevelType w:val="hybridMultilevel"/>
    <w:tmpl w:val="3C0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94182"/>
    <w:multiLevelType w:val="hybridMultilevel"/>
    <w:tmpl w:val="39A273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AA10A1"/>
    <w:multiLevelType w:val="hybridMultilevel"/>
    <w:tmpl w:val="38C6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B13F0"/>
    <w:multiLevelType w:val="hybridMultilevel"/>
    <w:tmpl w:val="293E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0298E"/>
    <w:multiLevelType w:val="hybridMultilevel"/>
    <w:tmpl w:val="C8DE9E0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718B3DF0"/>
    <w:multiLevelType w:val="hybridMultilevel"/>
    <w:tmpl w:val="B5D097C8"/>
    <w:lvl w:ilvl="0" w:tplc="701C41AA">
      <w:start w:val="1"/>
      <w:numFmt w:val="bullet"/>
      <w:lvlText w:val="•"/>
      <w:lvlJc w:val="left"/>
      <w:pPr>
        <w:tabs>
          <w:tab w:val="num" w:pos="720"/>
        </w:tabs>
        <w:ind w:left="720" w:hanging="360"/>
      </w:pPr>
      <w:rPr>
        <w:rFonts w:ascii="Arial" w:hAnsi="Arial" w:hint="default"/>
      </w:rPr>
    </w:lvl>
    <w:lvl w:ilvl="1" w:tplc="A664B256" w:tentative="1">
      <w:start w:val="1"/>
      <w:numFmt w:val="bullet"/>
      <w:lvlText w:val="•"/>
      <w:lvlJc w:val="left"/>
      <w:pPr>
        <w:tabs>
          <w:tab w:val="num" w:pos="1440"/>
        </w:tabs>
        <w:ind w:left="1440" w:hanging="360"/>
      </w:pPr>
      <w:rPr>
        <w:rFonts w:ascii="Arial" w:hAnsi="Arial" w:hint="default"/>
      </w:rPr>
    </w:lvl>
    <w:lvl w:ilvl="2" w:tplc="167E25EE" w:tentative="1">
      <w:start w:val="1"/>
      <w:numFmt w:val="bullet"/>
      <w:lvlText w:val="•"/>
      <w:lvlJc w:val="left"/>
      <w:pPr>
        <w:tabs>
          <w:tab w:val="num" w:pos="2160"/>
        </w:tabs>
        <w:ind w:left="2160" w:hanging="360"/>
      </w:pPr>
      <w:rPr>
        <w:rFonts w:ascii="Arial" w:hAnsi="Arial" w:hint="default"/>
      </w:rPr>
    </w:lvl>
    <w:lvl w:ilvl="3" w:tplc="89D423FA" w:tentative="1">
      <w:start w:val="1"/>
      <w:numFmt w:val="bullet"/>
      <w:lvlText w:val="•"/>
      <w:lvlJc w:val="left"/>
      <w:pPr>
        <w:tabs>
          <w:tab w:val="num" w:pos="2880"/>
        </w:tabs>
        <w:ind w:left="2880" w:hanging="360"/>
      </w:pPr>
      <w:rPr>
        <w:rFonts w:ascii="Arial" w:hAnsi="Arial" w:hint="default"/>
      </w:rPr>
    </w:lvl>
    <w:lvl w:ilvl="4" w:tplc="9D509DF2" w:tentative="1">
      <w:start w:val="1"/>
      <w:numFmt w:val="bullet"/>
      <w:lvlText w:val="•"/>
      <w:lvlJc w:val="left"/>
      <w:pPr>
        <w:tabs>
          <w:tab w:val="num" w:pos="3600"/>
        </w:tabs>
        <w:ind w:left="3600" w:hanging="360"/>
      </w:pPr>
      <w:rPr>
        <w:rFonts w:ascii="Arial" w:hAnsi="Arial" w:hint="default"/>
      </w:rPr>
    </w:lvl>
    <w:lvl w:ilvl="5" w:tplc="CFD84A26" w:tentative="1">
      <w:start w:val="1"/>
      <w:numFmt w:val="bullet"/>
      <w:lvlText w:val="•"/>
      <w:lvlJc w:val="left"/>
      <w:pPr>
        <w:tabs>
          <w:tab w:val="num" w:pos="4320"/>
        </w:tabs>
        <w:ind w:left="4320" w:hanging="360"/>
      </w:pPr>
      <w:rPr>
        <w:rFonts w:ascii="Arial" w:hAnsi="Arial" w:hint="default"/>
      </w:rPr>
    </w:lvl>
    <w:lvl w:ilvl="6" w:tplc="027C92E8" w:tentative="1">
      <w:start w:val="1"/>
      <w:numFmt w:val="bullet"/>
      <w:lvlText w:val="•"/>
      <w:lvlJc w:val="left"/>
      <w:pPr>
        <w:tabs>
          <w:tab w:val="num" w:pos="5040"/>
        </w:tabs>
        <w:ind w:left="5040" w:hanging="360"/>
      </w:pPr>
      <w:rPr>
        <w:rFonts w:ascii="Arial" w:hAnsi="Arial" w:hint="default"/>
      </w:rPr>
    </w:lvl>
    <w:lvl w:ilvl="7" w:tplc="49104498" w:tentative="1">
      <w:start w:val="1"/>
      <w:numFmt w:val="bullet"/>
      <w:lvlText w:val="•"/>
      <w:lvlJc w:val="left"/>
      <w:pPr>
        <w:tabs>
          <w:tab w:val="num" w:pos="5760"/>
        </w:tabs>
        <w:ind w:left="5760" w:hanging="360"/>
      </w:pPr>
      <w:rPr>
        <w:rFonts w:ascii="Arial" w:hAnsi="Arial" w:hint="default"/>
      </w:rPr>
    </w:lvl>
    <w:lvl w:ilvl="8" w:tplc="E1A88BE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2C13918"/>
    <w:multiLevelType w:val="hybridMultilevel"/>
    <w:tmpl w:val="0620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40F42"/>
    <w:multiLevelType w:val="hybridMultilevel"/>
    <w:tmpl w:val="FD80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10D11"/>
    <w:multiLevelType w:val="hybridMultilevel"/>
    <w:tmpl w:val="C90A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BE27FE"/>
    <w:multiLevelType w:val="hybridMultilevel"/>
    <w:tmpl w:val="040A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7"/>
  </w:num>
  <w:num w:numId="4">
    <w:abstractNumId w:val="29"/>
  </w:num>
  <w:num w:numId="5">
    <w:abstractNumId w:val="26"/>
  </w:num>
  <w:num w:numId="6">
    <w:abstractNumId w:val="9"/>
  </w:num>
  <w:num w:numId="7">
    <w:abstractNumId w:val="10"/>
  </w:num>
  <w:num w:numId="8">
    <w:abstractNumId w:val="3"/>
  </w:num>
  <w:num w:numId="9">
    <w:abstractNumId w:val="12"/>
  </w:num>
  <w:num w:numId="10">
    <w:abstractNumId w:val="21"/>
  </w:num>
  <w:num w:numId="11">
    <w:abstractNumId w:val="5"/>
  </w:num>
  <w:num w:numId="12">
    <w:abstractNumId w:val="15"/>
  </w:num>
  <w:num w:numId="13">
    <w:abstractNumId w:val="20"/>
  </w:num>
  <w:num w:numId="14">
    <w:abstractNumId w:val="19"/>
  </w:num>
  <w:num w:numId="15">
    <w:abstractNumId w:val="6"/>
  </w:num>
  <w:num w:numId="16">
    <w:abstractNumId w:val="11"/>
  </w:num>
  <w:num w:numId="17">
    <w:abstractNumId w:val="14"/>
  </w:num>
  <w:num w:numId="18">
    <w:abstractNumId w:val="30"/>
  </w:num>
  <w:num w:numId="19">
    <w:abstractNumId w:val="18"/>
  </w:num>
  <w:num w:numId="20">
    <w:abstractNumId w:val="1"/>
  </w:num>
  <w:num w:numId="21">
    <w:abstractNumId w:val="25"/>
  </w:num>
  <w:num w:numId="22">
    <w:abstractNumId w:val="23"/>
  </w:num>
  <w:num w:numId="23">
    <w:abstractNumId w:val="0"/>
  </w:num>
  <w:num w:numId="24">
    <w:abstractNumId w:val="13"/>
  </w:num>
  <w:num w:numId="25">
    <w:abstractNumId w:val="7"/>
  </w:num>
  <w:num w:numId="26">
    <w:abstractNumId w:val="22"/>
  </w:num>
  <w:num w:numId="27">
    <w:abstractNumId w:val="2"/>
  </w:num>
  <w:num w:numId="28">
    <w:abstractNumId w:val="17"/>
  </w:num>
  <w:num w:numId="29">
    <w:abstractNumId w:val="28"/>
  </w:num>
  <w:num w:numId="30">
    <w:abstractNumId w:val="24"/>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 E. Tindall">
    <w15:presenceInfo w15:providerId="None" w15:userId="Lauren E. Ti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45"/>
    <w:rsid w:val="00002913"/>
    <w:rsid w:val="00057C70"/>
    <w:rsid w:val="00073A86"/>
    <w:rsid w:val="00091073"/>
    <w:rsid w:val="000969AC"/>
    <w:rsid w:val="000973C4"/>
    <w:rsid w:val="000A3FD9"/>
    <w:rsid w:val="000B78EF"/>
    <w:rsid w:val="00114459"/>
    <w:rsid w:val="00123330"/>
    <w:rsid w:val="00155D46"/>
    <w:rsid w:val="00170C2D"/>
    <w:rsid w:val="00191534"/>
    <w:rsid w:val="00195334"/>
    <w:rsid w:val="001D22A9"/>
    <w:rsid w:val="001D245F"/>
    <w:rsid w:val="001D506E"/>
    <w:rsid w:val="0020408D"/>
    <w:rsid w:val="00216535"/>
    <w:rsid w:val="002619D3"/>
    <w:rsid w:val="002628A9"/>
    <w:rsid w:val="00267CC1"/>
    <w:rsid w:val="002871E4"/>
    <w:rsid w:val="002A207B"/>
    <w:rsid w:val="002E25AD"/>
    <w:rsid w:val="002F5F60"/>
    <w:rsid w:val="002F7DE0"/>
    <w:rsid w:val="0030322B"/>
    <w:rsid w:val="0032205E"/>
    <w:rsid w:val="00336D6E"/>
    <w:rsid w:val="0035044F"/>
    <w:rsid w:val="00370104"/>
    <w:rsid w:val="00380411"/>
    <w:rsid w:val="003B2F0F"/>
    <w:rsid w:val="003C7A6F"/>
    <w:rsid w:val="003D71A3"/>
    <w:rsid w:val="003E460C"/>
    <w:rsid w:val="003F5498"/>
    <w:rsid w:val="004122B8"/>
    <w:rsid w:val="00426C4A"/>
    <w:rsid w:val="004317A8"/>
    <w:rsid w:val="00451553"/>
    <w:rsid w:val="004B038B"/>
    <w:rsid w:val="004B5617"/>
    <w:rsid w:val="004E0214"/>
    <w:rsid w:val="00534551"/>
    <w:rsid w:val="005353BB"/>
    <w:rsid w:val="00551BFA"/>
    <w:rsid w:val="00555D88"/>
    <w:rsid w:val="0057339F"/>
    <w:rsid w:val="005954A3"/>
    <w:rsid w:val="005B5A4C"/>
    <w:rsid w:val="005E2AEA"/>
    <w:rsid w:val="00633FC6"/>
    <w:rsid w:val="00655581"/>
    <w:rsid w:val="00673033"/>
    <w:rsid w:val="00685FB5"/>
    <w:rsid w:val="006A2775"/>
    <w:rsid w:val="006C65EF"/>
    <w:rsid w:val="006F461D"/>
    <w:rsid w:val="0070213A"/>
    <w:rsid w:val="007049AB"/>
    <w:rsid w:val="00724D23"/>
    <w:rsid w:val="007566EB"/>
    <w:rsid w:val="00793F89"/>
    <w:rsid w:val="007B1B20"/>
    <w:rsid w:val="007C3673"/>
    <w:rsid w:val="007C6DF5"/>
    <w:rsid w:val="0083023E"/>
    <w:rsid w:val="008303CA"/>
    <w:rsid w:val="008340F8"/>
    <w:rsid w:val="00854739"/>
    <w:rsid w:val="00865465"/>
    <w:rsid w:val="00884D4C"/>
    <w:rsid w:val="008C2A9A"/>
    <w:rsid w:val="008F6CF0"/>
    <w:rsid w:val="00904AF6"/>
    <w:rsid w:val="00905F1E"/>
    <w:rsid w:val="00913F3A"/>
    <w:rsid w:val="00922184"/>
    <w:rsid w:val="00936A7C"/>
    <w:rsid w:val="00936F66"/>
    <w:rsid w:val="00983BFA"/>
    <w:rsid w:val="00983DC1"/>
    <w:rsid w:val="009A1390"/>
    <w:rsid w:val="009A3704"/>
    <w:rsid w:val="009C1FD6"/>
    <w:rsid w:val="009D23C5"/>
    <w:rsid w:val="009D3049"/>
    <w:rsid w:val="00A20C15"/>
    <w:rsid w:val="00A20CDA"/>
    <w:rsid w:val="00A460CE"/>
    <w:rsid w:val="00A52EAC"/>
    <w:rsid w:val="00A614B0"/>
    <w:rsid w:val="00A70248"/>
    <w:rsid w:val="00A91945"/>
    <w:rsid w:val="00A94E22"/>
    <w:rsid w:val="00AC3C08"/>
    <w:rsid w:val="00AE4935"/>
    <w:rsid w:val="00AE756C"/>
    <w:rsid w:val="00B00DD6"/>
    <w:rsid w:val="00B20B3E"/>
    <w:rsid w:val="00B25420"/>
    <w:rsid w:val="00B27F39"/>
    <w:rsid w:val="00B56B06"/>
    <w:rsid w:val="00B7419F"/>
    <w:rsid w:val="00B81EE4"/>
    <w:rsid w:val="00BA3852"/>
    <w:rsid w:val="00BB55FC"/>
    <w:rsid w:val="00BE15A6"/>
    <w:rsid w:val="00C063A2"/>
    <w:rsid w:val="00C213EF"/>
    <w:rsid w:val="00C443D8"/>
    <w:rsid w:val="00C44698"/>
    <w:rsid w:val="00C73CA6"/>
    <w:rsid w:val="00C82299"/>
    <w:rsid w:val="00C83BE9"/>
    <w:rsid w:val="00CA0967"/>
    <w:rsid w:val="00CB2B97"/>
    <w:rsid w:val="00CD22D9"/>
    <w:rsid w:val="00D136BE"/>
    <w:rsid w:val="00D36CC0"/>
    <w:rsid w:val="00D37429"/>
    <w:rsid w:val="00D71844"/>
    <w:rsid w:val="00D72807"/>
    <w:rsid w:val="00D84A54"/>
    <w:rsid w:val="00D940A2"/>
    <w:rsid w:val="00DD51DC"/>
    <w:rsid w:val="00DE557F"/>
    <w:rsid w:val="00DF68AC"/>
    <w:rsid w:val="00E20020"/>
    <w:rsid w:val="00E25B06"/>
    <w:rsid w:val="00E30A90"/>
    <w:rsid w:val="00E34FC5"/>
    <w:rsid w:val="00E442A3"/>
    <w:rsid w:val="00E5412A"/>
    <w:rsid w:val="00E55DA5"/>
    <w:rsid w:val="00ED137F"/>
    <w:rsid w:val="00ED304E"/>
    <w:rsid w:val="00ED3D81"/>
    <w:rsid w:val="00ED4517"/>
    <w:rsid w:val="00EF6CEE"/>
    <w:rsid w:val="00F20003"/>
    <w:rsid w:val="00F44244"/>
    <w:rsid w:val="00F75804"/>
    <w:rsid w:val="00FA1957"/>
    <w:rsid w:val="00FC221A"/>
    <w:rsid w:val="00FC3569"/>
    <w:rsid w:val="00FD6709"/>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BDE3"/>
  <w15:docId w15:val="{37DB878C-CC07-4CCB-AC85-E022199B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945"/>
    <w:pPr>
      <w:ind w:left="720"/>
      <w:contextualSpacing/>
    </w:pPr>
  </w:style>
  <w:style w:type="character" w:styleId="CommentReference">
    <w:name w:val="annotation reference"/>
    <w:basedOn w:val="DefaultParagraphFont"/>
    <w:uiPriority w:val="99"/>
    <w:semiHidden/>
    <w:unhideWhenUsed/>
    <w:rsid w:val="00983DC1"/>
    <w:rPr>
      <w:sz w:val="16"/>
      <w:szCs w:val="16"/>
    </w:rPr>
  </w:style>
  <w:style w:type="paragraph" w:styleId="CommentText">
    <w:name w:val="annotation text"/>
    <w:basedOn w:val="Normal"/>
    <w:link w:val="CommentTextChar"/>
    <w:uiPriority w:val="99"/>
    <w:semiHidden/>
    <w:unhideWhenUsed/>
    <w:rsid w:val="00983DC1"/>
    <w:pPr>
      <w:spacing w:line="240" w:lineRule="auto"/>
    </w:pPr>
    <w:rPr>
      <w:sz w:val="20"/>
      <w:szCs w:val="20"/>
    </w:rPr>
  </w:style>
  <w:style w:type="character" w:customStyle="1" w:styleId="CommentTextChar">
    <w:name w:val="Comment Text Char"/>
    <w:basedOn w:val="DefaultParagraphFont"/>
    <w:link w:val="CommentText"/>
    <w:uiPriority w:val="99"/>
    <w:semiHidden/>
    <w:rsid w:val="00983DC1"/>
    <w:rPr>
      <w:sz w:val="20"/>
      <w:szCs w:val="20"/>
    </w:rPr>
  </w:style>
  <w:style w:type="paragraph" w:styleId="CommentSubject">
    <w:name w:val="annotation subject"/>
    <w:basedOn w:val="CommentText"/>
    <w:next w:val="CommentText"/>
    <w:link w:val="CommentSubjectChar"/>
    <w:uiPriority w:val="99"/>
    <w:semiHidden/>
    <w:unhideWhenUsed/>
    <w:rsid w:val="00983DC1"/>
    <w:rPr>
      <w:b/>
      <w:bCs/>
    </w:rPr>
  </w:style>
  <w:style w:type="character" w:customStyle="1" w:styleId="CommentSubjectChar">
    <w:name w:val="Comment Subject Char"/>
    <w:basedOn w:val="CommentTextChar"/>
    <w:link w:val="CommentSubject"/>
    <w:uiPriority w:val="99"/>
    <w:semiHidden/>
    <w:rsid w:val="00983DC1"/>
    <w:rPr>
      <w:b/>
      <w:bCs/>
      <w:sz w:val="20"/>
      <w:szCs w:val="20"/>
    </w:rPr>
  </w:style>
  <w:style w:type="paragraph" w:styleId="BalloonText">
    <w:name w:val="Balloon Text"/>
    <w:basedOn w:val="Normal"/>
    <w:link w:val="BalloonTextChar"/>
    <w:uiPriority w:val="99"/>
    <w:semiHidden/>
    <w:unhideWhenUsed/>
    <w:rsid w:val="0098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DC1"/>
    <w:rPr>
      <w:rFonts w:ascii="Tahoma" w:hAnsi="Tahoma" w:cs="Tahoma"/>
      <w:sz w:val="16"/>
      <w:szCs w:val="16"/>
    </w:rPr>
  </w:style>
  <w:style w:type="character" w:styleId="Hyperlink">
    <w:name w:val="Hyperlink"/>
    <w:basedOn w:val="DefaultParagraphFont"/>
    <w:uiPriority w:val="99"/>
    <w:unhideWhenUsed/>
    <w:rsid w:val="005353BB"/>
    <w:rPr>
      <w:color w:val="0000FF" w:themeColor="hyperlink"/>
      <w:u w:val="single"/>
    </w:rPr>
  </w:style>
  <w:style w:type="paragraph" w:styleId="Revision">
    <w:name w:val="Revision"/>
    <w:hidden/>
    <w:uiPriority w:val="99"/>
    <w:semiHidden/>
    <w:rsid w:val="002619D3"/>
    <w:pPr>
      <w:spacing w:after="0" w:line="240" w:lineRule="auto"/>
    </w:pPr>
  </w:style>
  <w:style w:type="paragraph" w:styleId="Header">
    <w:name w:val="header"/>
    <w:basedOn w:val="Normal"/>
    <w:link w:val="HeaderChar"/>
    <w:uiPriority w:val="99"/>
    <w:unhideWhenUsed/>
    <w:rsid w:val="002F7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DE0"/>
  </w:style>
  <w:style w:type="paragraph" w:styleId="Footer">
    <w:name w:val="footer"/>
    <w:basedOn w:val="Normal"/>
    <w:link w:val="FooterChar"/>
    <w:uiPriority w:val="99"/>
    <w:unhideWhenUsed/>
    <w:rsid w:val="002F7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E0"/>
  </w:style>
  <w:style w:type="character" w:styleId="FollowedHyperlink">
    <w:name w:val="FollowedHyperlink"/>
    <w:basedOn w:val="DefaultParagraphFont"/>
    <w:uiPriority w:val="99"/>
    <w:semiHidden/>
    <w:unhideWhenUsed/>
    <w:rsid w:val="008F6C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611915">
      <w:bodyDiv w:val="1"/>
      <w:marLeft w:val="0"/>
      <w:marRight w:val="0"/>
      <w:marTop w:val="0"/>
      <w:marBottom w:val="0"/>
      <w:divBdr>
        <w:top w:val="none" w:sz="0" w:space="0" w:color="auto"/>
        <w:left w:val="none" w:sz="0" w:space="0" w:color="auto"/>
        <w:bottom w:val="none" w:sz="0" w:space="0" w:color="auto"/>
        <w:right w:val="none" w:sz="0" w:space="0" w:color="auto"/>
      </w:divBdr>
      <w:divsChild>
        <w:div w:id="248850633">
          <w:marLeft w:val="547"/>
          <w:marRight w:val="0"/>
          <w:marTop w:val="0"/>
          <w:marBottom w:val="0"/>
          <w:divBdr>
            <w:top w:val="none" w:sz="0" w:space="0" w:color="auto"/>
            <w:left w:val="none" w:sz="0" w:space="0" w:color="auto"/>
            <w:bottom w:val="none" w:sz="0" w:space="0" w:color="auto"/>
            <w:right w:val="none" w:sz="0" w:space="0" w:color="auto"/>
          </w:divBdr>
        </w:div>
        <w:div w:id="1930115686">
          <w:marLeft w:val="547"/>
          <w:marRight w:val="0"/>
          <w:marTop w:val="0"/>
          <w:marBottom w:val="0"/>
          <w:divBdr>
            <w:top w:val="none" w:sz="0" w:space="0" w:color="auto"/>
            <w:left w:val="none" w:sz="0" w:space="0" w:color="auto"/>
            <w:bottom w:val="none" w:sz="0" w:space="0" w:color="auto"/>
            <w:right w:val="none" w:sz="0" w:space="0" w:color="auto"/>
          </w:divBdr>
        </w:div>
      </w:divsChild>
    </w:div>
    <w:div w:id="190722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06128-F52D-439A-918B-D5A2533294DC}">
  <ds:schemaRefs>
    <ds:schemaRef ds:uri="http://schemas.microsoft.com/sharepoint/v3/contenttype/forms"/>
  </ds:schemaRefs>
</ds:datastoreItem>
</file>

<file path=customXml/itemProps2.xml><?xml version="1.0" encoding="utf-8"?>
<ds:datastoreItem xmlns:ds="http://schemas.openxmlformats.org/officeDocument/2006/customXml" ds:itemID="{88534563-D9F8-4415-AB36-13E4CEB9D9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6C245F-9D4D-4B5A-9272-AFEB4FF00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91A31F-524D-4E8F-8C20-D6086FA2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ASI Government</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Melissa</dc:creator>
  <cp:lastModifiedBy>Lauren E. Tindall</cp:lastModifiedBy>
  <cp:revision>2</cp:revision>
  <dcterms:created xsi:type="dcterms:W3CDTF">2016-12-21T21:28:00Z</dcterms:created>
  <dcterms:modified xsi:type="dcterms:W3CDTF">2016-12-21T21:28:00Z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