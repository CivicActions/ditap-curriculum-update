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1A973" w14:textId="77777777" w:rsidR="00551BFA" w:rsidRPr="00A91945" w:rsidRDefault="00A91945" w:rsidP="00A91945">
      <w:pPr>
        <w:spacing w:after="120" w:line="240" w:lineRule="auto"/>
        <w:jc w:val="center"/>
        <w:rPr>
          <w:rFonts w:ascii="Arial" w:hAnsi="Arial" w:cs="Arial"/>
          <w:b/>
          <w:sz w:val="28"/>
          <w:szCs w:val="24"/>
        </w:rPr>
      </w:pPr>
      <w:r w:rsidRPr="00A91945">
        <w:rPr>
          <w:rFonts w:ascii="Arial" w:hAnsi="Arial" w:cs="Arial"/>
          <w:b/>
          <w:sz w:val="28"/>
          <w:szCs w:val="24"/>
        </w:rPr>
        <w:t>DAP Release 2 Classroom</w:t>
      </w:r>
    </w:p>
    <w:p w14:paraId="533E8A6D" w14:textId="77777777" w:rsidR="00A91945" w:rsidRDefault="00A91945" w:rsidP="00A91945">
      <w:pPr>
        <w:spacing w:after="120" w:line="240" w:lineRule="auto"/>
        <w:jc w:val="center"/>
        <w:rPr>
          <w:rFonts w:ascii="Arial" w:hAnsi="Arial" w:cs="Arial"/>
          <w:b/>
          <w:sz w:val="28"/>
          <w:szCs w:val="24"/>
          <w:vertAlign w:val="superscript"/>
        </w:rPr>
      </w:pPr>
      <w:r w:rsidRPr="00A91945">
        <w:rPr>
          <w:rFonts w:ascii="Arial" w:hAnsi="Arial" w:cs="Arial"/>
          <w:b/>
          <w:sz w:val="28"/>
          <w:szCs w:val="24"/>
        </w:rPr>
        <w:t>Oct. 17-21</w:t>
      </w:r>
      <w:r w:rsidRPr="00A91945">
        <w:rPr>
          <w:rFonts w:ascii="Arial" w:hAnsi="Arial" w:cs="Arial"/>
          <w:b/>
          <w:sz w:val="28"/>
          <w:szCs w:val="24"/>
          <w:vertAlign w:val="superscript"/>
        </w:rPr>
        <w:t>st</w:t>
      </w:r>
    </w:p>
    <w:p w14:paraId="2F8A4814" w14:textId="77777777" w:rsidR="003F5498" w:rsidRDefault="003F5498" w:rsidP="00A91945">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Day 1 – Monday, October 17</w:t>
      </w:r>
    </w:p>
    <w:p w14:paraId="6D6FB2B8" w14:textId="77777777" w:rsidR="003F5498" w:rsidRDefault="003F5498" w:rsidP="00E30A90">
      <w:pPr>
        <w:pStyle w:val="ListParagraph"/>
        <w:numPr>
          <w:ilvl w:val="0"/>
          <w:numId w:val="9"/>
        </w:numPr>
        <w:rPr>
          <w:rFonts w:ascii="Arial" w:hAnsi="Arial" w:cs="Arial"/>
          <w:sz w:val="24"/>
          <w:szCs w:val="24"/>
        </w:rPr>
      </w:pPr>
      <w:r w:rsidRPr="00983BFA">
        <w:rPr>
          <w:rFonts w:ascii="Arial" w:hAnsi="Arial" w:cs="Arial"/>
          <w:sz w:val="24"/>
          <w:szCs w:val="24"/>
        </w:rPr>
        <w:t xml:space="preserve">Currently, we do not anticipate that our team will need to staff on Monday. Is that Traci/Molly’s understanding as well? </w:t>
      </w:r>
    </w:p>
    <w:p w14:paraId="17F51CED" w14:textId="77777777" w:rsidR="00904AF6" w:rsidRPr="00983BFA" w:rsidRDefault="00904AF6" w:rsidP="00904AF6">
      <w:pPr>
        <w:pStyle w:val="ListParagraph"/>
        <w:rPr>
          <w:rFonts w:ascii="Arial" w:hAnsi="Arial" w:cs="Arial"/>
          <w:sz w:val="24"/>
          <w:szCs w:val="24"/>
        </w:rPr>
      </w:pPr>
    </w:p>
    <w:p w14:paraId="71282B83" w14:textId="64F11DA6" w:rsidR="00A91945" w:rsidRPr="00A91945" w:rsidRDefault="00A91945" w:rsidP="00A91945">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2</w:t>
      </w:r>
      <w:r>
        <w:rPr>
          <w:rFonts w:ascii="Arial" w:hAnsi="Arial" w:cs="Arial"/>
          <w:b/>
          <w:color w:val="FFFFFF" w:themeColor="background1"/>
          <w:sz w:val="28"/>
          <w:szCs w:val="24"/>
        </w:rPr>
        <w:t xml:space="preserve"> Agenda</w:t>
      </w:r>
      <w:r w:rsidR="001D22A9">
        <w:rPr>
          <w:rFonts w:ascii="Arial" w:hAnsi="Arial" w:cs="Arial"/>
          <w:b/>
          <w:color w:val="FFFFFF" w:themeColor="background1"/>
          <w:sz w:val="28"/>
          <w:szCs w:val="24"/>
        </w:rPr>
        <w:t xml:space="preserve"> – Tuesday, October 18</w:t>
      </w:r>
    </w:p>
    <w:p w14:paraId="2D1A255F" w14:textId="77777777" w:rsidR="001D22A9" w:rsidRDefault="001D22A9" w:rsidP="00983DC1">
      <w:pPr>
        <w:spacing w:after="120" w:line="240" w:lineRule="auto"/>
        <w:rPr>
          <w:rFonts w:ascii="Arial" w:hAnsi="Arial" w:cs="Arial"/>
          <w:sz w:val="24"/>
          <w:szCs w:val="24"/>
        </w:rPr>
      </w:pPr>
      <w:r>
        <w:rPr>
          <w:rFonts w:ascii="Arial" w:hAnsi="Arial" w:cs="Arial"/>
          <w:sz w:val="24"/>
          <w:szCs w:val="24"/>
        </w:rPr>
        <w:t xml:space="preserve">9:00 – 10:00 </w:t>
      </w:r>
      <w:proofErr w:type="gramStart"/>
      <w:r>
        <w:rPr>
          <w:rFonts w:ascii="Arial" w:hAnsi="Arial" w:cs="Arial"/>
          <w:sz w:val="24"/>
          <w:szCs w:val="24"/>
        </w:rPr>
        <w:t>Some</w:t>
      </w:r>
      <w:proofErr w:type="gramEnd"/>
      <w:r>
        <w:rPr>
          <w:rFonts w:ascii="Arial" w:hAnsi="Arial" w:cs="Arial"/>
          <w:sz w:val="24"/>
          <w:szCs w:val="24"/>
        </w:rPr>
        <w:t xml:space="preserve"> type of icebreaker/getting to know you activity for participants</w:t>
      </w:r>
    </w:p>
    <w:p w14:paraId="5F186CD3" w14:textId="77777777" w:rsidR="001D22A9" w:rsidRPr="00CA0967" w:rsidRDefault="001D22A9" w:rsidP="00CA0967">
      <w:pPr>
        <w:spacing w:after="120" w:line="240" w:lineRule="auto"/>
        <w:rPr>
          <w:rFonts w:ascii="Arial" w:hAnsi="Arial" w:cs="Arial"/>
          <w:sz w:val="24"/>
          <w:szCs w:val="24"/>
        </w:rPr>
      </w:pPr>
      <w:r w:rsidRPr="00CA0967">
        <w:rPr>
          <w:rFonts w:ascii="Arial" w:hAnsi="Arial" w:cs="Arial"/>
          <w:sz w:val="24"/>
          <w:szCs w:val="24"/>
        </w:rPr>
        <w:t>In the Orientation debrief, participants noted that they got to know their table and LDA groups, but wanted to get to know the others in the room. The topic should be something more substantive to get them really talking about acquisition challenges</w:t>
      </w:r>
      <w:r w:rsidR="00E25B06" w:rsidRPr="00CA0967">
        <w:rPr>
          <w:rFonts w:ascii="Arial" w:hAnsi="Arial" w:cs="Arial"/>
          <w:sz w:val="24"/>
          <w:szCs w:val="24"/>
        </w:rPr>
        <w:t xml:space="preserve"> as they have wanted to go there in the Iteration Retrospective. </w:t>
      </w:r>
    </w:p>
    <w:p w14:paraId="4713C726" w14:textId="02AD0F4E" w:rsidR="00D36CC0" w:rsidRDefault="00E25B06" w:rsidP="00E25B06">
      <w:pPr>
        <w:spacing w:after="120" w:line="240" w:lineRule="auto"/>
        <w:rPr>
          <w:rFonts w:ascii="Arial" w:hAnsi="Arial" w:cs="Arial"/>
          <w:sz w:val="24"/>
          <w:szCs w:val="24"/>
        </w:rPr>
      </w:pPr>
      <w:r>
        <w:rPr>
          <w:rFonts w:ascii="Arial" w:hAnsi="Arial" w:cs="Arial"/>
          <w:sz w:val="24"/>
          <w:szCs w:val="24"/>
        </w:rPr>
        <w:t>10</w:t>
      </w:r>
      <w:r w:rsidR="00195334">
        <w:rPr>
          <w:rFonts w:ascii="Arial" w:hAnsi="Arial" w:cs="Arial"/>
          <w:sz w:val="24"/>
          <w:szCs w:val="24"/>
        </w:rPr>
        <w:t>:00-</w:t>
      </w:r>
      <w:r w:rsidR="00D36CC0">
        <w:rPr>
          <w:rFonts w:ascii="Arial" w:hAnsi="Arial" w:cs="Arial"/>
          <w:sz w:val="24"/>
          <w:szCs w:val="24"/>
        </w:rPr>
        <w:t>12:00</w:t>
      </w:r>
      <w:r w:rsidR="00195334">
        <w:rPr>
          <w:rFonts w:ascii="Arial" w:hAnsi="Arial" w:cs="Arial"/>
          <w:sz w:val="24"/>
          <w:szCs w:val="24"/>
        </w:rPr>
        <w:t xml:space="preserve"> Brief Review of Release 1 key concepts, terms, and DAP activities</w:t>
      </w:r>
      <w:r>
        <w:rPr>
          <w:rFonts w:ascii="Arial" w:hAnsi="Arial" w:cs="Arial"/>
          <w:sz w:val="24"/>
          <w:szCs w:val="24"/>
        </w:rPr>
        <w:t xml:space="preserve">, particularly what we did not talk about as much </w:t>
      </w:r>
      <w:r w:rsidR="00195334" w:rsidRPr="00E30A90">
        <w:rPr>
          <w:rFonts w:ascii="Arial" w:hAnsi="Arial" w:cs="Arial"/>
          <w:sz w:val="24"/>
          <w:szCs w:val="24"/>
        </w:rPr>
        <w:t>during the retrospective</w:t>
      </w:r>
      <w:r>
        <w:rPr>
          <w:rFonts w:ascii="Arial" w:hAnsi="Arial" w:cs="Arial"/>
          <w:sz w:val="24"/>
          <w:szCs w:val="24"/>
        </w:rPr>
        <w:t xml:space="preserve">. This review should focus on digital concepts like open source, x-as-a-service, and </w:t>
      </w:r>
      <w:r w:rsidR="001D245F">
        <w:rPr>
          <w:rFonts w:ascii="Arial" w:hAnsi="Arial" w:cs="Arial"/>
          <w:sz w:val="24"/>
          <w:szCs w:val="24"/>
        </w:rPr>
        <w:t xml:space="preserve">security. </w:t>
      </w:r>
    </w:p>
    <w:p w14:paraId="2B8CF39A" w14:textId="7CB4437F" w:rsidR="00673033" w:rsidRDefault="00D36CC0" w:rsidP="00E30A90">
      <w:pPr>
        <w:pStyle w:val="ListParagraph"/>
        <w:numPr>
          <w:ilvl w:val="0"/>
          <w:numId w:val="6"/>
        </w:numPr>
        <w:spacing w:after="120" w:line="240" w:lineRule="auto"/>
        <w:rPr>
          <w:ins w:id="0" w:author="Lauren E. Tindall" w:date="2016-09-13T10:47:00Z"/>
          <w:rFonts w:ascii="Arial" w:hAnsi="Arial" w:cs="Arial"/>
          <w:sz w:val="24"/>
          <w:szCs w:val="24"/>
        </w:rPr>
      </w:pPr>
      <w:r>
        <w:rPr>
          <w:rFonts w:ascii="Arial" w:hAnsi="Arial" w:cs="Arial"/>
          <w:sz w:val="24"/>
          <w:szCs w:val="24"/>
        </w:rPr>
        <w:t>Also present Release 1 assessment results and areas of additional focus.</w:t>
      </w:r>
    </w:p>
    <w:p w14:paraId="46215508" w14:textId="77777777" w:rsidR="00673033" w:rsidRDefault="00673033" w:rsidP="00673033">
      <w:pPr>
        <w:spacing w:after="120" w:line="240" w:lineRule="auto"/>
        <w:rPr>
          <w:ins w:id="1" w:author="Lauren E. Tindall" w:date="2016-09-13T10:47:00Z"/>
          <w:rFonts w:ascii="Arial" w:hAnsi="Arial" w:cs="Arial"/>
          <w:sz w:val="24"/>
          <w:szCs w:val="24"/>
        </w:rPr>
        <w:pPrChange w:id="2" w:author="Lauren E. Tindall" w:date="2016-09-13T10:47:00Z">
          <w:pPr>
            <w:pStyle w:val="ListParagraph"/>
            <w:numPr>
              <w:numId w:val="6"/>
            </w:numPr>
            <w:spacing w:after="120" w:line="240" w:lineRule="auto"/>
            <w:ind w:hanging="360"/>
          </w:pPr>
        </w:pPrChange>
      </w:pPr>
    </w:p>
    <w:p w14:paraId="07C7FDB5" w14:textId="1E5CCE84" w:rsidR="00673033" w:rsidRPr="00673033" w:rsidRDefault="00673033" w:rsidP="00673033">
      <w:pPr>
        <w:spacing w:after="120" w:line="240" w:lineRule="auto"/>
        <w:rPr>
          <w:ins w:id="3" w:author="Lauren E. Tindall" w:date="2016-09-13T10:44:00Z"/>
          <w:rFonts w:ascii="Arial" w:hAnsi="Arial" w:cs="Arial"/>
          <w:sz w:val="24"/>
          <w:szCs w:val="24"/>
          <w:rPrChange w:id="4" w:author="Lauren E. Tindall" w:date="2016-09-13T10:47:00Z">
            <w:rPr>
              <w:ins w:id="5" w:author="Lauren E. Tindall" w:date="2016-09-13T10:44:00Z"/>
            </w:rPr>
          </w:rPrChange>
        </w:rPr>
        <w:pPrChange w:id="6" w:author="Lauren E. Tindall" w:date="2016-09-13T10:47:00Z">
          <w:pPr>
            <w:pStyle w:val="ListParagraph"/>
            <w:numPr>
              <w:numId w:val="6"/>
            </w:numPr>
            <w:spacing w:after="120" w:line="240" w:lineRule="auto"/>
            <w:ind w:hanging="360"/>
          </w:pPr>
        </w:pPrChange>
      </w:pPr>
      <w:ins w:id="7" w:author="Lauren E. Tindall" w:date="2016-09-13T10:47:00Z">
        <w:r>
          <w:rPr>
            <w:rFonts w:ascii="Arial" w:hAnsi="Arial" w:cs="Arial"/>
            <w:sz w:val="24"/>
            <w:szCs w:val="24"/>
          </w:rPr>
          <w:t>Make sure to leave time upfront for introduction &amp; welcome back to class, then go into the icebreaker where they rotate around and chat</w:t>
        </w:r>
      </w:ins>
    </w:p>
    <w:p w14:paraId="2BF4B5E2" w14:textId="05A0E264" w:rsidR="00673033" w:rsidRDefault="00673033" w:rsidP="00E30A90">
      <w:pPr>
        <w:pStyle w:val="ListParagraph"/>
        <w:numPr>
          <w:ilvl w:val="0"/>
          <w:numId w:val="6"/>
        </w:numPr>
        <w:spacing w:after="120" w:line="240" w:lineRule="auto"/>
        <w:rPr>
          <w:ins w:id="8" w:author="Lauren E. Tindall" w:date="2016-09-13T10:48:00Z"/>
          <w:rFonts w:ascii="Arial" w:hAnsi="Arial" w:cs="Arial"/>
          <w:sz w:val="24"/>
          <w:szCs w:val="24"/>
        </w:rPr>
      </w:pPr>
      <w:ins w:id="9" w:author="Lauren E. Tindall" w:date="2016-09-13T10:44:00Z">
        <w:r>
          <w:rPr>
            <w:rFonts w:ascii="Arial" w:hAnsi="Arial" w:cs="Arial"/>
            <w:sz w:val="24"/>
            <w:szCs w:val="24"/>
          </w:rPr>
          <w:t xml:space="preserve">What things have changed for them? Discussion </w:t>
        </w:r>
      </w:ins>
      <w:ins w:id="10" w:author="Lauren E. Tindall" w:date="2016-09-13T10:45:00Z">
        <w:r>
          <w:rPr>
            <w:rFonts w:ascii="Arial" w:hAnsi="Arial" w:cs="Arial"/>
            <w:sz w:val="24"/>
            <w:szCs w:val="24"/>
          </w:rPr>
          <w:t>around this</w:t>
        </w:r>
      </w:ins>
      <w:ins w:id="11" w:author="Lauren E. Tindall" w:date="2016-09-13T10:47:00Z">
        <w:r>
          <w:rPr>
            <w:rFonts w:ascii="Arial" w:hAnsi="Arial" w:cs="Arial"/>
            <w:sz w:val="24"/>
            <w:szCs w:val="24"/>
          </w:rPr>
          <w:t xml:space="preserve"> and rotating around in small groups as part of the icebreaker</w:t>
        </w:r>
      </w:ins>
    </w:p>
    <w:p w14:paraId="696B558C" w14:textId="22468D80" w:rsidR="00673033" w:rsidRDefault="00F20003" w:rsidP="00673033">
      <w:pPr>
        <w:pStyle w:val="ListParagraph"/>
        <w:numPr>
          <w:ilvl w:val="1"/>
          <w:numId w:val="6"/>
        </w:numPr>
        <w:spacing w:after="120" w:line="240" w:lineRule="auto"/>
        <w:rPr>
          <w:ins w:id="12" w:author="Lauren E. Tindall" w:date="2016-09-13T10:45:00Z"/>
          <w:rFonts w:ascii="Arial" w:hAnsi="Arial" w:cs="Arial"/>
          <w:sz w:val="24"/>
          <w:szCs w:val="24"/>
        </w:rPr>
        <w:pPrChange w:id="13" w:author="Lauren E. Tindall" w:date="2016-09-13T10:48:00Z">
          <w:pPr>
            <w:pStyle w:val="ListParagraph"/>
            <w:numPr>
              <w:numId w:val="6"/>
            </w:numPr>
            <w:spacing w:after="120" w:line="240" w:lineRule="auto"/>
            <w:ind w:hanging="360"/>
          </w:pPr>
        </w:pPrChange>
      </w:pPr>
      <w:ins w:id="14" w:author="Lauren E. Tindall" w:date="2016-09-13T10:49:00Z">
        <w:r>
          <w:rPr>
            <w:rFonts w:ascii="Arial" w:hAnsi="Arial" w:cs="Arial"/>
            <w:sz w:val="24"/>
            <w:szCs w:val="24"/>
          </w:rPr>
          <w:t xml:space="preserve">Have them sit with LDA  for the class, but for icebreaker, have them move around and talk to others, e.g., a few questions they have to go around the room and do </w:t>
        </w:r>
        <w:r w:rsidR="00685FB5">
          <w:rPr>
            <w:rFonts w:ascii="Arial" w:hAnsi="Arial" w:cs="Arial"/>
            <w:sz w:val="24"/>
            <w:szCs w:val="24"/>
          </w:rPr>
          <w:t>a scavenger hunt or maybe bingo (e.g., find someone who has done an agile contract, someone who has worked on cloud)</w:t>
        </w:r>
      </w:ins>
    </w:p>
    <w:p w14:paraId="5CCBD73E" w14:textId="5EAB9810" w:rsidR="00195334" w:rsidRDefault="00673033" w:rsidP="00E30A90">
      <w:pPr>
        <w:pStyle w:val="ListParagraph"/>
        <w:numPr>
          <w:ilvl w:val="0"/>
          <w:numId w:val="6"/>
        </w:numPr>
        <w:spacing w:after="120" w:line="240" w:lineRule="auto"/>
        <w:rPr>
          <w:rFonts w:ascii="Arial" w:hAnsi="Arial" w:cs="Arial"/>
          <w:sz w:val="24"/>
          <w:szCs w:val="24"/>
        </w:rPr>
      </w:pPr>
      <w:ins w:id="15" w:author="Lauren E. Tindall" w:date="2016-09-13T10:45:00Z">
        <w:r>
          <w:rPr>
            <w:rFonts w:ascii="Arial" w:hAnsi="Arial" w:cs="Arial"/>
            <w:sz w:val="24"/>
            <w:szCs w:val="24"/>
          </w:rPr>
          <w:t>Don’t want to spend a lot of time on LDA during Day 2 – want to focus on learning concepts in classroom experience than the assignments they have to do in the course</w:t>
        </w:r>
      </w:ins>
      <w:r w:rsidR="00195334" w:rsidRPr="00E30A90">
        <w:rPr>
          <w:rFonts w:ascii="Arial" w:hAnsi="Arial" w:cs="Arial"/>
          <w:sz w:val="24"/>
          <w:szCs w:val="24"/>
        </w:rPr>
        <w:t xml:space="preserve"> </w:t>
      </w:r>
    </w:p>
    <w:p w14:paraId="0A6DA62E" w14:textId="77777777" w:rsidR="00673033" w:rsidRDefault="00673033" w:rsidP="00673033">
      <w:pPr>
        <w:spacing w:after="120" w:line="240" w:lineRule="auto"/>
        <w:rPr>
          <w:ins w:id="16" w:author="Lauren E. Tindall" w:date="2016-09-13T10:44:00Z"/>
          <w:rFonts w:ascii="Arial" w:hAnsi="Arial" w:cs="Arial"/>
          <w:sz w:val="24"/>
          <w:szCs w:val="24"/>
        </w:rPr>
        <w:pPrChange w:id="17" w:author="Lauren E. Tindall" w:date="2016-09-13T10:44:00Z">
          <w:pPr>
            <w:pStyle w:val="ListParagraph"/>
            <w:numPr>
              <w:numId w:val="6"/>
            </w:numPr>
            <w:spacing w:after="120" w:line="240" w:lineRule="auto"/>
            <w:ind w:hanging="360"/>
          </w:pPr>
        </w:pPrChange>
      </w:pPr>
    </w:p>
    <w:p w14:paraId="7FA6348C" w14:textId="7DB6D030" w:rsidR="001D245F" w:rsidRPr="00673033" w:rsidRDefault="00904AF6" w:rsidP="00673033">
      <w:pPr>
        <w:spacing w:after="120" w:line="240" w:lineRule="auto"/>
        <w:rPr>
          <w:ins w:id="18" w:author="Lauren E. Tindall" w:date="2016-09-13T10:44:00Z"/>
          <w:rFonts w:ascii="Arial" w:hAnsi="Arial" w:cs="Arial"/>
          <w:sz w:val="24"/>
          <w:szCs w:val="24"/>
          <w:rPrChange w:id="19" w:author="Lauren E. Tindall" w:date="2016-09-13T10:44:00Z">
            <w:rPr>
              <w:ins w:id="20" w:author="Lauren E. Tindall" w:date="2016-09-13T10:44:00Z"/>
            </w:rPr>
          </w:rPrChange>
        </w:rPr>
        <w:pPrChange w:id="21" w:author="Lauren E. Tindall" w:date="2016-09-13T10:44:00Z">
          <w:pPr>
            <w:pStyle w:val="ListParagraph"/>
            <w:numPr>
              <w:numId w:val="6"/>
            </w:numPr>
            <w:spacing w:after="120" w:line="240" w:lineRule="auto"/>
            <w:ind w:hanging="360"/>
          </w:pPr>
        </w:pPrChange>
      </w:pPr>
      <w:r w:rsidRPr="00673033">
        <w:rPr>
          <w:rFonts w:ascii="Arial" w:hAnsi="Arial" w:cs="Arial"/>
          <w:sz w:val="24"/>
          <w:szCs w:val="24"/>
          <w:rPrChange w:id="22" w:author="Lauren E. Tindall" w:date="2016-09-13T10:44:00Z">
            <w:rPr/>
          </w:rPrChange>
        </w:rPr>
        <w:t>Shadowing report out?</w:t>
      </w:r>
    </w:p>
    <w:p w14:paraId="3C2D8B8E" w14:textId="4A7FA057" w:rsidR="00673033" w:rsidRPr="00904AF6" w:rsidRDefault="00673033" w:rsidP="00673033">
      <w:pPr>
        <w:pStyle w:val="ListParagraph"/>
        <w:numPr>
          <w:ilvl w:val="1"/>
          <w:numId w:val="6"/>
        </w:numPr>
        <w:spacing w:after="120" w:line="240" w:lineRule="auto"/>
        <w:rPr>
          <w:rFonts w:ascii="Arial" w:hAnsi="Arial" w:cs="Arial"/>
          <w:sz w:val="24"/>
          <w:szCs w:val="24"/>
        </w:rPr>
        <w:pPrChange w:id="23" w:author="Lauren E. Tindall" w:date="2016-09-13T10:44:00Z">
          <w:pPr>
            <w:pStyle w:val="ListParagraph"/>
            <w:numPr>
              <w:numId w:val="6"/>
            </w:numPr>
            <w:spacing w:after="120" w:line="240" w:lineRule="auto"/>
            <w:ind w:hanging="360"/>
          </w:pPr>
        </w:pPrChange>
      </w:pPr>
      <w:ins w:id="24" w:author="Lauren E. Tindall" w:date="2016-09-13T10:45:00Z">
        <w:r>
          <w:rPr>
            <w:rFonts w:ascii="Arial" w:hAnsi="Arial" w:cs="Arial"/>
            <w:sz w:val="24"/>
            <w:szCs w:val="24"/>
          </w:rPr>
          <w:t>Don’t need to focus here in the classroom as per above bullet</w:t>
        </w:r>
      </w:ins>
    </w:p>
    <w:p w14:paraId="47C97E0A" w14:textId="77777777" w:rsidR="00904AF6" w:rsidRDefault="00904AF6" w:rsidP="00983DC1">
      <w:pPr>
        <w:spacing w:after="120" w:line="240" w:lineRule="auto"/>
        <w:rPr>
          <w:rFonts w:ascii="Arial" w:hAnsi="Arial" w:cs="Arial"/>
          <w:sz w:val="24"/>
          <w:szCs w:val="24"/>
        </w:rPr>
      </w:pPr>
    </w:p>
    <w:p w14:paraId="263AD672" w14:textId="77777777" w:rsidR="00195334" w:rsidRDefault="00195334" w:rsidP="00983DC1">
      <w:pPr>
        <w:spacing w:after="120" w:line="240" w:lineRule="auto"/>
        <w:rPr>
          <w:rFonts w:ascii="Arial" w:hAnsi="Arial" w:cs="Arial"/>
          <w:sz w:val="24"/>
          <w:szCs w:val="24"/>
        </w:rPr>
      </w:pPr>
      <w:r>
        <w:rPr>
          <w:rFonts w:ascii="Arial" w:hAnsi="Arial" w:cs="Arial"/>
          <w:sz w:val="24"/>
          <w:szCs w:val="24"/>
        </w:rPr>
        <w:t>12:00-1:00 Lunch</w:t>
      </w:r>
    </w:p>
    <w:p w14:paraId="3A41A95C" w14:textId="77777777" w:rsidR="00195334" w:rsidRDefault="00195334" w:rsidP="00983DC1">
      <w:pPr>
        <w:spacing w:after="120" w:line="240" w:lineRule="auto"/>
        <w:rPr>
          <w:rFonts w:ascii="Arial" w:hAnsi="Arial" w:cs="Arial"/>
          <w:sz w:val="24"/>
          <w:szCs w:val="24"/>
        </w:rPr>
      </w:pPr>
    </w:p>
    <w:p w14:paraId="040AEF04" w14:textId="4406176B" w:rsidR="002619D3" w:rsidRDefault="00195334" w:rsidP="00983DC1">
      <w:pPr>
        <w:spacing w:after="120" w:line="240" w:lineRule="auto"/>
        <w:rPr>
          <w:rFonts w:ascii="Arial" w:hAnsi="Arial" w:cs="Arial"/>
          <w:sz w:val="24"/>
          <w:szCs w:val="24"/>
        </w:rPr>
      </w:pPr>
      <w:r>
        <w:rPr>
          <w:rFonts w:ascii="Arial" w:hAnsi="Arial" w:cs="Arial"/>
          <w:sz w:val="24"/>
          <w:szCs w:val="24"/>
        </w:rPr>
        <w:t>1:00-</w:t>
      </w:r>
      <w:proofErr w:type="gramStart"/>
      <w:r w:rsidR="005B5A4C">
        <w:rPr>
          <w:rFonts w:ascii="Arial" w:hAnsi="Arial" w:cs="Arial"/>
          <w:sz w:val="24"/>
          <w:szCs w:val="24"/>
        </w:rPr>
        <w:t>3:30</w:t>
      </w:r>
      <w:r>
        <w:rPr>
          <w:rFonts w:ascii="Arial" w:hAnsi="Arial" w:cs="Arial"/>
          <w:sz w:val="24"/>
          <w:szCs w:val="24"/>
        </w:rPr>
        <w:t xml:space="preserve">  </w:t>
      </w:r>
      <w:r w:rsidR="005B5A4C">
        <w:rPr>
          <w:rFonts w:ascii="Arial" w:hAnsi="Arial" w:cs="Arial"/>
          <w:sz w:val="24"/>
          <w:szCs w:val="24"/>
        </w:rPr>
        <w:t>The</w:t>
      </w:r>
      <w:proofErr w:type="gramEnd"/>
      <w:r w:rsidR="005B5A4C">
        <w:rPr>
          <w:rFonts w:ascii="Arial" w:hAnsi="Arial" w:cs="Arial"/>
          <w:sz w:val="24"/>
          <w:szCs w:val="24"/>
        </w:rPr>
        <w:t xml:space="preserve"> Importance of Understanding Stakeholder Challenges</w:t>
      </w:r>
    </w:p>
    <w:p w14:paraId="32800F98" w14:textId="77777777" w:rsidR="002619D3" w:rsidRPr="00983DC1" w:rsidRDefault="002619D3" w:rsidP="002619D3">
      <w:pPr>
        <w:spacing w:after="120" w:line="240" w:lineRule="auto"/>
        <w:rPr>
          <w:rFonts w:ascii="Arial" w:hAnsi="Arial" w:cs="Arial"/>
          <w:sz w:val="24"/>
          <w:szCs w:val="24"/>
        </w:rPr>
      </w:pPr>
      <w:r>
        <w:rPr>
          <w:rFonts w:ascii="Arial" w:hAnsi="Arial" w:cs="Arial"/>
          <w:sz w:val="24"/>
          <w:szCs w:val="24"/>
        </w:rPr>
        <w:t>During this portion, we will review key concepts and terms that support the below objectives:</w:t>
      </w:r>
    </w:p>
    <w:p w14:paraId="75E31B53" w14:textId="77777777" w:rsidR="002619D3" w:rsidRPr="00A91945" w:rsidRDefault="002619D3" w:rsidP="002619D3">
      <w:pPr>
        <w:pStyle w:val="ListParagraph"/>
        <w:numPr>
          <w:ilvl w:val="0"/>
          <w:numId w:val="1"/>
        </w:numPr>
        <w:spacing w:after="120" w:line="240" w:lineRule="auto"/>
        <w:rPr>
          <w:rFonts w:ascii="Arial" w:hAnsi="Arial" w:cs="Arial"/>
          <w:sz w:val="24"/>
          <w:szCs w:val="24"/>
        </w:rPr>
      </w:pPr>
      <w:r w:rsidRPr="00A91945">
        <w:rPr>
          <w:rFonts w:ascii="Arial" w:hAnsi="Arial" w:cs="Arial"/>
          <w:sz w:val="24"/>
          <w:szCs w:val="24"/>
        </w:rPr>
        <w:lastRenderedPageBreak/>
        <w:t>Analyze stakeholders in your sphere of influence that will impact digital services acquisition.</w:t>
      </w:r>
    </w:p>
    <w:p w14:paraId="249C2894" w14:textId="77777777" w:rsidR="002619D3" w:rsidRPr="00A91945" w:rsidRDefault="002619D3" w:rsidP="002619D3">
      <w:pPr>
        <w:pStyle w:val="ListParagraph"/>
        <w:numPr>
          <w:ilvl w:val="0"/>
          <w:numId w:val="1"/>
        </w:numPr>
        <w:spacing w:after="120" w:line="240" w:lineRule="auto"/>
        <w:rPr>
          <w:rFonts w:ascii="Arial" w:hAnsi="Arial" w:cs="Arial"/>
          <w:sz w:val="24"/>
          <w:szCs w:val="24"/>
        </w:rPr>
      </w:pPr>
      <w:r w:rsidRPr="00A91945">
        <w:rPr>
          <w:rFonts w:ascii="Arial" w:hAnsi="Arial" w:cs="Arial"/>
          <w:sz w:val="24"/>
          <w:szCs w:val="24"/>
        </w:rPr>
        <w:t xml:space="preserve">Assess your agency’s readiness for change and innovation. </w:t>
      </w:r>
    </w:p>
    <w:p w14:paraId="07929B70" w14:textId="03DDD597" w:rsidR="00A91945" w:rsidRPr="00904AF6" w:rsidRDefault="002619D3" w:rsidP="00983DC1">
      <w:pPr>
        <w:pStyle w:val="ListParagraph"/>
        <w:numPr>
          <w:ilvl w:val="0"/>
          <w:numId w:val="1"/>
        </w:numPr>
        <w:spacing w:after="120" w:line="240" w:lineRule="auto"/>
        <w:rPr>
          <w:rFonts w:ascii="Arial" w:hAnsi="Arial" w:cs="Arial"/>
          <w:sz w:val="24"/>
          <w:szCs w:val="24"/>
        </w:rPr>
      </w:pPr>
      <w:r w:rsidRPr="00A91945">
        <w:rPr>
          <w:rFonts w:ascii="Arial" w:hAnsi="Arial" w:cs="Arial"/>
          <w:sz w:val="24"/>
          <w:szCs w:val="24"/>
        </w:rPr>
        <w:t>Ask effective exploratory questions to understand the agency's need and make recommendations on a course of action for a digital acquisition procurement.</w:t>
      </w:r>
    </w:p>
    <w:p w14:paraId="1E61BCA1" w14:textId="77777777" w:rsidR="002619D3" w:rsidRDefault="002619D3" w:rsidP="00983DC1">
      <w:pPr>
        <w:spacing w:after="120" w:line="240" w:lineRule="auto"/>
        <w:rPr>
          <w:rFonts w:ascii="Arial" w:hAnsi="Arial" w:cs="Arial"/>
          <w:sz w:val="24"/>
          <w:szCs w:val="24"/>
        </w:rPr>
      </w:pPr>
      <w:r>
        <w:rPr>
          <w:rFonts w:ascii="Arial" w:hAnsi="Arial" w:cs="Arial"/>
          <w:sz w:val="24"/>
          <w:szCs w:val="24"/>
        </w:rPr>
        <w:t>Potential ways to address these objectives include:</w:t>
      </w:r>
    </w:p>
    <w:p w14:paraId="32252F0A" w14:textId="6795A7F7" w:rsidR="00A91945" w:rsidRPr="00983BFA" w:rsidRDefault="005B5A4C" w:rsidP="00E30A90">
      <w:pPr>
        <w:pStyle w:val="ListParagraph"/>
        <w:numPr>
          <w:ilvl w:val="0"/>
          <w:numId w:val="6"/>
        </w:numPr>
        <w:spacing w:after="120" w:line="240" w:lineRule="auto"/>
        <w:rPr>
          <w:rFonts w:ascii="Arial" w:hAnsi="Arial" w:cs="Arial"/>
          <w:sz w:val="24"/>
          <w:szCs w:val="24"/>
        </w:rPr>
      </w:pPr>
      <w:r>
        <w:rPr>
          <w:rFonts w:ascii="Arial" w:hAnsi="Arial" w:cs="Arial"/>
          <w:sz w:val="24"/>
          <w:szCs w:val="24"/>
        </w:rPr>
        <w:t xml:space="preserve">In the Retrospective, we already started talking about stakeholder challenges and where they reside – with the product owner, with the IT shop, with feeling </w:t>
      </w:r>
      <w:r w:rsidRPr="00983BFA">
        <w:rPr>
          <w:rFonts w:ascii="Arial" w:hAnsi="Arial" w:cs="Arial"/>
          <w:sz w:val="24"/>
          <w:szCs w:val="24"/>
        </w:rPr>
        <w:t xml:space="preserve">empowered/comfortable taking on risks in your own office </w:t>
      </w:r>
    </w:p>
    <w:p w14:paraId="578A6162" w14:textId="77777777" w:rsidR="005B5A4C" w:rsidRPr="00983BFA" w:rsidRDefault="005B5A4C" w:rsidP="00E30A90">
      <w:pPr>
        <w:pStyle w:val="ListParagraph"/>
        <w:numPr>
          <w:ilvl w:val="0"/>
          <w:numId w:val="6"/>
        </w:numPr>
        <w:spacing w:after="120" w:line="240" w:lineRule="auto"/>
        <w:rPr>
          <w:rFonts w:ascii="Arial" w:hAnsi="Arial" w:cs="Arial"/>
          <w:sz w:val="24"/>
          <w:szCs w:val="24"/>
        </w:rPr>
      </w:pPr>
      <w:r w:rsidRPr="00983BFA">
        <w:rPr>
          <w:rFonts w:ascii="Arial" w:hAnsi="Arial" w:cs="Arial"/>
          <w:sz w:val="24"/>
          <w:szCs w:val="24"/>
        </w:rPr>
        <w:t xml:space="preserve">How do you start to remove some of those barriers? </w:t>
      </w:r>
    </w:p>
    <w:p w14:paraId="72C6C2C4" w14:textId="2DBED592" w:rsidR="005B5A4C" w:rsidRDefault="00983BFA" w:rsidP="00E30A90">
      <w:pPr>
        <w:pStyle w:val="ListParagraph"/>
        <w:numPr>
          <w:ilvl w:val="0"/>
          <w:numId w:val="6"/>
        </w:numPr>
        <w:spacing w:after="120" w:line="240" w:lineRule="auto"/>
        <w:rPr>
          <w:ins w:id="25" w:author="Lauren E. Tindall" w:date="2016-09-13T10:53:00Z"/>
          <w:rFonts w:ascii="Arial" w:hAnsi="Arial" w:cs="Arial"/>
          <w:sz w:val="24"/>
          <w:szCs w:val="24"/>
        </w:rPr>
      </w:pPr>
      <w:r w:rsidRPr="00983BFA">
        <w:rPr>
          <w:rFonts w:ascii="Arial" w:hAnsi="Arial" w:cs="Arial"/>
          <w:sz w:val="24"/>
          <w:szCs w:val="24"/>
        </w:rPr>
        <w:t>G</w:t>
      </w:r>
      <w:r w:rsidR="005B5A4C" w:rsidRPr="00983BFA">
        <w:rPr>
          <w:rFonts w:ascii="Arial" w:hAnsi="Arial" w:cs="Arial"/>
          <w:sz w:val="24"/>
          <w:szCs w:val="24"/>
        </w:rPr>
        <w:t>uests to talk through their experience removing stakeholder barriers and how they went about it/convincing their org to try something new</w:t>
      </w:r>
      <w:r w:rsidRPr="00983BFA">
        <w:rPr>
          <w:rFonts w:ascii="Arial" w:hAnsi="Arial" w:cs="Arial"/>
          <w:sz w:val="24"/>
          <w:szCs w:val="24"/>
        </w:rPr>
        <w:t>?</w:t>
      </w:r>
    </w:p>
    <w:p w14:paraId="07AF2445" w14:textId="060BAF01" w:rsidR="00685FB5" w:rsidRPr="00983BFA" w:rsidRDefault="00685FB5" w:rsidP="00E30A90">
      <w:pPr>
        <w:pStyle w:val="ListParagraph"/>
        <w:numPr>
          <w:ilvl w:val="0"/>
          <w:numId w:val="6"/>
        </w:numPr>
        <w:spacing w:after="120" w:line="240" w:lineRule="auto"/>
        <w:rPr>
          <w:rFonts w:ascii="Arial" w:hAnsi="Arial" w:cs="Arial"/>
          <w:sz w:val="24"/>
          <w:szCs w:val="24"/>
        </w:rPr>
      </w:pPr>
      <w:ins w:id="26" w:author="Lauren E. Tindall" w:date="2016-09-13T10:53:00Z">
        <w:r>
          <w:rPr>
            <w:rFonts w:ascii="Arial" w:hAnsi="Arial" w:cs="Arial"/>
            <w:sz w:val="24"/>
            <w:szCs w:val="24"/>
          </w:rPr>
          <w:t xml:space="preserve">Government transformation – really targeting acquisition side of things. Could have these folks come in who are looking to start a movement/become a catalyst (for this audience &amp; others). OSTP folks could come in and give this presentation </w:t>
        </w:r>
      </w:ins>
      <w:ins w:id="27" w:author="Lauren E. Tindall" w:date="2016-09-13T10:54:00Z">
        <w:r>
          <w:rPr>
            <w:rFonts w:ascii="Arial" w:hAnsi="Arial" w:cs="Arial"/>
            <w:sz w:val="24"/>
            <w:szCs w:val="24"/>
          </w:rPr>
          <w:t>–</w:t>
        </w:r>
      </w:ins>
      <w:ins w:id="28" w:author="Lauren E. Tindall" w:date="2016-09-13T10:53:00Z">
        <w:r>
          <w:rPr>
            <w:rFonts w:ascii="Arial" w:hAnsi="Arial" w:cs="Arial"/>
            <w:sz w:val="24"/>
            <w:szCs w:val="24"/>
          </w:rPr>
          <w:t xml:space="preserve"> would </w:t>
        </w:r>
      </w:ins>
      <w:ins w:id="29" w:author="Lauren E. Tindall" w:date="2016-09-13T10:54:00Z">
        <w:r>
          <w:rPr>
            <w:rFonts w:ascii="Arial" w:hAnsi="Arial" w:cs="Arial"/>
            <w:sz w:val="24"/>
            <w:szCs w:val="24"/>
          </w:rPr>
          <w:t xml:space="preserve">be a perfect tie-in for why stakeholder engagement is really important, start reinforcing and seeding the change management component in here (since cohort doesn’t know that it used to be its own release!) – </w:t>
        </w:r>
        <w:proofErr w:type="spellStart"/>
        <w:r>
          <w:rPr>
            <w:rFonts w:ascii="Arial" w:hAnsi="Arial" w:cs="Arial"/>
            <w:sz w:val="24"/>
            <w:szCs w:val="24"/>
          </w:rPr>
          <w:t>traci</w:t>
        </w:r>
        <w:proofErr w:type="spellEnd"/>
        <w:r>
          <w:rPr>
            <w:rFonts w:ascii="Arial" w:hAnsi="Arial" w:cs="Arial"/>
            <w:sz w:val="24"/>
            <w:szCs w:val="24"/>
          </w:rPr>
          <w:t xml:space="preserve"> can get Melissa &amp; Emily to give this </w:t>
        </w:r>
        <w:proofErr w:type="spellStart"/>
        <w:r>
          <w:rPr>
            <w:rFonts w:ascii="Arial" w:hAnsi="Arial" w:cs="Arial"/>
            <w:sz w:val="24"/>
            <w:szCs w:val="24"/>
          </w:rPr>
          <w:t>presention</w:t>
        </w:r>
      </w:ins>
      <w:proofErr w:type="spellEnd"/>
    </w:p>
    <w:p w14:paraId="4E2AD50F" w14:textId="4F157215" w:rsidR="005B5A4C" w:rsidRPr="003F5498" w:rsidRDefault="005B5A4C" w:rsidP="005B5A4C">
      <w:pPr>
        <w:spacing w:after="120" w:line="240" w:lineRule="auto"/>
        <w:rPr>
          <w:rFonts w:ascii="Arial" w:hAnsi="Arial" w:cs="Arial"/>
          <w:sz w:val="24"/>
          <w:szCs w:val="24"/>
        </w:rPr>
      </w:pPr>
      <w:r>
        <w:rPr>
          <w:rFonts w:ascii="Arial" w:hAnsi="Arial" w:cs="Arial"/>
          <w:sz w:val="24"/>
          <w:szCs w:val="24"/>
        </w:rPr>
        <w:t>3:45 – 5</w:t>
      </w:r>
      <w:r w:rsidR="00CA0967">
        <w:rPr>
          <w:rFonts w:ascii="Arial" w:hAnsi="Arial" w:cs="Arial"/>
          <w:sz w:val="24"/>
          <w:szCs w:val="24"/>
        </w:rPr>
        <w:t>:00</w:t>
      </w:r>
      <w:r>
        <w:rPr>
          <w:rFonts w:ascii="Arial" w:hAnsi="Arial" w:cs="Arial"/>
          <w:sz w:val="24"/>
          <w:szCs w:val="24"/>
        </w:rPr>
        <w:t xml:space="preserve"> </w:t>
      </w:r>
      <w:proofErr w:type="gramStart"/>
      <w:r>
        <w:rPr>
          <w:rFonts w:ascii="Arial" w:hAnsi="Arial" w:cs="Arial"/>
          <w:sz w:val="24"/>
          <w:szCs w:val="24"/>
        </w:rPr>
        <w:t>Working</w:t>
      </w:r>
      <w:proofErr w:type="gramEnd"/>
      <w:r>
        <w:rPr>
          <w:rFonts w:ascii="Arial" w:hAnsi="Arial" w:cs="Arial"/>
          <w:sz w:val="24"/>
          <w:szCs w:val="24"/>
        </w:rPr>
        <w:t xml:space="preserve"> on LDA with team</w:t>
      </w:r>
    </w:p>
    <w:p w14:paraId="5C3C8407" w14:textId="39480192" w:rsidR="00904AF6" w:rsidRDefault="00904AF6" w:rsidP="00983DC1">
      <w:pPr>
        <w:spacing w:after="120" w:line="240" w:lineRule="auto"/>
        <w:rPr>
          <w:rFonts w:ascii="Arial" w:hAnsi="Arial" w:cs="Arial"/>
          <w:sz w:val="24"/>
          <w:szCs w:val="24"/>
        </w:rPr>
      </w:pPr>
    </w:p>
    <w:p w14:paraId="1A71182E" w14:textId="77777777" w:rsidR="00904AF6" w:rsidRDefault="00904AF6">
      <w:pPr>
        <w:rPr>
          <w:rFonts w:ascii="Arial" w:hAnsi="Arial" w:cs="Arial"/>
          <w:sz w:val="24"/>
          <w:szCs w:val="24"/>
        </w:rPr>
      </w:pPr>
      <w:r>
        <w:rPr>
          <w:rFonts w:ascii="Arial" w:hAnsi="Arial" w:cs="Arial"/>
          <w:sz w:val="24"/>
          <w:szCs w:val="24"/>
        </w:rPr>
        <w:br w:type="page"/>
      </w:r>
    </w:p>
    <w:p w14:paraId="18A1E9BF" w14:textId="7973ECA4" w:rsidR="00195334" w:rsidRPr="00A91945" w:rsidRDefault="00195334" w:rsidP="0019533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lastRenderedPageBreak/>
        <w:t xml:space="preserve">Day </w:t>
      </w:r>
      <w:r w:rsidR="00E30A90">
        <w:rPr>
          <w:rFonts w:ascii="Arial" w:hAnsi="Arial" w:cs="Arial"/>
          <w:b/>
          <w:color w:val="FFFFFF" w:themeColor="background1"/>
          <w:sz w:val="28"/>
          <w:szCs w:val="24"/>
        </w:rPr>
        <w:t>3</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Wednesday, October 19</w:t>
      </w:r>
    </w:p>
    <w:p w14:paraId="1690F8C4" w14:textId="7359989A" w:rsidR="00A91945" w:rsidRDefault="00195334" w:rsidP="00195334">
      <w:pPr>
        <w:spacing w:after="120" w:line="240" w:lineRule="auto"/>
        <w:rPr>
          <w:rFonts w:ascii="Arial" w:hAnsi="Arial" w:cs="Arial"/>
          <w:sz w:val="24"/>
          <w:szCs w:val="24"/>
        </w:rPr>
      </w:pPr>
      <w:r>
        <w:rPr>
          <w:rFonts w:ascii="Arial" w:hAnsi="Arial" w:cs="Arial"/>
          <w:sz w:val="24"/>
          <w:szCs w:val="24"/>
        </w:rPr>
        <w:t xml:space="preserve">9:00-12:00 </w:t>
      </w:r>
      <w:r w:rsidR="00A70248">
        <w:rPr>
          <w:rFonts w:ascii="Arial" w:hAnsi="Arial" w:cs="Arial"/>
          <w:sz w:val="24"/>
          <w:szCs w:val="24"/>
        </w:rPr>
        <w:t>MAP Case Study Review</w:t>
      </w:r>
    </w:p>
    <w:p w14:paraId="52A42967" w14:textId="16E77F1A" w:rsidR="00A70248" w:rsidRDefault="00A70248" w:rsidP="003F5498">
      <w:pPr>
        <w:pStyle w:val="ListParagraph"/>
        <w:numPr>
          <w:ilvl w:val="0"/>
          <w:numId w:val="7"/>
        </w:numPr>
        <w:spacing w:after="120" w:line="240" w:lineRule="auto"/>
        <w:rPr>
          <w:rFonts w:ascii="Arial" w:hAnsi="Arial" w:cs="Arial"/>
          <w:sz w:val="24"/>
          <w:szCs w:val="24"/>
        </w:rPr>
      </w:pPr>
      <w:r>
        <w:rPr>
          <w:rFonts w:ascii="Arial" w:hAnsi="Arial" w:cs="Arial"/>
          <w:sz w:val="24"/>
          <w:szCs w:val="24"/>
        </w:rPr>
        <w:t>Meet with your live digital assignment team to discuss your individual findings</w:t>
      </w:r>
      <w:ins w:id="30" w:author="Lauren E. Tindall" w:date="2016-09-13T10:59:00Z">
        <w:r w:rsidR="00426C4A">
          <w:rPr>
            <w:rFonts w:ascii="Arial" w:hAnsi="Arial" w:cs="Arial"/>
            <w:sz w:val="24"/>
            <w:szCs w:val="24"/>
          </w:rPr>
          <w:t xml:space="preserve"> from the Release 2.A activity</w:t>
        </w:r>
      </w:ins>
      <w:r>
        <w:rPr>
          <w:rFonts w:ascii="Arial" w:hAnsi="Arial" w:cs="Arial"/>
          <w:sz w:val="24"/>
          <w:szCs w:val="24"/>
        </w:rPr>
        <w:t xml:space="preserve"> and put together a brief presentation to the full group – 60 minutes</w:t>
      </w:r>
    </w:p>
    <w:p w14:paraId="7ED54914" w14:textId="19FFF1DD" w:rsidR="00983DC1" w:rsidRDefault="00A70248" w:rsidP="003F5498">
      <w:pPr>
        <w:pStyle w:val="ListParagraph"/>
        <w:numPr>
          <w:ilvl w:val="1"/>
          <w:numId w:val="7"/>
        </w:numPr>
        <w:spacing w:after="120" w:line="240" w:lineRule="auto"/>
        <w:rPr>
          <w:ins w:id="31" w:author="Lauren E. Tindall" w:date="2016-09-13T11:04:00Z"/>
          <w:rFonts w:ascii="Arial" w:hAnsi="Arial" w:cs="Arial"/>
          <w:sz w:val="24"/>
          <w:szCs w:val="24"/>
        </w:rPr>
      </w:pPr>
      <w:r>
        <w:rPr>
          <w:rFonts w:ascii="Arial" w:hAnsi="Arial" w:cs="Arial"/>
          <w:sz w:val="24"/>
          <w:szCs w:val="24"/>
        </w:rPr>
        <w:t xml:space="preserve">Your recommendation (after coming to agreement as a team) </w:t>
      </w:r>
      <w:ins w:id="32" w:author="Lauren E. Tindall" w:date="2016-09-13T11:02:00Z">
        <w:r w:rsidR="00426C4A">
          <w:rPr>
            <w:rFonts w:ascii="Arial" w:hAnsi="Arial" w:cs="Arial"/>
            <w:sz w:val="24"/>
            <w:szCs w:val="24"/>
          </w:rPr>
          <w:t xml:space="preserve">– change the focus of this to be coming up with one group list of the different options people found, give a way of grouping those options (e.g., agency, open source, areas that need more research, areas that have already been done) </w:t>
        </w:r>
      </w:ins>
      <w:ins w:id="33" w:author="Lauren E. Tindall" w:date="2016-09-13T11:03:00Z">
        <w:r w:rsidR="00426C4A">
          <w:rPr>
            <w:rFonts w:ascii="Arial" w:hAnsi="Arial" w:cs="Arial"/>
            <w:sz w:val="24"/>
            <w:szCs w:val="24"/>
          </w:rPr>
          <w:t>–</w:t>
        </w:r>
      </w:ins>
      <w:ins w:id="34" w:author="Lauren E. Tindall" w:date="2016-09-13T11:02:00Z">
        <w:r w:rsidR="00426C4A">
          <w:rPr>
            <w:rFonts w:ascii="Arial" w:hAnsi="Arial" w:cs="Arial"/>
            <w:sz w:val="24"/>
            <w:szCs w:val="24"/>
          </w:rPr>
          <w:t xml:space="preserve"> intent </w:t>
        </w:r>
      </w:ins>
      <w:ins w:id="35" w:author="Lauren E. Tindall" w:date="2016-09-13T11:03:00Z">
        <w:r w:rsidR="00426C4A">
          <w:rPr>
            <w:rFonts w:ascii="Arial" w:hAnsi="Arial" w:cs="Arial"/>
            <w:sz w:val="24"/>
            <w:szCs w:val="24"/>
          </w:rPr>
          <w:t xml:space="preserve">is to look at all your options that are still on the table, thinking outside of the box, deconstructing market research. If they’re going down traditional path (e.g., releasing RFIs), need to challenge ideas around these being the only way to reach out to industry </w:t>
        </w:r>
      </w:ins>
      <w:ins w:id="36" w:author="Lauren E. Tindall" w:date="2016-09-13T11:04:00Z">
        <w:r w:rsidR="00426C4A">
          <w:rPr>
            <w:rFonts w:ascii="Arial" w:hAnsi="Arial" w:cs="Arial"/>
            <w:sz w:val="24"/>
            <w:szCs w:val="24"/>
          </w:rPr>
          <w:t>–</w:t>
        </w:r>
      </w:ins>
      <w:ins w:id="37" w:author="Lauren E. Tindall" w:date="2016-09-13T11:03:00Z">
        <w:r w:rsidR="00426C4A">
          <w:rPr>
            <w:rFonts w:ascii="Arial" w:hAnsi="Arial" w:cs="Arial"/>
            <w:sz w:val="24"/>
            <w:szCs w:val="24"/>
          </w:rPr>
          <w:t xml:space="preserve"> how </w:t>
        </w:r>
      </w:ins>
      <w:ins w:id="38" w:author="Lauren E. Tindall" w:date="2016-09-13T11:04:00Z">
        <w:r w:rsidR="00426C4A">
          <w:rPr>
            <w:rFonts w:ascii="Arial" w:hAnsi="Arial" w:cs="Arial"/>
            <w:sz w:val="24"/>
            <w:szCs w:val="24"/>
          </w:rPr>
          <w:t>to get in touch with other industries having same challenges, reverse industry days; goal is to have them figure out if they have enough information/categorize their information</w:t>
        </w:r>
      </w:ins>
    </w:p>
    <w:p w14:paraId="12CB3D6B" w14:textId="2B99CF6F" w:rsidR="00426C4A" w:rsidRDefault="00426C4A" w:rsidP="003F5498">
      <w:pPr>
        <w:pStyle w:val="ListParagraph"/>
        <w:numPr>
          <w:ilvl w:val="1"/>
          <w:numId w:val="7"/>
        </w:numPr>
        <w:spacing w:after="120" w:line="240" w:lineRule="auto"/>
        <w:rPr>
          <w:rFonts w:ascii="Arial" w:hAnsi="Arial" w:cs="Arial"/>
          <w:sz w:val="24"/>
          <w:szCs w:val="24"/>
        </w:rPr>
      </w:pPr>
      <w:ins w:id="39" w:author="Lauren E. Tindall" w:date="2016-09-13T11:04:00Z">
        <w:r>
          <w:rPr>
            <w:rFonts w:ascii="Arial" w:hAnsi="Arial" w:cs="Arial"/>
            <w:sz w:val="24"/>
            <w:szCs w:val="24"/>
          </w:rPr>
          <w:t xml:space="preserve">It’s likely that the cohort may come up with traditional ideas here, so how do we break them out of that as facilitators, help them come up with something different </w:t>
        </w:r>
      </w:ins>
      <w:ins w:id="40" w:author="Lauren E. Tindall" w:date="2016-09-13T11:06:00Z">
        <w:r>
          <w:rPr>
            <w:rFonts w:ascii="Arial" w:hAnsi="Arial" w:cs="Arial"/>
            <w:sz w:val="24"/>
            <w:szCs w:val="24"/>
          </w:rPr>
          <w:t>–</w:t>
        </w:r>
      </w:ins>
      <w:ins w:id="41" w:author="Lauren E. Tindall" w:date="2016-09-13T11:04:00Z">
        <w:r>
          <w:rPr>
            <w:rFonts w:ascii="Arial" w:hAnsi="Arial" w:cs="Arial"/>
            <w:sz w:val="24"/>
            <w:szCs w:val="24"/>
          </w:rPr>
          <w:t xml:space="preserve"> weave </w:t>
        </w:r>
      </w:ins>
      <w:ins w:id="42" w:author="Lauren E. Tindall" w:date="2016-09-13T11:06:00Z">
        <w:r>
          <w:rPr>
            <w:rFonts w:ascii="Arial" w:hAnsi="Arial" w:cs="Arial"/>
            <w:sz w:val="24"/>
            <w:szCs w:val="24"/>
          </w:rPr>
          <w:t>this into the 2.B self-directed online learning (responsible pre-solicitation communication) to lay the foundation for this discussion, then reinforce in the classroom</w:t>
        </w:r>
      </w:ins>
    </w:p>
    <w:p w14:paraId="57617D59" w14:textId="77777777" w:rsidR="00A70248" w:rsidRDefault="00A70248" w:rsidP="003F5498">
      <w:pPr>
        <w:pStyle w:val="ListParagraph"/>
        <w:numPr>
          <w:ilvl w:val="1"/>
          <w:numId w:val="7"/>
        </w:numPr>
        <w:spacing w:after="120" w:line="240" w:lineRule="auto"/>
        <w:rPr>
          <w:rFonts w:ascii="Arial" w:hAnsi="Arial" w:cs="Arial"/>
          <w:sz w:val="24"/>
          <w:szCs w:val="24"/>
        </w:rPr>
      </w:pPr>
      <w:r>
        <w:rPr>
          <w:rFonts w:ascii="Arial" w:hAnsi="Arial" w:cs="Arial"/>
          <w:sz w:val="24"/>
          <w:szCs w:val="24"/>
        </w:rPr>
        <w:t xml:space="preserve">Where there was interesting discussion/points of disagreement on the team </w:t>
      </w:r>
    </w:p>
    <w:p w14:paraId="5212AD8D" w14:textId="77777777" w:rsidR="00A70248" w:rsidRDefault="00A70248" w:rsidP="003F5498">
      <w:pPr>
        <w:pStyle w:val="ListParagraph"/>
        <w:numPr>
          <w:ilvl w:val="0"/>
          <w:numId w:val="7"/>
        </w:numPr>
        <w:spacing w:after="120" w:line="240" w:lineRule="auto"/>
        <w:rPr>
          <w:ins w:id="43" w:author="Lauren E. Tindall" w:date="2016-09-13T11:00:00Z"/>
          <w:rFonts w:ascii="Arial" w:hAnsi="Arial" w:cs="Arial"/>
          <w:sz w:val="24"/>
          <w:szCs w:val="24"/>
        </w:rPr>
      </w:pPr>
      <w:r>
        <w:rPr>
          <w:rFonts w:ascii="Arial" w:hAnsi="Arial" w:cs="Arial"/>
          <w:sz w:val="24"/>
          <w:szCs w:val="24"/>
        </w:rPr>
        <w:t xml:space="preserve">Group presentations and discussion of benefits and tradeoffs to </w:t>
      </w:r>
      <w:r w:rsidR="003F5498">
        <w:rPr>
          <w:rFonts w:ascii="Arial" w:hAnsi="Arial" w:cs="Arial"/>
          <w:sz w:val="24"/>
          <w:szCs w:val="24"/>
        </w:rPr>
        <w:t>proprietary vs. COTS vs. open source</w:t>
      </w:r>
      <w:r>
        <w:rPr>
          <w:rFonts w:ascii="Arial" w:hAnsi="Arial" w:cs="Arial"/>
          <w:sz w:val="24"/>
          <w:szCs w:val="24"/>
        </w:rPr>
        <w:t xml:space="preserve"> – 60 minutes</w:t>
      </w:r>
    </w:p>
    <w:p w14:paraId="4A03C476" w14:textId="7D75C831" w:rsidR="00426C4A" w:rsidRDefault="00426C4A" w:rsidP="00426C4A">
      <w:pPr>
        <w:pStyle w:val="ListParagraph"/>
        <w:numPr>
          <w:ilvl w:val="1"/>
          <w:numId w:val="7"/>
        </w:numPr>
        <w:spacing w:after="120" w:line="240" w:lineRule="auto"/>
        <w:rPr>
          <w:rFonts w:ascii="Arial" w:hAnsi="Arial" w:cs="Arial"/>
          <w:sz w:val="24"/>
          <w:szCs w:val="24"/>
        </w:rPr>
        <w:pPrChange w:id="44" w:author="Lauren E. Tindall" w:date="2016-09-13T11:00:00Z">
          <w:pPr>
            <w:pStyle w:val="ListParagraph"/>
            <w:numPr>
              <w:numId w:val="7"/>
            </w:numPr>
            <w:spacing w:after="120" w:line="240" w:lineRule="auto"/>
            <w:ind w:hanging="360"/>
          </w:pPr>
        </w:pPrChange>
      </w:pPr>
      <w:ins w:id="45" w:author="Lauren E. Tindall" w:date="2016-09-13T11:00:00Z">
        <w:r>
          <w:rPr>
            <w:rFonts w:ascii="Arial" w:hAnsi="Arial" w:cs="Arial"/>
            <w:sz w:val="24"/>
            <w:szCs w:val="24"/>
          </w:rPr>
          <w:t>Discussion of the options for the various solutions, areas where you need to get more information, do you understand your market (anticipate cohort coming back with “</w:t>
        </w:r>
        <w:proofErr w:type="spellStart"/>
        <w:r>
          <w:rPr>
            <w:rFonts w:ascii="Arial" w:hAnsi="Arial" w:cs="Arial"/>
            <w:sz w:val="24"/>
            <w:szCs w:val="24"/>
          </w:rPr>
          <w:t>im</w:t>
        </w:r>
        <w:proofErr w:type="spellEnd"/>
        <w:r>
          <w:rPr>
            <w:rFonts w:ascii="Arial" w:hAnsi="Arial" w:cs="Arial"/>
            <w:sz w:val="24"/>
            <w:szCs w:val="24"/>
          </w:rPr>
          <w:t xml:space="preserve"> not the technical person!” – don’t have to rely totally on the technical person to make decisions, part of the goal of the program is to transform mindsets around this)</w:t>
        </w:r>
      </w:ins>
    </w:p>
    <w:p w14:paraId="3198DB7B" w14:textId="77777777" w:rsidR="00A70248" w:rsidRDefault="00A70248" w:rsidP="003F5498">
      <w:pPr>
        <w:pStyle w:val="ListParagraph"/>
        <w:numPr>
          <w:ilvl w:val="0"/>
          <w:numId w:val="7"/>
        </w:numPr>
        <w:spacing w:after="120" w:line="240" w:lineRule="auto"/>
        <w:rPr>
          <w:rFonts w:ascii="Arial" w:hAnsi="Arial" w:cs="Arial"/>
          <w:sz w:val="24"/>
          <w:szCs w:val="24"/>
        </w:rPr>
      </w:pPr>
      <w:r>
        <w:rPr>
          <w:rFonts w:ascii="Arial" w:hAnsi="Arial" w:cs="Arial"/>
          <w:sz w:val="24"/>
          <w:szCs w:val="24"/>
        </w:rPr>
        <w:t>What Would You Do? – Based on the presentations, how would you move forward and what would you do? What are the next steps needed? (e.g., more research, getting stakeholders onboard)</w:t>
      </w:r>
      <w:r w:rsidR="003F5498">
        <w:rPr>
          <w:rFonts w:ascii="Arial" w:hAnsi="Arial" w:cs="Arial"/>
          <w:sz w:val="24"/>
          <w:szCs w:val="24"/>
        </w:rPr>
        <w:t xml:space="preserve"> – 30-45 minutes</w:t>
      </w:r>
    </w:p>
    <w:p w14:paraId="5028CEAE" w14:textId="0AA6E602" w:rsidR="008C2A9A" w:rsidRPr="00983DC1" w:rsidDel="00426C4A" w:rsidRDefault="008C2A9A" w:rsidP="003F5498">
      <w:pPr>
        <w:pStyle w:val="ListParagraph"/>
        <w:numPr>
          <w:ilvl w:val="0"/>
          <w:numId w:val="7"/>
        </w:numPr>
        <w:spacing w:after="120" w:line="240" w:lineRule="auto"/>
        <w:rPr>
          <w:del w:id="46" w:author="Lauren E. Tindall" w:date="2016-09-13T11:08:00Z"/>
          <w:rFonts w:ascii="Arial" w:hAnsi="Arial" w:cs="Arial"/>
          <w:sz w:val="24"/>
          <w:szCs w:val="24"/>
        </w:rPr>
      </w:pPr>
      <w:del w:id="47" w:author="Lauren E. Tindall" w:date="2016-09-13T11:08:00Z">
        <w:r w:rsidDel="00426C4A">
          <w:rPr>
            <w:rFonts w:ascii="Arial" w:hAnsi="Arial" w:cs="Arial"/>
            <w:sz w:val="24"/>
            <w:szCs w:val="24"/>
          </w:rPr>
          <w:delText>Is there an opportunity to bring in the Digital Contracting Cookbook or somehow come out of this session with a contribution? I know open source is already up there.</w:delText>
        </w:r>
      </w:del>
    </w:p>
    <w:p w14:paraId="488DD09D" w14:textId="77777777" w:rsidR="00195334" w:rsidRDefault="00195334" w:rsidP="00983DC1">
      <w:pPr>
        <w:spacing w:after="120" w:line="240" w:lineRule="auto"/>
        <w:rPr>
          <w:rFonts w:ascii="Arial" w:hAnsi="Arial" w:cs="Arial"/>
          <w:sz w:val="24"/>
          <w:szCs w:val="24"/>
        </w:rPr>
      </w:pPr>
      <w:r>
        <w:rPr>
          <w:rFonts w:ascii="Arial" w:hAnsi="Arial" w:cs="Arial"/>
          <w:sz w:val="24"/>
          <w:szCs w:val="24"/>
        </w:rPr>
        <w:t>12:00-1:00 Lunch</w:t>
      </w:r>
    </w:p>
    <w:p w14:paraId="0388E3FE" w14:textId="48550266" w:rsidR="00195334" w:rsidRDefault="00195334" w:rsidP="00983DC1">
      <w:pPr>
        <w:spacing w:after="120" w:line="240" w:lineRule="auto"/>
        <w:rPr>
          <w:rFonts w:ascii="Arial" w:hAnsi="Arial" w:cs="Arial"/>
          <w:sz w:val="24"/>
          <w:szCs w:val="24"/>
        </w:rPr>
      </w:pPr>
      <w:r>
        <w:rPr>
          <w:rFonts w:ascii="Arial" w:hAnsi="Arial" w:cs="Arial"/>
          <w:sz w:val="24"/>
          <w:szCs w:val="24"/>
        </w:rPr>
        <w:t xml:space="preserve">1:00-4:00 </w:t>
      </w:r>
      <w:del w:id="48" w:author="Lauren E. Tindall" w:date="2016-09-13T11:13:00Z">
        <w:r w:rsidR="00983DC1" w:rsidDel="0057339F">
          <w:rPr>
            <w:rFonts w:ascii="Arial" w:hAnsi="Arial" w:cs="Arial"/>
            <w:sz w:val="24"/>
            <w:szCs w:val="24"/>
          </w:rPr>
          <w:delText>Market Research exercise</w:delText>
        </w:r>
      </w:del>
      <w:proofErr w:type="gramStart"/>
      <w:ins w:id="49" w:author="Lauren E. Tindall" w:date="2016-09-13T11:13:00Z">
        <w:r w:rsidR="0057339F">
          <w:rPr>
            <w:rFonts w:ascii="Arial" w:hAnsi="Arial" w:cs="Arial"/>
            <w:sz w:val="24"/>
            <w:szCs w:val="24"/>
          </w:rPr>
          <w:t>Beyond</w:t>
        </w:r>
        <w:proofErr w:type="gramEnd"/>
        <w:r w:rsidR="0057339F">
          <w:rPr>
            <w:rFonts w:ascii="Arial" w:hAnsi="Arial" w:cs="Arial"/>
            <w:sz w:val="24"/>
            <w:szCs w:val="24"/>
          </w:rPr>
          <w:t xml:space="preserve"> the RFI</w:t>
        </w:r>
      </w:ins>
    </w:p>
    <w:p w14:paraId="3CD09BB2" w14:textId="6FC4BD08" w:rsidR="00D940A2" w:rsidRDefault="00D940A2" w:rsidP="002619D3">
      <w:pPr>
        <w:pStyle w:val="ListParagraph"/>
        <w:numPr>
          <w:ilvl w:val="0"/>
          <w:numId w:val="4"/>
        </w:numPr>
        <w:spacing w:after="120" w:line="240" w:lineRule="auto"/>
        <w:rPr>
          <w:ins w:id="50" w:author="Lauren E. Tindall" w:date="2016-09-13T11:11:00Z"/>
          <w:rFonts w:ascii="Arial" w:hAnsi="Arial" w:cs="Arial"/>
          <w:sz w:val="24"/>
          <w:szCs w:val="24"/>
        </w:rPr>
      </w:pPr>
      <w:ins w:id="51" w:author="Lauren E. Tindall" w:date="2016-09-13T11:11:00Z">
        <w:r>
          <w:rPr>
            <w:rFonts w:ascii="Arial" w:hAnsi="Arial" w:cs="Arial"/>
            <w:sz w:val="24"/>
            <w:szCs w:val="24"/>
          </w:rPr>
          <w:t>Use this time for instruction on market research tactics that are new for digital services</w:t>
        </w:r>
      </w:ins>
      <w:ins w:id="52" w:author="Lauren E. Tindall" w:date="2016-09-13T11:12:00Z">
        <w:r>
          <w:rPr>
            <w:rFonts w:ascii="Arial" w:hAnsi="Arial" w:cs="Arial"/>
            <w:sz w:val="24"/>
            <w:szCs w:val="24"/>
          </w:rPr>
          <w:t xml:space="preserve"> – </w:t>
        </w:r>
        <w:r w:rsidR="0057339F">
          <w:rPr>
            <w:rFonts w:ascii="Arial" w:hAnsi="Arial" w:cs="Arial"/>
            <w:sz w:val="24"/>
            <w:szCs w:val="24"/>
          </w:rPr>
          <w:t>“</w:t>
        </w:r>
        <w:r>
          <w:rPr>
            <w:rFonts w:ascii="Arial" w:hAnsi="Arial" w:cs="Arial"/>
            <w:sz w:val="24"/>
            <w:szCs w:val="24"/>
          </w:rPr>
          <w:t>BEYOND THE RFI</w:t>
        </w:r>
      </w:ins>
      <w:ins w:id="53" w:author="Lauren E. Tindall" w:date="2016-09-13T11:13:00Z">
        <w:r w:rsidR="0057339F">
          <w:rPr>
            <w:rFonts w:ascii="Arial" w:hAnsi="Arial" w:cs="Arial"/>
            <w:sz w:val="24"/>
            <w:szCs w:val="24"/>
          </w:rPr>
          <w:t>”</w:t>
        </w:r>
      </w:ins>
    </w:p>
    <w:p w14:paraId="6600BC0F" w14:textId="1B8E17FA" w:rsidR="00D940A2" w:rsidRDefault="00D940A2" w:rsidP="00D940A2">
      <w:pPr>
        <w:pStyle w:val="ListParagraph"/>
        <w:numPr>
          <w:ilvl w:val="1"/>
          <w:numId w:val="4"/>
        </w:numPr>
        <w:spacing w:after="120" w:line="240" w:lineRule="auto"/>
        <w:rPr>
          <w:ins w:id="54" w:author="Lauren E. Tindall" w:date="2016-09-13T11:11:00Z"/>
          <w:rFonts w:ascii="Arial" w:hAnsi="Arial" w:cs="Arial"/>
          <w:sz w:val="24"/>
          <w:szCs w:val="24"/>
        </w:rPr>
        <w:pPrChange w:id="55" w:author="Lauren E. Tindall" w:date="2016-09-13T11:11:00Z">
          <w:pPr>
            <w:pStyle w:val="ListParagraph"/>
            <w:numPr>
              <w:numId w:val="4"/>
            </w:numPr>
            <w:spacing w:after="120" w:line="240" w:lineRule="auto"/>
            <w:ind w:hanging="360"/>
          </w:pPr>
        </w:pPrChange>
      </w:pPr>
      <w:ins w:id="56" w:author="Lauren E. Tindall" w:date="2016-09-13T11:11:00Z">
        <w:r>
          <w:rPr>
            <w:rFonts w:ascii="Arial" w:hAnsi="Arial" w:cs="Arial"/>
            <w:sz w:val="24"/>
            <w:szCs w:val="24"/>
          </w:rPr>
          <w:t>Techniques that Traci and team are using, then solicit information from the cohort</w:t>
        </w:r>
      </w:ins>
    </w:p>
    <w:p w14:paraId="4203818F" w14:textId="1861F1EC" w:rsidR="00D940A2" w:rsidRDefault="00D940A2" w:rsidP="00D940A2">
      <w:pPr>
        <w:pStyle w:val="ListParagraph"/>
        <w:numPr>
          <w:ilvl w:val="1"/>
          <w:numId w:val="4"/>
        </w:numPr>
        <w:spacing w:after="120" w:line="240" w:lineRule="auto"/>
        <w:rPr>
          <w:ins w:id="57" w:author="Lauren E. Tindall" w:date="2016-09-13T11:13:00Z"/>
          <w:rFonts w:ascii="Arial" w:hAnsi="Arial" w:cs="Arial"/>
          <w:sz w:val="24"/>
          <w:szCs w:val="24"/>
        </w:rPr>
        <w:pPrChange w:id="58" w:author="Lauren E. Tindall" w:date="2016-09-13T11:11:00Z">
          <w:pPr>
            <w:pStyle w:val="ListParagraph"/>
            <w:numPr>
              <w:numId w:val="4"/>
            </w:numPr>
            <w:spacing w:after="120" w:line="240" w:lineRule="auto"/>
            <w:ind w:hanging="360"/>
          </w:pPr>
        </w:pPrChange>
      </w:pPr>
      <w:ins w:id="59" w:author="Lauren E. Tindall" w:date="2016-09-13T11:12:00Z">
        <w:r>
          <w:rPr>
            <w:rFonts w:ascii="Arial" w:hAnsi="Arial" w:cs="Arial"/>
            <w:sz w:val="24"/>
            <w:szCs w:val="24"/>
          </w:rPr>
          <w:t>How do we get the right kind of companies, right people – have cohort thinking about this approach, how do we find good agile companies, how do we get to these non-traditional vendors or for those that have, how do we get to the companies that have what we need</w:t>
        </w:r>
      </w:ins>
    </w:p>
    <w:p w14:paraId="0049E630" w14:textId="5E716A3D" w:rsidR="0057339F" w:rsidRDefault="0057339F" w:rsidP="00D940A2">
      <w:pPr>
        <w:pStyle w:val="ListParagraph"/>
        <w:numPr>
          <w:ilvl w:val="1"/>
          <w:numId w:val="4"/>
        </w:numPr>
        <w:spacing w:after="120" w:line="240" w:lineRule="auto"/>
        <w:rPr>
          <w:ins w:id="60" w:author="Lauren E. Tindall" w:date="2016-09-13T11:11:00Z"/>
          <w:rFonts w:ascii="Arial" w:hAnsi="Arial" w:cs="Arial"/>
          <w:sz w:val="24"/>
          <w:szCs w:val="24"/>
        </w:rPr>
        <w:pPrChange w:id="61" w:author="Lauren E. Tindall" w:date="2016-09-13T11:11:00Z">
          <w:pPr>
            <w:pStyle w:val="ListParagraph"/>
            <w:numPr>
              <w:numId w:val="4"/>
            </w:numPr>
            <w:spacing w:after="120" w:line="240" w:lineRule="auto"/>
            <w:ind w:hanging="360"/>
          </w:pPr>
        </w:pPrChange>
      </w:pPr>
      <w:ins w:id="62" w:author="Lauren E. Tindall" w:date="2016-09-13T11:13:00Z">
        <w:r>
          <w:rPr>
            <w:rFonts w:ascii="Arial" w:hAnsi="Arial" w:cs="Arial"/>
            <w:sz w:val="24"/>
            <w:szCs w:val="24"/>
          </w:rPr>
          <w:lastRenderedPageBreak/>
          <w:t>Challenges, MVPs, etc.</w:t>
        </w:r>
      </w:ins>
      <w:ins w:id="63" w:author="Lauren E. Tindall" w:date="2016-09-13T11:15:00Z">
        <w:r>
          <w:rPr>
            <w:rFonts w:ascii="Arial" w:hAnsi="Arial" w:cs="Arial"/>
            <w:sz w:val="24"/>
            <w:szCs w:val="24"/>
          </w:rPr>
          <w:t xml:space="preserve"> RFIs (in some cases) – don’t want to do exercise </w:t>
        </w:r>
        <w:proofErr w:type="spellStart"/>
        <w:r>
          <w:rPr>
            <w:rFonts w:ascii="Arial" w:hAnsi="Arial" w:cs="Arial"/>
            <w:sz w:val="24"/>
            <w:szCs w:val="24"/>
          </w:rPr>
          <w:t>ni</w:t>
        </w:r>
        <w:proofErr w:type="spellEnd"/>
        <w:r>
          <w:rPr>
            <w:rFonts w:ascii="Arial" w:hAnsi="Arial" w:cs="Arial"/>
            <w:sz w:val="24"/>
            <w:szCs w:val="24"/>
          </w:rPr>
          <w:t xml:space="preserve"> documentation, that’s out of date with the technology that </w:t>
        </w:r>
        <w:proofErr w:type="spellStart"/>
        <w:r>
          <w:rPr>
            <w:rFonts w:ascii="Arial" w:hAnsi="Arial" w:cs="Arial"/>
            <w:sz w:val="24"/>
            <w:szCs w:val="24"/>
          </w:rPr>
          <w:t>theyre</w:t>
        </w:r>
        <w:proofErr w:type="spellEnd"/>
        <w:r>
          <w:rPr>
            <w:rFonts w:ascii="Arial" w:hAnsi="Arial" w:cs="Arial"/>
            <w:sz w:val="24"/>
            <w:szCs w:val="24"/>
          </w:rPr>
          <w:t xml:space="preserve"> buying; market research is the first place where we can simplify the process, sets the tone for the entire process, should emphasize that here</w:t>
        </w:r>
      </w:ins>
    </w:p>
    <w:p w14:paraId="35FFE78E" w14:textId="77777777" w:rsidR="008C2A9A" w:rsidRPr="002619D3" w:rsidRDefault="008C2A9A" w:rsidP="0057339F">
      <w:pPr>
        <w:pStyle w:val="ListParagraph"/>
        <w:numPr>
          <w:ilvl w:val="1"/>
          <w:numId w:val="4"/>
        </w:numPr>
        <w:spacing w:after="120" w:line="240" w:lineRule="auto"/>
        <w:rPr>
          <w:rFonts w:ascii="Arial" w:hAnsi="Arial" w:cs="Arial"/>
          <w:sz w:val="24"/>
          <w:szCs w:val="24"/>
        </w:rPr>
        <w:pPrChange w:id="64" w:author="Lauren E. Tindall" w:date="2016-09-13T11:14:00Z">
          <w:pPr>
            <w:pStyle w:val="ListParagraph"/>
            <w:numPr>
              <w:numId w:val="4"/>
            </w:numPr>
            <w:spacing w:after="120" w:line="240" w:lineRule="auto"/>
            <w:ind w:hanging="360"/>
          </w:pPr>
        </w:pPrChange>
      </w:pPr>
      <w:r w:rsidRPr="002619D3">
        <w:rPr>
          <w:rFonts w:ascii="Arial" w:hAnsi="Arial" w:cs="Arial"/>
          <w:sz w:val="24"/>
          <w:szCs w:val="24"/>
        </w:rPr>
        <w:t xml:space="preserve">Now that they have completed their recommendations on how to move forward, what does sources sought/solicitation communication strategy look like? </w:t>
      </w:r>
    </w:p>
    <w:p w14:paraId="35630D1A" w14:textId="77777777" w:rsidR="005353BB" w:rsidRDefault="005353BB" w:rsidP="0057339F">
      <w:pPr>
        <w:pStyle w:val="ListParagraph"/>
        <w:numPr>
          <w:ilvl w:val="1"/>
          <w:numId w:val="4"/>
        </w:numPr>
        <w:spacing w:after="120" w:line="240" w:lineRule="auto"/>
        <w:rPr>
          <w:ins w:id="65" w:author="Lauren E. Tindall" w:date="2016-09-13T11:16:00Z"/>
          <w:rFonts w:ascii="Arial" w:hAnsi="Arial" w:cs="Arial"/>
          <w:sz w:val="24"/>
          <w:szCs w:val="24"/>
        </w:rPr>
        <w:pPrChange w:id="66" w:author="Lauren E. Tindall" w:date="2016-09-13T11:14:00Z">
          <w:pPr>
            <w:pStyle w:val="ListParagraph"/>
            <w:numPr>
              <w:numId w:val="4"/>
            </w:numPr>
            <w:spacing w:after="120" w:line="240" w:lineRule="auto"/>
            <w:ind w:hanging="360"/>
          </w:pPr>
        </w:pPrChange>
      </w:pPr>
      <w:r>
        <w:rPr>
          <w:rFonts w:ascii="Arial" w:hAnsi="Arial" w:cs="Arial"/>
          <w:sz w:val="24"/>
          <w:szCs w:val="24"/>
        </w:rPr>
        <w:t xml:space="preserve">Introduce the Sources Sought Tool on the </w:t>
      </w:r>
      <w:proofErr w:type="spellStart"/>
      <w:r>
        <w:rPr>
          <w:rFonts w:ascii="Arial" w:hAnsi="Arial" w:cs="Arial"/>
          <w:sz w:val="24"/>
          <w:szCs w:val="24"/>
        </w:rPr>
        <w:t>TechFar</w:t>
      </w:r>
      <w:proofErr w:type="spellEnd"/>
      <w:r>
        <w:rPr>
          <w:rFonts w:ascii="Arial" w:hAnsi="Arial" w:cs="Arial"/>
          <w:sz w:val="24"/>
          <w:szCs w:val="24"/>
        </w:rPr>
        <w:t xml:space="preserve"> Hub – do a demo of the tool - </w:t>
      </w:r>
      <w:r w:rsidR="009A3704">
        <w:fldChar w:fldCharType="begin"/>
      </w:r>
      <w:r w:rsidR="009A3704">
        <w:instrText xml:space="preserve"> HYPERLINK "https://docs.google.com/forms/d/1BGKTfoG8rRD4i5Qh-LOO22T31QS3BOkidVCyQzEhtOA/edit" </w:instrText>
      </w:r>
      <w:r w:rsidR="009A3704">
        <w:fldChar w:fldCharType="separate"/>
      </w:r>
      <w:r w:rsidRPr="00236CFD">
        <w:rPr>
          <w:rStyle w:val="Hyperlink"/>
          <w:rFonts w:ascii="Arial" w:hAnsi="Arial" w:cs="Arial"/>
          <w:sz w:val="24"/>
          <w:szCs w:val="24"/>
        </w:rPr>
        <w:t>https://docs.google.com/forms/d/1BGKTfoG8rRD4i5Qh-LOO22T31QS3BOkidVCyQzEhtOA/edit</w:t>
      </w:r>
      <w:r w:rsidR="009A3704">
        <w:rPr>
          <w:rStyle w:val="Hyperlink"/>
          <w:rFonts w:ascii="Arial" w:hAnsi="Arial" w:cs="Arial"/>
          <w:sz w:val="24"/>
          <w:szCs w:val="24"/>
        </w:rPr>
        <w:fldChar w:fldCharType="end"/>
      </w:r>
      <w:r>
        <w:rPr>
          <w:rFonts w:ascii="Arial" w:hAnsi="Arial" w:cs="Arial"/>
          <w:sz w:val="24"/>
          <w:szCs w:val="24"/>
        </w:rPr>
        <w:t xml:space="preserve"> </w:t>
      </w:r>
    </w:p>
    <w:p w14:paraId="400591FB" w14:textId="30BE32A3" w:rsidR="0057339F" w:rsidRDefault="0057339F" w:rsidP="0057339F">
      <w:pPr>
        <w:pStyle w:val="ListParagraph"/>
        <w:numPr>
          <w:ilvl w:val="1"/>
          <w:numId w:val="4"/>
        </w:numPr>
        <w:spacing w:after="120" w:line="240" w:lineRule="auto"/>
        <w:rPr>
          <w:ins w:id="67" w:author="Lauren E. Tindall" w:date="2016-09-13T11:16:00Z"/>
          <w:rFonts w:ascii="Arial" w:hAnsi="Arial" w:cs="Arial"/>
          <w:sz w:val="24"/>
          <w:szCs w:val="24"/>
        </w:rPr>
        <w:pPrChange w:id="68" w:author="Lauren E. Tindall" w:date="2016-09-13T11:14:00Z">
          <w:pPr>
            <w:pStyle w:val="ListParagraph"/>
            <w:numPr>
              <w:numId w:val="4"/>
            </w:numPr>
            <w:spacing w:after="120" w:line="240" w:lineRule="auto"/>
            <w:ind w:hanging="360"/>
          </w:pPr>
        </w:pPrChange>
      </w:pPr>
      <w:ins w:id="69" w:author="Lauren E. Tindall" w:date="2016-09-13T11:16:00Z">
        <w:r>
          <w:rPr>
            <w:rFonts w:ascii="Arial" w:hAnsi="Arial" w:cs="Arial"/>
            <w:sz w:val="24"/>
            <w:szCs w:val="24"/>
          </w:rPr>
          <w:t>have learners circle back to info they researched as a team, then pick non-traditional way to find more information about the solutions that they gathered</w:t>
        </w:r>
      </w:ins>
    </w:p>
    <w:p w14:paraId="0BA952A3" w14:textId="7B338A01" w:rsidR="0057339F" w:rsidRDefault="0057339F" w:rsidP="0057339F">
      <w:pPr>
        <w:pStyle w:val="ListParagraph"/>
        <w:numPr>
          <w:ilvl w:val="2"/>
          <w:numId w:val="4"/>
        </w:numPr>
        <w:spacing w:after="120" w:line="240" w:lineRule="auto"/>
        <w:rPr>
          <w:ins w:id="70" w:author="Lauren E. Tindall" w:date="2016-09-13T11:20:00Z"/>
          <w:rFonts w:ascii="Arial" w:hAnsi="Arial" w:cs="Arial"/>
          <w:sz w:val="24"/>
          <w:szCs w:val="24"/>
        </w:rPr>
        <w:pPrChange w:id="71" w:author="Lauren E. Tindall" w:date="2016-09-13T11:16:00Z">
          <w:pPr>
            <w:pStyle w:val="ListParagraph"/>
            <w:numPr>
              <w:numId w:val="4"/>
            </w:numPr>
            <w:spacing w:after="120" w:line="240" w:lineRule="auto"/>
            <w:ind w:hanging="360"/>
          </w:pPr>
        </w:pPrChange>
      </w:pPr>
      <w:ins w:id="72" w:author="Lauren E. Tindall" w:date="2016-09-13T11:16:00Z">
        <w:r>
          <w:rPr>
            <w:rFonts w:ascii="Arial" w:hAnsi="Arial" w:cs="Arial"/>
            <w:sz w:val="24"/>
            <w:szCs w:val="24"/>
          </w:rPr>
          <w:t xml:space="preserve">could assign each table one technique that they could research and come up with </w:t>
        </w:r>
      </w:ins>
      <w:ins w:id="73" w:author="Lauren E. Tindall" w:date="2016-09-13T11:17:00Z">
        <w:r>
          <w:rPr>
            <w:rFonts w:ascii="Arial" w:hAnsi="Arial" w:cs="Arial"/>
            <w:sz w:val="24"/>
            <w:szCs w:val="24"/>
          </w:rPr>
          <w:t>the</w:t>
        </w:r>
      </w:ins>
      <w:ins w:id="74" w:author="Lauren E. Tindall" w:date="2016-09-13T11:16:00Z">
        <w:r>
          <w:rPr>
            <w:rFonts w:ascii="Arial" w:hAnsi="Arial" w:cs="Arial"/>
            <w:sz w:val="24"/>
            <w:szCs w:val="24"/>
          </w:rPr>
          <w:t xml:space="preserve"> </w:t>
        </w:r>
      </w:ins>
      <w:ins w:id="75" w:author="Lauren E. Tindall" w:date="2016-09-13T11:17:00Z">
        <w:r>
          <w:rPr>
            <w:rFonts w:ascii="Arial" w:hAnsi="Arial" w:cs="Arial"/>
            <w:sz w:val="24"/>
            <w:szCs w:val="24"/>
          </w:rPr>
          <w:t xml:space="preserve">logistics around – e.g., you’re holding reverse industry day, RFI, challenge, 8a acquisition, find someone else who has same solution and ask what their experiences are (for proprietary), [blog/podcast to talk about acquisition or actual workshop to work through with the companies </w:t>
        </w:r>
      </w:ins>
      <w:ins w:id="76" w:author="Lauren E. Tindall" w:date="2016-09-13T11:18:00Z">
        <w:r>
          <w:rPr>
            <w:rFonts w:ascii="Arial" w:hAnsi="Arial" w:cs="Arial"/>
            <w:sz w:val="24"/>
            <w:szCs w:val="24"/>
          </w:rPr>
          <w:t>–</w:t>
        </w:r>
      </w:ins>
      <w:ins w:id="77" w:author="Lauren E. Tindall" w:date="2016-09-13T11:17:00Z">
        <w:r>
          <w:rPr>
            <w:rFonts w:ascii="Arial" w:hAnsi="Arial" w:cs="Arial"/>
            <w:sz w:val="24"/>
            <w:szCs w:val="24"/>
          </w:rPr>
          <w:t xml:space="preserve"> as </w:t>
        </w:r>
      </w:ins>
      <w:ins w:id="78" w:author="Lauren E. Tindall" w:date="2016-09-13T11:18:00Z">
        <w:r>
          <w:rPr>
            <w:rFonts w:ascii="Arial" w:hAnsi="Arial" w:cs="Arial"/>
            <w:sz w:val="24"/>
            <w:szCs w:val="24"/>
          </w:rPr>
          <w:t>opposed to a typical industry day</w:t>
        </w:r>
      </w:ins>
      <w:ins w:id="79" w:author="Lauren E. Tindall" w:date="2016-09-13T11:19:00Z">
        <w:r w:rsidR="00114459">
          <w:rPr>
            <w:rFonts w:ascii="Arial" w:hAnsi="Arial" w:cs="Arial"/>
            <w:sz w:val="24"/>
            <w:szCs w:val="24"/>
          </w:rPr>
          <w:t>]</w:t>
        </w:r>
      </w:ins>
      <w:ins w:id="80" w:author="Lauren E. Tindall" w:date="2016-09-13T11:18:00Z">
        <w:r w:rsidR="00114459">
          <w:rPr>
            <w:rFonts w:ascii="Arial" w:hAnsi="Arial" w:cs="Arial"/>
            <w:sz w:val="24"/>
            <w:szCs w:val="24"/>
          </w:rPr>
          <w:t xml:space="preserve"> </w:t>
        </w:r>
      </w:ins>
      <w:ins w:id="81" w:author="Lauren E. Tindall" w:date="2016-09-13T11:19:00Z">
        <w:r w:rsidR="00114459">
          <w:rPr>
            <w:rFonts w:ascii="Arial" w:hAnsi="Arial" w:cs="Arial"/>
            <w:sz w:val="24"/>
            <w:szCs w:val="24"/>
          </w:rPr>
          <w:t>–</w:t>
        </w:r>
      </w:ins>
      <w:ins w:id="82" w:author="Lauren E. Tindall" w:date="2016-09-13T11:18:00Z">
        <w:r w:rsidR="00114459">
          <w:rPr>
            <w:rFonts w:ascii="Arial" w:hAnsi="Arial" w:cs="Arial"/>
            <w:sz w:val="24"/>
            <w:szCs w:val="24"/>
          </w:rPr>
          <w:t xml:space="preserve"> gives </w:t>
        </w:r>
      </w:ins>
      <w:ins w:id="83" w:author="Lauren E. Tindall" w:date="2016-09-13T11:19:00Z">
        <w:r w:rsidR="00114459">
          <w:rPr>
            <w:rFonts w:ascii="Arial" w:hAnsi="Arial" w:cs="Arial"/>
            <w:sz w:val="24"/>
            <w:szCs w:val="24"/>
          </w:rPr>
          <w:t>them an opportunity to think through market research, NOT something you just tack on, which is typical in acquisition</w:t>
        </w:r>
      </w:ins>
    </w:p>
    <w:p w14:paraId="0342487F" w14:textId="20E3D4A1" w:rsidR="00114459" w:rsidRDefault="00114459" w:rsidP="00114459">
      <w:pPr>
        <w:pStyle w:val="ListParagraph"/>
        <w:numPr>
          <w:ilvl w:val="0"/>
          <w:numId w:val="4"/>
        </w:numPr>
        <w:spacing w:after="120" w:line="240" w:lineRule="auto"/>
        <w:rPr>
          <w:rFonts w:ascii="Arial" w:hAnsi="Arial" w:cs="Arial"/>
          <w:sz w:val="24"/>
          <w:szCs w:val="24"/>
        </w:rPr>
      </w:pPr>
      <w:ins w:id="84" w:author="Lauren E. Tindall" w:date="2016-09-13T11:20:00Z">
        <w:r>
          <w:rPr>
            <w:rFonts w:ascii="Arial" w:hAnsi="Arial" w:cs="Arial"/>
            <w:sz w:val="24"/>
            <w:szCs w:val="24"/>
          </w:rPr>
          <w:t>End the day with non-traditional vendor coming in &amp; talking about what excites and motivates them to come and do business with the government</w:t>
        </w:r>
      </w:ins>
    </w:p>
    <w:p w14:paraId="33FA621B" w14:textId="77777777" w:rsidR="005353BB" w:rsidRDefault="005353BB" w:rsidP="00195334">
      <w:pPr>
        <w:pStyle w:val="ListParagraph"/>
        <w:numPr>
          <w:ilvl w:val="0"/>
          <w:numId w:val="4"/>
        </w:numPr>
        <w:spacing w:after="120" w:line="240" w:lineRule="auto"/>
        <w:rPr>
          <w:rFonts w:ascii="Arial" w:hAnsi="Arial" w:cs="Arial"/>
          <w:sz w:val="24"/>
          <w:szCs w:val="24"/>
        </w:rPr>
      </w:pPr>
      <w:commentRangeStart w:id="85"/>
      <w:r>
        <w:rPr>
          <w:rFonts w:ascii="Arial" w:hAnsi="Arial" w:cs="Arial"/>
          <w:sz w:val="24"/>
          <w:szCs w:val="24"/>
        </w:rPr>
        <w:t xml:space="preserve">Have learners work in groups to identify: </w:t>
      </w:r>
    </w:p>
    <w:p w14:paraId="27928079" w14:textId="77777777" w:rsidR="005353BB" w:rsidRDefault="005353BB" w:rsidP="00E30A90">
      <w:pPr>
        <w:pStyle w:val="ListParagraph"/>
        <w:numPr>
          <w:ilvl w:val="1"/>
          <w:numId w:val="4"/>
        </w:numPr>
        <w:spacing w:after="120" w:line="240" w:lineRule="auto"/>
        <w:rPr>
          <w:rFonts w:ascii="Arial" w:hAnsi="Arial" w:cs="Arial"/>
          <w:sz w:val="24"/>
          <w:szCs w:val="24"/>
        </w:rPr>
      </w:pPr>
      <w:r>
        <w:rPr>
          <w:rFonts w:ascii="Arial" w:hAnsi="Arial" w:cs="Arial"/>
          <w:sz w:val="24"/>
          <w:szCs w:val="24"/>
        </w:rPr>
        <w:t>Why the fields that are presented in the tool are there (e.g., show vs. tell approach, use of retrospectives) – we could have them walk through a couple of the sections like agile, open source, or user-centered research and design</w:t>
      </w:r>
    </w:p>
    <w:p w14:paraId="3A57738E" w14:textId="77777777" w:rsidR="006A2775" w:rsidRDefault="005353BB" w:rsidP="00E30A90">
      <w:pPr>
        <w:pStyle w:val="ListParagraph"/>
        <w:numPr>
          <w:ilvl w:val="1"/>
          <w:numId w:val="4"/>
        </w:numPr>
        <w:spacing w:after="120" w:line="240" w:lineRule="auto"/>
        <w:rPr>
          <w:rFonts w:ascii="Arial" w:hAnsi="Arial" w:cs="Arial"/>
          <w:sz w:val="24"/>
          <w:szCs w:val="24"/>
        </w:rPr>
      </w:pPr>
      <w:r>
        <w:rPr>
          <w:rFonts w:ascii="Arial" w:hAnsi="Arial" w:cs="Arial"/>
          <w:sz w:val="24"/>
          <w:szCs w:val="24"/>
        </w:rPr>
        <w:t xml:space="preserve">How they would set up a sources sought strategy for their recommendation in the morning – what fields would be included? Why? </w:t>
      </w:r>
    </w:p>
    <w:p w14:paraId="47F8E102" w14:textId="77777777" w:rsidR="005353BB" w:rsidRDefault="006A2775" w:rsidP="006A2775">
      <w:pPr>
        <w:pStyle w:val="ListParagraph"/>
        <w:numPr>
          <w:ilvl w:val="0"/>
          <w:numId w:val="4"/>
        </w:numPr>
        <w:spacing w:after="120" w:line="240" w:lineRule="auto"/>
        <w:rPr>
          <w:rFonts w:ascii="Arial" w:hAnsi="Arial" w:cs="Arial"/>
          <w:sz w:val="24"/>
          <w:szCs w:val="24"/>
        </w:rPr>
      </w:pPr>
      <w:r>
        <w:rPr>
          <w:rFonts w:ascii="Arial" w:hAnsi="Arial" w:cs="Arial"/>
          <w:sz w:val="24"/>
          <w:szCs w:val="24"/>
        </w:rPr>
        <w:t>Take remainder of time to apply this tool to other</w:t>
      </w:r>
      <w:r w:rsidR="00F44244">
        <w:rPr>
          <w:rFonts w:ascii="Arial" w:hAnsi="Arial" w:cs="Arial"/>
          <w:sz w:val="24"/>
          <w:szCs w:val="24"/>
        </w:rPr>
        <w:t xml:space="preserve"> acquisition</w:t>
      </w:r>
      <w:r>
        <w:rPr>
          <w:rFonts w:ascii="Arial" w:hAnsi="Arial" w:cs="Arial"/>
          <w:sz w:val="24"/>
          <w:szCs w:val="24"/>
        </w:rPr>
        <w:t xml:space="preserve"> challenges </w:t>
      </w:r>
      <w:r w:rsidR="00F44244">
        <w:rPr>
          <w:rFonts w:ascii="Arial" w:hAnsi="Arial" w:cs="Arial"/>
          <w:sz w:val="24"/>
          <w:szCs w:val="24"/>
        </w:rPr>
        <w:t>learners</w:t>
      </w:r>
      <w:r>
        <w:rPr>
          <w:rFonts w:ascii="Arial" w:hAnsi="Arial" w:cs="Arial"/>
          <w:sz w:val="24"/>
          <w:szCs w:val="24"/>
        </w:rPr>
        <w:t xml:space="preserve"> have in the workplace</w:t>
      </w:r>
      <w:r w:rsidR="00F44244">
        <w:rPr>
          <w:rFonts w:ascii="Arial" w:hAnsi="Arial" w:cs="Arial"/>
          <w:sz w:val="24"/>
          <w:szCs w:val="24"/>
        </w:rPr>
        <w:t xml:space="preserve">. We can provide advice on what fields to include when conducting sources sought. </w:t>
      </w:r>
    </w:p>
    <w:p w14:paraId="31DCDC13" w14:textId="77777777" w:rsidR="00F44244" w:rsidRDefault="00F44244" w:rsidP="006A2775">
      <w:pPr>
        <w:pStyle w:val="ListParagraph"/>
        <w:numPr>
          <w:ilvl w:val="0"/>
          <w:numId w:val="4"/>
        </w:numPr>
        <w:spacing w:after="120" w:line="240" w:lineRule="auto"/>
        <w:rPr>
          <w:ins w:id="86" w:author="Lauren E. Tindall" w:date="2016-09-13T11:32:00Z"/>
          <w:rFonts w:ascii="Arial" w:hAnsi="Arial" w:cs="Arial"/>
          <w:sz w:val="24"/>
          <w:szCs w:val="24"/>
        </w:rPr>
      </w:pPr>
      <w:r>
        <w:rPr>
          <w:rFonts w:ascii="Arial" w:hAnsi="Arial" w:cs="Arial"/>
          <w:sz w:val="24"/>
          <w:szCs w:val="24"/>
        </w:rPr>
        <w:t>Other innovative market research strategies – capabilities briefings, other strategies agencies are using</w:t>
      </w:r>
      <w:commentRangeEnd w:id="85"/>
      <w:r w:rsidR="00114459">
        <w:rPr>
          <w:rStyle w:val="CommentReference"/>
        </w:rPr>
        <w:commentReference w:id="85"/>
      </w:r>
    </w:p>
    <w:p w14:paraId="390B6EF9" w14:textId="77777777" w:rsidR="009C1FD6" w:rsidRPr="00195334" w:rsidRDefault="009C1FD6" w:rsidP="009C1FD6">
      <w:pPr>
        <w:pStyle w:val="ListParagraph"/>
        <w:spacing w:after="120" w:line="240" w:lineRule="auto"/>
        <w:rPr>
          <w:rFonts w:ascii="Arial" w:hAnsi="Arial" w:cs="Arial"/>
          <w:sz w:val="24"/>
          <w:szCs w:val="24"/>
        </w:rPr>
        <w:pPrChange w:id="87" w:author="Lauren E. Tindall" w:date="2016-09-13T11:32:00Z">
          <w:pPr>
            <w:pStyle w:val="ListParagraph"/>
            <w:numPr>
              <w:numId w:val="4"/>
            </w:numPr>
            <w:spacing w:after="120" w:line="240" w:lineRule="auto"/>
            <w:ind w:hanging="360"/>
          </w:pPr>
        </w:pPrChange>
      </w:pPr>
    </w:p>
    <w:p w14:paraId="34FF58A6" w14:textId="52EC6064" w:rsidR="009C1FD6" w:rsidRPr="00195334" w:rsidRDefault="009C1FD6" w:rsidP="009C1FD6">
      <w:pPr>
        <w:pStyle w:val="ListParagraph"/>
        <w:numPr>
          <w:ilvl w:val="0"/>
          <w:numId w:val="4"/>
        </w:numPr>
        <w:spacing w:after="120" w:line="240" w:lineRule="auto"/>
        <w:rPr>
          <w:ins w:id="88" w:author="Lauren E. Tindall" w:date="2016-09-13T11:32:00Z"/>
          <w:rFonts w:ascii="Arial" w:hAnsi="Arial" w:cs="Arial"/>
          <w:sz w:val="24"/>
          <w:szCs w:val="24"/>
        </w:rPr>
      </w:pPr>
      <w:proofErr w:type="spellStart"/>
      <w:ins w:id="89" w:author="Lauren E. Tindall" w:date="2016-09-13T11:32:00Z">
        <w:r w:rsidRPr="00195334">
          <w:rPr>
            <w:rFonts w:ascii="Arial" w:hAnsi="Arial" w:cs="Arial"/>
            <w:sz w:val="24"/>
            <w:szCs w:val="24"/>
          </w:rPr>
          <w:t>SalesForce</w:t>
        </w:r>
        <w:proofErr w:type="spellEnd"/>
        <w:r w:rsidRPr="00195334">
          <w:rPr>
            <w:rFonts w:ascii="Arial" w:hAnsi="Arial" w:cs="Arial"/>
            <w:sz w:val="24"/>
            <w:szCs w:val="24"/>
          </w:rPr>
          <w:t xml:space="preserve"> Market Research/Agile BPA </w:t>
        </w:r>
      </w:ins>
    </w:p>
    <w:p w14:paraId="42F8AF5F" w14:textId="1C6E37C9" w:rsidR="009C1FD6" w:rsidRDefault="009C1FD6" w:rsidP="009C1FD6">
      <w:pPr>
        <w:pStyle w:val="ListParagraph"/>
        <w:numPr>
          <w:ilvl w:val="0"/>
          <w:numId w:val="2"/>
        </w:numPr>
        <w:spacing w:after="120" w:line="240" w:lineRule="auto"/>
        <w:rPr>
          <w:ins w:id="90" w:author="Lauren E. Tindall" w:date="2016-09-13T11:33:00Z"/>
          <w:rFonts w:ascii="Arial" w:hAnsi="Arial" w:cs="Arial"/>
          <w:sz w:val="24"/>
          <w:szCs w:val="24"/>
        </w:rPr>
      </w:pPr>
      <w:ins w:id="91" w:author="Lauren E. Tindall" w:date="2016-09-13T11:32:00Z">
        <w:r>
          <w:rPr>
            <w:rFonts w:ascii="Arial" w:hAnsi="Arial" w:cs="Arial"/>
            <w:sz w:val="24"/>
            <w:szCs w:val="24"/>
          </w:rPr>
          <w:t>R</w:t>
        </w:r>
        <w:r w:rsidRPr="00195334">
          <w:rPr>
            <w:rFonts w:ascii="Arial" w:hAnsi="Arial" w:cs="Arial"/>
            <w:sz w:val="24"/>
            <w:szCs w:val="24"/>
          </w:rPr>
          <w:t>eview the Salesforce Market Research Study</w:t>
        </w:r>
        <w:r>
          <w:rPr>
            <w:rFonts w:ascii="Arial" w:hAnsi="Arial" w:cs="Arial"/>
            <w:sz w:val="24"/>
            <w:szCs w:val="24"/>
          </w:rPr>
          <w:t xml:space="preserve"> – big thing here was separating out technical system pieces from your integrators as acquisition strategy</w:t>
        </w:r>
      </w:ins>
    </w:p>
    <w:p w14:paraId="20D9D84B" w14:textId="546C4184" w:rsidR="009C1FD6" w:rsidRPr="00195334" w:rsidRDefault="009C1FD6" w:rsidP="009C1FD6">
      <w:pPr>
        <w:pStyle w:val="ListParagraph"/>
        <w:numPr>
          <w:ilvl w:val="0"/>
          <w:numId w:val="2"/>
        </w:numPr>
        <w:spacing w:after="120" w:line="240" w:lineRule="auto"/>
        <w:rPr>
          <w:ins w:id="92" w:author="Lauren E. Tindall" w:date="2016-09-13T11:32:00Z"/>
          <w:rFonts w:ascii="Arial" w:hAnsi="Arial" w:cs="Arial"/>
          <w:sz w:val="24"/>
          <w:szCs w:val="24"/>
        </w:rPr>
      </w:pPr>
      <w:ins w:id="93" w:author="Lauren E. Tindall" w:date="2016-09-13T11:33:00Z">
        <w:r>
          <w:rPr>
            <w:rFonts w:ascii="Arial" w:hAnsi="Arial" w:cs="Arial"/>
            <w:sz w:val="24"/>
            <w:szCs w:val="24"/>
          </w:rPr>
          <w:t>Bring in guest panel in Release 3 (can provide acquisition documentation, etc.)</w:t>
        </w:r>
      </w:ins>
    </w:p>
    <w:p w14:paraId="74499DC8" w14:textId="545A2211" w:rsidR="009C1FD6" w:rsidRPr="009C1FD6" w:rsidDel="009C1FD6" w:rsidRDefault="009C1FD6" w:rsidP="009C1FD6">
      <w:pPr>
        <w:pStyle w:val="ListParagraph"/>
        <w:numPr>
          <w:ilvl w:val="0"/>
          <w:numId w:val="2"/>
        </w:numPr>
        <w:spacing w:after="120" w:line="240" w:lineRule="auto"/>
        <w:rPr>
          <w:del w:id="94" w:author="Lauren E. Tindall" w:date="2016-09-13T11:32:00Z"/>
          <w:rFonts w:ascii="Arial" w:hAnsi="Arial" w:cs="Arial"/>
          <w:sz w:val="24"/>
          <w:szCs w:val="24"/>
          <w:rPrChange w:id="95" w:author="Lauren E. Tindall" w:date="2016-09-13T11:32:00Z">
            <w:rPr>
              <w:del w:id="96" w:author="Lauren E. Tindall" w:date="2016-09-13T11:32:00Z"/>
            </w:rPr>
          </w:rPrChange>
        </w:rPr>
        <w:pPrChange w:id="97" w:author="Lauren E. Tindall" w:date="2016-09-13T11:32:00Z">
          <w:pPr>
            <w:spacing w:after="120" w:line="240" w:lineRule="auto"/>
          </w:pPr>
        </w:pPrChange>
      </w:pPr>
    </w:p>
    <w:p w14:paraId="1AF2E9A8" w14:textId="11DD923B" w:rsidR="00195334" w:rsidRPr="00A91945" w:rsidRDefault="00195334" w:rsidP="0019533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4</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Thursday, October 20</w:t>
      </w:r>
    </w:p>
    <w:p w14:paraId="73FAA127" w14:textId="77777777" w:rsidR="00195334" w:rsidRDefault="00195334" w:rsidP="00195334">
      <w:pPr>
        <w:spacing w:after="120" w:line="240" w:lineRule="auto"/>
        <w:rPr>
          <w:rFonts w:ascii="Arial" w:hAnsi="Arial" w:cs="Arial"/>
          <w:sz w:val="24"/>
          <w:szCs w:val="24"/>
        </w:rPr>
      </w:pPr>
      <w:r>
        <w:rPr>
          <w:rFonts w:ascii="Arial" w:hAnsi="Arial" w:cs="Arial"/>
          <w:sz w:val="24"/>
          <w:szCs w:val="24"/>
        </w:rPr>
        <w:t>9:00-12:00 Influencing Conversations</w:t>
      </w:r>
    </w:p>
    <w:p w14:paraId="7F2BEDCB" w14:textId="0ABBFFE9" w:rsidR="00114459" w:rsidRDefault="00114459" w:rsidP="00E30A90">
      <w:pPr>
        <w:pStyle w:val="ListParagraph"/>
        <w:numPr>
          <w:ilvl w:val="0"/>
          <w:numId w:val="8"/>
        </w:numPr>
        <w:spacing w:after="120" w:line="240" w:lineRule="auto"/>
        <w:rPr>
          <w:ins w:id="98" w:author="Lauren E. Tindall" w:date="2016-09-13T11:24:00Z"/>
          <w:rFonts w:ascii="Arial" w:hAnsi="Arial" w:cs="Arial"/>
          <w:sz w:val="24"/>
          <w:szCs w:val="24"/>
        </w:rPr>
      </w:pPr>
      <w:ins w:id="99" w:author="Lauren E. Tindall" w:date="2016-09-13T11:24:00Z">
        <w:r>
          <w:rPr>
            <w:rFonts w:ascii="Arial" w:hAnsi="Arial" w:cs="Arial"/>
            <w:sz w:val="24"/>
            <w:szCs w:val="24"/>
          </w:rPr>
          <w:lastRenderedPageBreak/>
          <w:t xml:space="preserve">Introduce and connect the thread back to the </w:t>
        </w:r>
        <w:proofErr w:type="spellStart"/>
        <w:r>
          <w:rPr>
            <w:rFonts w:ascii="Arial" w:hAnsi="Arial" w:cs="Arial"/>
            <w:sz w:val="24"/>
            <w:szCs w:val="24"/>
          </w:rPr>
          <w:t>DiSC</w:t>
        </w:r>
        <w:proofErr w:type="spellEnd"/>
        <w:r>
          <w:rPr>
            <w:rFonts w:ascii="Arial" w:hAnsi="Arial" w:cs="Arial"/>
            <w:sz w:val="24"/>
            <w:szCs w:val="24"/>
          </w:rPr>
          <w:t xml:space="preserve"> assessment (like we did in the pilot), let people on their teams understand what their style is in the </w:t>
        </w:r>
        <w:proofErr w:type="spellStart"/>
        <w:r>
          <w:rPr>
            <w:rFonts w:ascii="Arial" w:hAnsi="Arial" w:cs="Arial"/>
            <w:sz w:val="24"/>
            <w:szCs w:val="24"/>
          </w:rPr>
          <w:t>DiSC</w:t>
        </w:r>
        <w:proofErr w:type="spellEnd"/>
        <w:r>
          <w:rPr>
            <w:rFonts w:ascii="Arial" w:hAnsi="Arial" w:cs="Arial"/>
            <w:sz w:val="24"/>
            <w:szCs w:val="24"/>
          </w:rPr>
          <w:t xml:space="preserve"> and how those styles play out in the role play</w:t>
        </w:r>
      </w:ins>
    </w:p>
    <w:p w14:paraId="7C1347F2" w14:textId="63DCEDC5" w:rsidR="00114459" w:rsidRDefault="00114459" w:rsidP="00114459">
      <w:pPr>
        <w:pStyle w:val="ListParagraph"/>
        <w:numPr>
          <w:ilvl w:val="1"/>
          <w:numId w:val="8"/>
        </w:numPr>
        <w:spacing w:after="120" w:line="240" w:lineRule="auto"/>
        <w:rPr>
          <w:ins w:id="100" w:author="Lauren E. Tindall" w:date="2016-09-13T11:24:00Z"/>
          <w:rFonts w:ascii="Arial" w:hAnsi="Arial" w:cs="Arial"/>
          <w:sz w:val="24"/>
          <w:szCs w:val="24"/>
        </w:rPr>
        <w:pPrChange w:id="101" w:author="Lauren E. Tindall" w:date="2016-09-13T11:24:00Z">
          <w:pPr>
            <w:pStyle w:val="ListParagraph"/>
            <w:numPr>
              <w:numId w:val="8"/>
            </w:numPr>
            <w:spacing w:after="120" w:line="240" w:lineRule="auto"/>
            <w:ind w:left="1080" w:hanging="360"/>
          </w:pPr>
        </w:pPrChange>
      </w:pPr>
      <w:ins w:id="102" w:author="Lauren E. Tindall" w:date="2016-09-13T11:24:00Z">
        <w:r>
          <w:rPr>
            <w:rFonts w:ascii="Arial" w:hAnsi="Arial" w:cs="Arial"/>
            <w:sz w:val="24"/>
            <w:szCs w:val="24"/>
          </w:rPr>
          <w:t>Could try out styles other than your own and solicit feedback from team members</w:t>
        </w:r>
      </w:ins>
    </w:p>
    <w:p w14:paraId="0F26F04A" w14:textId="380A0D61" w:rsidR="00114459" w:rsidRDefault="00114459" w:rsidP="00114459">
      <w:pPr>
        <w:pStyle w:val="ListParagraph"/>
        <w:numPr>
          <w:ilvl w:val="1"/>
          <w:numId w:val="8"/>
        </w:numPr>
        <w:spacing w:after="120" w:line="240" w:lineRule="auto"/>
        <w:rPr>
          <w:ins w:id="103" w:author="Lauren E. Tindall" w:date="2016-09-13T11:24:00Z"/>
          <w:rFonts w:ascii="Arial" w:hAnsi="Arial" w:cs="Arial"/>
          <w:sz w:val="24"/>
          <w:szCs w:val="24"/>
        </w:rPr>
        <w:pPrChange w:id="104" w:author="Lauren E. Tindall" w:date="2016-09-13T11:24:00Z">
          <w:pPr>
            <w:pStyle w:val="ListParagraph"/>
            <w:numPr>
              <w:numId w:val="8"/>
            </w:numPr>
            <w:spacing w:after="120" w:line="240" w:lineRule="auto"/>
            <w:ind w:left="1080" w:hanging="360"/>
          </w:pPr>
        </w:pPrChange>
      </w:pPr>
      <w:ins w:id="105" w:author="Lauren E. Tindall" w:date="2016-09-13T11:25:00Z">
        <w:r>
          <w:rPr>
            <w:rFonts w:ascii="Arial" w:hAnsi="Arial" w:cs="Arial"/>
            <w:sz w:val="24"/>
            <w:szCs w:val="24"/>
          </w:rPr>
          <w:t xml:space="preserve">In pilot, we changed up how we shared information with the participants during the role play – right now, the </w:t>
        </w:r>
        <w:proofErr w:type="spellStart"/>
        <w:r>
          <w:rPr>
            <w:rFonts w:ascii="Arial" w:hAnsi="Arial" w:cs="Arial"/>
            <w:sz w:val="24"/>
            <w:szCs w:val="24"/>
          </w:rPr>
          <w:t>currnet</w:t>
        </w:r>
        <w:proofErr w:type="spellEnd"/>
        <w:r>
          <w:rPr>
            <w:rFonts w:ascii="Arial" w:hAnsi="Arial" w:cs="Arial"/>
            <w:sz w:val="24"/>
            <w:szCs w:val="24"/>
          </w:rPr>
          <w:t xml:space="preserve"> cohort isn’t as far along in their learning, so they </w:t>
        </w:r>
      </w:ins>
      <w:ins w:id="106" w:author="Lauren E. Tindall" w:date="2016-09-13T11:26:00Z">
        <w:r>
          <w:rPr>
            <w:rFonts w:ascii="Arial" w:hAnsi="Arial" w:cs="Arial"/>
            <w:sz w:val="24"/>
            <w:szCs w:val="24"/>
          </w:rPr>
          <w:t>might</w:t>
        </w:r>
      </w:ins>
      <w:ins w:id="107" w:author="Lauren E. Tindall" w:date="2016-09-13T11:25:00Z">
        <w:r>
          <w:rPr>
            <w:rFonts w:ascii="Arial" w:hAnsi="Arial" w:cs="Arial"/>
            <w:sz w:val="24"/>
            <w:szCs w:val="24"/>
          </w:rPr>
          <w:t xml:space="preserve"> </w:t>
        </w:r>
      </w:ins>
      <w:ins w:id="108" w:author="Lauren E. Tindall" w:date="2016-09-13T11:26:00Z">
        <w:r>
          <w:rPr>
            <w:rFonts w:ascii="Arial" w:hAnsi="Arial" w:cs="Arial"/>
            <w:sz w:val="24"/>
            <w:szCs w:val="24"/>
          </w:rPr>
          <w:t>not be ready for the full agile discussion – still good to have but may need to adjust questions for their current context/level of understanding</w:t>
        </w:r>
      </w:ins>
    </w:p>
    <w:p w14:paraId="2A57A0E6" w14:textId="3A477357" w:rsidR="00195334" w:rsidRDefault="00F44244" w:rsidP="00E30A90">
      <w:pPr>
        <w:pStyle w:val="ListParagraph"/>
        <w:numPr>
          <w:ilvl w:val="0"/>
          <w:numId w:val="8"/>
        </w:numPr>
        <w:spacing w:after="120" w:line="240" w:lineRule="auto"/>
        <w:rPr>
          <w:rFonts w:ascii="Arial" w:hAnsi="Arial" w:cs="Arial"/>
          <w:sz w:val="24"/>
          <w:szCs w:val="24"/>
        </w:rPr>
      </w:pPr>
      <w:r>
        <w:rPr>
          <w:rFonts w:ascii="Arial" w:hAnsi="Arial" w:cs="Arial"/>
          <w:sz w:val="24"/>
          <w:szCs w:val="24"/>
        </w:rPr>
        <w:t xml:space="preserve">Reuse influence conversations activity we developed for the pilot and same flow </w:t>
      </w:r>
      <w:r w:rsidRPr="00F44244">
        <w:rPr>
          <w:rFonts w:ascii="Arial" w:hAnsi="Arial" w:cs="Arial"/>
          <w:sz w:val="24"/>
          <w:szCs w:val="24"/>
        </w:rPr>
        <w:sym w:font="Wingdings" w:char="F0E0"/>
      </w:r>
      <w:r>
        <w:rPr>
          <w:rFonts w:ascii="Arial" w:hAnsi="Arial" w:cs="Arial"/>
          <w:sz w:val="24"/>
          <w:szCs w:val="24"/>
        </w:rPr>
        <w:t xml:space="preserve"> practice a conversation, get some tips, practice another conversation, etc. </w:t>
      </w:r>
    </w:p>
    <w:p w14:paraId="7EC45C09" w14:textId="77777777" w:rsidR="00F44244" w:rsidRDefault="00F44244" w:rsidP="00E30A90">
      <w:pPr>
        <w:pStyle w:val="ListParagraph"/>
        <w:numPr>
          <w:ilvl w:val="0"/>
          <w:numId w:val="8"/>
        </w:numPr>
        <w:spacing w:after="120" w:line="240" w:lineRule="auto"/>
        <w:rPr>
          <w:ins w:id="109" w:author="Lauren E. Tindall" w:date="2016-09-13T11:22:00Z"/>
          <w:rFonts w:ascii="Arial" w:hAnsi="Arial" w:cs="Arial"/>
          <w:sz w:val="24"/>
          <w:szCs w:val="24"/>
        </w:rPr>
      </w:pPr>
      <w:r>
        <w:rPr>
          <w:rFonts w:ascii="Arial" w:hAnsi="Arial" w:cs="Arial"/>
          <w:sz w:val="24"/>
          <w:szCs w:val="24"/>
        </w:rPr>
        <w:t xml:space="preserve">Team to review scenarios to see if updates/edits needed. For example, we know we want to keep the “communicating technical content in an accessible way scenario” </w:t>
      </w:r>
      <w:r w:rsidR="0035044F">
        <w:rPr>
          <w:rFonts w:ascii="Arial" w:hAnsi="Arial" w:cs="Arial"/>
          <w:sz w:val="24"/>
          <w:szCs w:val="24"/>
        </w:rPr>
        <w:t>that Matt from USDS supported; Brent provided some feedback on Scenario D which he thought was a little too easy.</w:t>
      </w:r>
    </w:p>
    <w:p w14:paraId="21D2E251" w14:textId="3240F9F8" w:rsidR="00114459" w:rsidRDefault="00114459" w:rsidP="00114459">
      <w:pPr>
        <w:pStyle w:val="ListParagraph"/>
        <w:numPr>
          <w:ilvl w:val="1"/>
          <w:numId w:val="8"/>
        </w:numPr>
        <w:spacing w:after="120" w:line="240" w:lineRule="auto"/>
        <w:rPr>
          <w:ins w:id="110" w:author="Lauren E. Tindall" w:date="2016-09-13T11:23:00Z"/>
          <w:rFonts w:ascii="Arial" w:hAnsi="Arial" w:cs="Arial"/>
          <w:sz w:val="24"/>
          <w:szCs w:val="24"/>
        </w:rPr>
        <w:pPrChange w:id="111" w:author="Lauren E. Tindall" w:date="2016-09-13T11:22:00Z">
          <w:pPr>
            <w:pStyle w:val="ListParagraph"/>
            <w:numPr>
              <w:numId w:val="8"/>
            </w:numPr>
            <w:spacing w:after="120" w:line="240" w:lineRule="auto"/>
            <w:ind w:left="1080" w:hanging="360"/>
          </w:pPr>
        </w:pPrChange>
      </w:pPr>
      <w:ins w:id="112" w:author="Lauren E. Tindall" w:date="2016-09-13T11:22:00Z">
        <w:r>
          <w:rPr>
            <w:rFonts w:ascii="Arial" w:hAnsi="Arial" w:cs="Arial"/>
            <w:sz w:val="24"/>
            <w:szCs w:val="24"/>
          </w:rPr>
          <w:t>Send scenarios out to Traci/Brent &amp; then coordinate guests accordingly</w:t>
        </w:r>
      </w:ins>
    </w:p>
    <w:p w14:paraId="01C26FF2" w14:textId="342EB6EA" w:rsidR="00114459" w:rsidRDefault="00114459" w:rsidP="00114459">
      <w:pPr>
        <w:pStyle w:val="ListParagraph"/>
        <w:numPr>
          <w:ilvl w:val="1"/>
          <w:numId w:val="8"/>
        </w:numPr>
        <w:spacing w:after="120" w:line="240" w:lineRule="auto"/>
        <w:rPr>
          <w:rFonts w:ascii="Arial" w:hAnsi="Arial" w:cs="Arial"/>
          <w:sz w:val="24"/>
          <w:szCs w:val="24"/>
        </w:rPr>
        <w:pPrChange w:id="113" w:author="Lauren E. Tindall" w:date="2016-09-13T11:22:00Z">
          <w:pPr>
            <w:pStyle w:val="ListParagraph"/>
            <w:numPr>
              <w:numId w:val="8"/>
            </w:numPr>
            <w:spacing w:after="120" w:line="240" w:lineRule="auto"/>
            <w:ind w:left="1080" w:hanging="360"/>
          </w:pPr>
        </w:pPrChange>
      </w:pPr>
      <w:ins w:id="114" w:author="Lauren E. Tindall" w:date="2016-09-13T11:23:00Z">
        <w:r>
          <w:rPr>
            <w:rFonts w:ascii="Arial" w:hAnsi="Arial" w:cs="Arial"/>
            <w:sz w:val="24"/>
            <w:szCs w:val="24"/>
          </w:rPr>
          <w:t>In pilot, participants got to play all the different roles which was a good thing with the way we did the rotations/roles</w:t>
        </w:r>
      </w:ins>
    </w:p>
    <w:p w14:paraId="4E0BC638" w14:textId="77777777" w:rsidR="0035044F" w:rsidRDefault="0035044F" w:rsidP="00E30A90">
      <w:pPr>
        <w:pStyle w:val="ListParagraph"/>
        <w:numPr>
          <w:ilvl w:val="0"/>
          <w:numId w:val="8"/>
        </w:numPr>
        <w:spacing w:after="120" w:line="240" w:lineRule="auto"/>
        <w:rPr>
          <w:rFonts w:ascii="Arial" w:hAnsi="Arial" w:cs="Arial"/>
          <w:sz w:val="24"/>
          <w:szCs w:val="24"/>
        </w:rPr>
      </w:pPr>
      <w:r>
        <w:rPr>
          <w:rFonts w:ascii="Arial" w:hAnsi="Arial" w:cs="Arial"/>
          <w:sz w:val="24"/>
          <w:szCs w:val="24"/>
        </w:rPr>
        <w:t xml:space="preserve">Build in more time for the guests to offer feedback to the groups on what went </w:t>
      </w:r>
      <w:proofErr w:type="gramStart"/>
      <w:r>
        <w:rPr>
          <w:rFonts w:ascii="Arial" w:hAnsi="Arial" w:cs="Arial"/>
          <w:sz w:val="24"/>
          <w:szCs w:val="24"/>
        </w:rPr>
        <w:t>well</w:t>
      </w:r>
      <w:proofErr w:type="gramEnd"/>
      <w:r>
        <w:rPr>
          <w:rFonts w:ascii="Arial" w:hAnsi="Arial" w:cs="Arial"/>
          <w:sz w:val="24"/>
          <w:szCs w:val="24"/>
        </w:rPr>
        <w:t xml:space="preserve"> and what could use improvement. </w:t>
      </w:r>
    </w:p>
    <w:p w14:paraId="34C04369" w14:textId="77777777" w:rsidR="00793F89" w:rsidRDefault="00793F89" w:rsidP="00195334">
      <w:pPr>
        <w:spacing w:after="120" w:line="240" w:lineRule="auto"/>
        <w:rPr>
          <w:rFonts w:ascii="Arial" w:hAnsi="Arial" w:cs="Arial"/>
          <w:sz w:val="24"/>
          <w:szCs w:val="24"/>
        </w:rPr>
      </w:pPr>
    </w:p>
    <w:p w14:paraId="4EE6F0A8" w14:textId="77777777" w:rsidR="00195334" w:rsidRDefault="00793F89" w:rsidP="00195334">
      <w:pPr>
        <w:spacing w:after="120" w:line="240" w:lineRule="auto"/>
        <w:rPr>
          <w:rFonts w:ascii="Arial" w:hAnsi="Arial" w:cs="Arial"/>
          <w:sz w:val="24"/>
          <w:szCs w:val="24"/>
        </w:rPr>
      </w:pPr>
      <w:r>
        <w:rPr>
          <w:rFonts w:ascii="Arial" w:hAnsi="Arial" w:cs="Arial"/>
          <w:sz w:val="24"/>
          <w:szCs w:val="24"/>
        </w:rPr>
        <w:t>12:00-1:00 Lunch</w:t>
      </w:r>
    </w:p>
    <w:p w14:paraId="0CAB2AE3" w14:textId="77777777" w:rsidR="00793F89" w:rsidRDefault="00793F89" w:rsidP="00195334">
      <w:pPr>
        <w:spacing w:after="120" w:line="240" w:lineRule="auto"/>
        <w:rPr>
          <w:rFonts w:ascii="Arial" w:hAnsi="Arial" w:cs="Arial"/>
          <w:sz w:val="24"/>
          <w:szCs w:val="24"/>
        </w:rPr>
      </w:pPr>
    </w:p>
    <w:p w14:paraId="1D98EF61" w14:textId="11688D9E" w:rsidR="00793F89" w:rsidRDefault="00793F89" w:rsidP="00195334">
      <w:pPr>
        <w:spacing w:after="120" w:line="240" w:lineRule="auto"/>
        <w:rPr>
          <w:rFonts w:ascii="Arial" w:hAnsi="Arial" w:cs="Arial"/>
          <w:sz w:val="24"/>
          <w:szCs w:val="24"/>
        </w:rPr>
      </w:pPr>
      <w:r>
        <w:rPr>
          <w:rFonts w:ascii="Arial" w:hAnsi="Arial" w:cs="Arial"/>
          <w:sz w:val="24"/>
          <w:szCs w:val="24"/>
        </w:rPr>
        <w:t xml:space="preserve">1:00-4:00 </w:t>
      </w:r>
      <w:del w:id="115" w:author="Lauren E. Tindall" w:date="2016-09-13T11:30:00Z">
        <w:r w:rsidDel="009C1FD6">
          <w:rPr>
            <w:rFonts w:ascii="Arial" w:hAnsi="Arial" w:cs="Arial"/>
            <w:sz w:val="24"/>
            <w:szCs w:val="24"/>
          </w:rPr>
          <w:delText>SalesForce and Guest Panel</w:delText>
        </w:r>
      </w:del>
      <w:ins w:id="116" w:author="Lauren E. Tindall" w:date="2016-09-13T11:30:00Z">
        <w:r w:rsidR="009C1FD6">
          <w:rPr>
            <w:rFonts w:ascii="Arial" w:hAnsi="Arial" w:cs="Arial"/>
            <w:sz w:val="24"/>
            <w:szCs w:val="24"/>
          </w:rPr>
          <w:t xml:space="preserve">VA Guest Panel </w:t>
        </w:r>
      </w:ins>
    </w:p>
    <w:p w14:paraId="0F241676" w14:textId="6EF85C84" w:rsidR="00195334" w:rsidRPr="00195334" w:rsidDel="009C1FD6" w:rsidRDefault="00195334" w:rsidP="00195334">
      <w:pPr>
        <w:pStyle w:val="ListParagraph"/>
        <w:numPr>
          <w:ilvl w:val="0"/>
          <w:numId w:val="4"/>
        </w:numPr>
        <w:spacing w:after="120" w:line="240" w:lineRule="auto"/>
        <w:rPr>
          <w:del w:id="117" w:author="Lauren E. Tindall" w:date="2016-09-13T11:32:00Z"/>
          <w:rFonts w:ascii="Arial" w:hAnsi="Arial" w:cs="Arial"/>
          <w:sz w:val="24"/>
          <w:szCs w:val="24"/>
        </w:rPr>
      </w:pPr>
      <w:del w:id="118" w:author="Lauren E. Tindall" w:date="2016-09-13T11:32:00Z">
        <w:r w:rsidRPr="00195334" w:rsidDel="009C1FD6">
          <w:rPr>
            <w:rFonts w:ascii="Arial" w:hAnsi="Arial" w:cs="Arial"/>
            <w:sz w:val="24"/>
            <w:szCs w:val="24"/>
          </w:rPr>
          <w:delText xml:space="preserve">SalesForce Market Research/Agile BPA guest panel </w:delText>
        </w:r>
      </w:del>
    </w:p>
    <w:p w14:paraId="767E6583" w14:textId="5E06BFFB" w:rsidR="00195334" w:rsidRPr="00195334" w:rsidDel="009C1FD6" w:rsidRDefault="00983BFA" w:rsidP="00195334">
      <w:pPr>
        <w:pStyle w:val="ListParagraph"/>
        <w:numPr>
          <w:ilvl w:val="0"/>
          <w:numId w:val="2"/>
        </w:numPr>
        <w:spacing w:after="120" w:line="240" w:lineRule="auto"/>
        <w:rPr>
          <w:del w:id="119" w:author="Lauren E. Tindall" w:date="2016-09-13T11:32:00Z"/>
          <w:rFonts w:ascii="Arial" w:hAnsi="Arial" w:cs="Arial"/>
          <w:sz w:val="24"/>
          <w:szCs w:val="24"/>
        </w:rPr>
      </w:pPr>
      <w:del w:id="120" w:author="Lauren E. Tindall" w:date="2016-09-13T11:32:00Z">
        <w:r w:rsidDel="009C1FD6">
          <w:rPr>
            <w:rFonts w:ascii="Arial" w:hAnsi="Arial" w:cs="Arial"/>
            <w:sz w:val="24"/>
            <w:szCs w:val="24"/>
          </w:rPr>
          <w:delText>R</w:delText>
        </w:r>
        <w:r w:rsidR="00195334" w:rsidRPr="00195334" w:rsidDel="009C1FD6">
          <w:rPr>
            <w:rFonts w:ascii="Arial" w:hAnsi="Arial" w:cs="Arial"/>
            <w:sz w:val="24"/>
            <w:szCs w:val="24"/>
          </w:rPr>
          <w:delText>eview the Salesforce Market Research Study</w:delText>
        </w:r>
      </w:del>
    </w:p>
    <w:p w14:paraId="74B02631" w14:textId="49140D16" w:rsidR="00114459" w:rsidRDefault="00195334" w:rsidP="00114459">
      <w:pPr>
        <w:pStyle w:val="ListParagraph"/>
        <w:numPr>
          <w:ilvl w:val="0"/>
          <w:numId w:val="2"/>
        </w:numPr>
        <w:spacing w:after="120" w:line="240" w:lineRule="auto"/>
        <w:rPr>
          <w:ins w:id="121" w:author="Lauren E. Tindall" w:date="2016-09-13T11:30:00Z"/>
          <w:rFonts w:ascii="Arial" w:hAnsi="Arial" w:cs="Arial"/>
          <w:sz w:val="24"/>
          <w:szCs w:val="24"/>
        </w:rPr>
      </w:pPr>
      <w:del w:id="122" w:author="Lauren E. Tindall" w:date="2016-09-13T11:32:00Z">
        <w:r w:rsidRPr="00195334" w:rsidDel="009C1FD6">
          <w:rPr>
            <w:rFonts w:ascii="Arial" w:hAnsi="Arial" w:cs="Arial"/>
            <w:sz w:val="24"/>
            <w:szCs w:val="24"/>
          </w:rPr>
          <w:delText>Guest panel</w:delText>
        </w:r>
      </w:del>
      <w:ins w:id="123" w:author="Lauren E. Tindall" w:date="2016-09-13T11:28:00Z">
        <w:r w:rsidR="00114459">
          <w:rPr>
            <w:rFonts w:ascii="Arial" w:hAnsi="Arial" w:cs="Arial"/>
            <w:sz w:val="24"/>
            <w:szCs w:val="24"/>
          </w:rPr>
          <w:t>VA (Mark Junda) just did a coding challenge, did coding reviews – have these folks come in and talk here instead of Salesforce</w:t>
        </w:r>
      </w:ins>
    </w:p>
    <w:p w14:paraId="730D996C" w14:textId="07629E24" w:rsidR="009C1FD6" w:rsidRDefault="009C1FD6" w:rsidP="00114459">
      <w:pPr>
        <w:pStyle w:val="ListParagraph"/>
        <w:numPr>
          <w:ilvl w:val="0"/>
          <w:numId w:val="2"/>
        </w:numPr>
        <w:spacing w:after="120" w:line="240" w:lineRule="auto"/>
        <w:rPr>
          <w:ins w:id="124" w:author="Lauren E. Tindall" w:date="2016-09-13T11:30:00Z"/>
          <w:rFonts w:ascii="Arial" w:hAnsi="Arial" w:cs="Arial"/>
          <w:sz w:val="24"/>
          <w:szCs w:val="24"/>
        </w:rPr>
      </w:pPr>
      <w:ins w:id="125" w:author="Lauren E. Tindall" w:date="2016-09-13T11:30:00Z">
        <w:r>
          <w:rPr>
            <w:rFonts w:ascii="Arial" w:hAnsi="Arial" w:cs="Arial"/>
            <w:sz w:val="24"/>
            <w:szCs w:val="24"/>
          </w:rPr>
          <w:t xml:space="preserve">Invite members of the previous cohort </w:t>
        </w:r>
      </w:ins>
      <w:ins w:id="126" w:author="Lauren E. Tindall" w:date="2016-09-13T11:31:00Z">
        <w:r>
          <w:rPr>
            <w:rFonts w:ascii="Arial" w:hAnsi="Arial" w:cs="Arial"/>
            <w:sz w:val="24"/>
            <w:szCs w:val="24"/>
          </w:rPr>
          <w:t>–</w:t>
        </w:r>
      </w:ins>
      <w:ins w:id="127" w:author="Lauren E. Tindall" w:date="2016-09-13T11:30:00Z">
        <w:r>
          <w:rPr>
            <w:rFonts w:ascii="Arial" w:hAnsi="Arial" w:cs="Arial"/>
            <w:sz w:val="24"/>
            <w:szCs w:val="24"/>
          </w:rPr>
          <w:t xml:space="preserve"> GSA </w:t>
        </w:r>
      </w:ins>
      <w:ins w:id="128" w:author="Lauren E. Tindall" w:date="2016-09-13T11:31:00Z">
        <w:r>
          <w:rPr>
            <w:rFonts w:ascii="Arial" w:hAnsi="Arial" w:cs="Arial"/>
            <w:sz w:val="24"/>
            <w:szCs w:val="24"/>
          </w:rPr>
          <w:t>auditorium? Traci to work with Molly to secure space for this</w:t>
        </w:r>
      </w:ins>
    </w:p>
    <w:p w14:paraId="07E44C4B" w14:textId="4759595C" w:rsidR="009C1FD6" w:rsidRPr="009C1FD6" w:rsidRDefault="009C1FD6" w:rsidP="009C1FD6">
      <w:pPr>
        <w:spacing w:after="120" w:line="240" w:lineRule="auto"/>
        <w:rPr>
          <w:rFonts w:ascii="Arial" w:hAnsi="Arial" w:cs="Arial"/>
          <w:sz w:val="24"/>
          <w:szCs w:val="24"/>
          <w:rPrChange w:id="129" w:author="Lauren E. Tindall" w:date="2016-09-13T11:30:00Z">
            <w:rPr/>
          </w:rPrChange>
        </w:rPr>
        <w:pPrChange w:id="130" w:author="Lauren E. Tindall" w:date="2016-09-13T11:30:00Z">
          <w:pPr>
            <w:pStyle w:val="ListParagraph"/>
            <w:numPr>
              <w:numId w:val="2"/>
            </w:numPr>
            <w:spacing w:after="120" w:line="240" w:lineRule="auto"/>
            <w:ind w:left="1080" w:hanging="360"/>
          </w:pPr>
        </w:pPrChange>
      </w:pPr>
      <w:ins w:id="131" w:author="Lauren E. Tindall" w:date="2016-09-13T11:30:00Z">
        <w:r>
          <w:rPr>
            <w:rFonts w:ascii="Arial" w:hAnsi="Arial" w:cs="Arial"/>
            <w:sz w:val="24"/>
            <w:szCs w:val="24"/>
          </w:rPr>
          <w:t xml:space="preserve">Importance of continuing to integrate the previous cohort, weaving in that thread, </w:t>
        </w:r>
        <w:proofErr w:type="gramStart"/>
        <w:r>
          <w:rPr>
            <w:rFonts w:ascii="Arial" w:hAnsi="Arial" w:cs="Arial"/>
            <w:sz w:val="24"/>
            <w:szCs w:val="24"/>
          </w:rPr>
          <w:t>building</w:t>
        </w:r>
        <w:proofErr w:type="gramEnd"/>
        <w:r>
          <w:rPr>
            <w:rFonts w:ascii="Arial" w:hAnsi="Arial" w:cs="Arial"/>
            <w:sz w:val="24"/>
            <w:szCs w:val="24"/>
          </w:rPr>
          <w:t xml:space="preserve"> that community/connectedness</w:t>
        </w:r>
      </w:ins>
    </w:p>
    <w:p w14:paraId="7ED1B47F" w14:textId="77777777" w:rsidR="00195334" w:rsidRDefault="00195334" w:rsidP="00195334">
      <w:pPr>
        <w:spacing w:after="120" w:line="240" w:lineRule="auto"/>
        <w:rPr>
          <w:rFonts w:ascii="Arial" w:hAnsi="Arial" w:cs="Arial"/>
          <w:sz w:val="24"/>
          <w:szCs w:val="24"/>
        </w:rPr>
      </w:pPr>
    </w:p>
    <w:p w14:paraId="4E065B2E" w14:textId="2E4BFFCD" w:rsidR="00B81EE4" w:rsidRPr="00A91945" w:rsidRDefault="00B81EE4" w:rsidP="00B81EE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5</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Friday, October 21</w:t>
      </w:r>
    </w:p>
    <w:p w14:paraId="64E4D50A" w14:textId="77777777" w:rsidR="00D36CC0" w:rsidRDefault="00D36CC0" w:rsidP="00E30A90">
      <w:pPr>
        <w:pStyle w:val="ListParagraph"/>
        <w:numPr>
          <w:ilvl w:val="0"/>
          <w:numId w:val="10"/>
        </w:numPr>
        <w:spacing w:after="120" w:line="240" w:lineRule="auto"/>
        <w:rPr>
          <w:rFonts w:ascii="Arial" w:hAnsi="Arial" w:cs="Arial"/>
          <w:sz w:val="24"/>
          <w:szCs w:val="24"/>
        </w:rPr>
      </w:pPr>
      <w:r>
        <w:rPr>
          <w:rFonts w:ascii="Arial" w:hAnsi="Arial" w:cs="Arial"/>
          <w:sz w:val="24"/>
          <w:szCs w:val="24"/>
        </w:rPr>
        <w:t xml:space="preserve">Release 3 introduction to the acquisition strategy </w:t>
      </w:r>
    </w:p>
    <w:p w14:paraId="39CDDEF6" w14:textId="6B82A04E" w:rsidR="00D36CC0" w:rsidRDefault="00D36CC0" w:rsidP="00E30A90">
      <w:pPr>
        <w:pStyle w:val="ListParagraph"/>
        <w:numPr>
          <w:ilvl w:val="1"/>
          <w:numId w:val="10"/>
        </w:numPr>
        <w:spacing w:after="120" w:line="240" w:lineRule="auto"/>
        <w:rPr>
          <w:ins w:id="132" w:author="Lauren E. Tindall" w:date="2016-09-13T11:40:00Z"/>
          <w:rFonts w:ascii="Arial" w:hAnsi="Arial" w:cs="Arial"/>
          <w:sz w:val="24"/>
          <w:szCs w:val="24"/>
        </w:rPr>
      </w:pPr>
      <w:r>
        <w:rPr>
          <w:rFonts w:ascii="Arial" w:hAnsi="Arial" w:cs="Arial"/>
          <w:sz w:val="24"/>
          <w:szCs w:val="24"/>
        </w:rPr>
        <w:t xml:space="preserve">Lean Canvas </w:t>
      </w:r>
      <w:ins w:id="133" w:author="Lauren E. Tindall" w:date="2016-09-13T11:36:00Z">
        <w:r w:rsidR="00936F66">
          <w:rPr>
            <w:rFonts w:ascii="Arial" w:hAnsi="Arial" w:cs="Arial"/>
            <w:sz w:val="24"/>
            <w:szCs w:val="24"/>
          </w:rPr>
          <w:t>–</w:t>
        </w:r>
      </w:ins>
      <w:ins w:id="134" w:author="Lauren E. Tindall" w:date="2016-09-13T11:35:00Z">
        <w:r w:rsidR="00936F66">
          <w:rPr>
            <w:rFonts w:ascii="Arial" w:hAnsi="Arial" w:cs="Arial"/>
            <w:sz w:val="24"/>
            <w:szCs w:val="24"/>
          </w:rPr>
          <w:t xml:space="preserve"> introduce </w:t>
        </w:r>
      </w:ins>
      <w:ins w:id="135" w:author="Lauren E. Tindall" w:date="2016-09-13T11:36:00Z">
        <w:r w:rsidR="00936F66">
          <w:rPr>
            <w:rFonts w:ascii="Arial" w:hAnsi="Arial" w:cs="Arial"/>
            <w:sz w:val="24"/>
            <w:szCs w:val="24"/>
          </w:rPr>
          <w:t xml:space="preserve">this, show the way in which we want to use it (finished example from Traci &amp; team), want them to use this to plot out the acquisition strategy for the threaded scenario. Provide </w:t>
        </w:r>
      </w:ins>
      <w:ins w:id="136" w:author="Lauren E. Tindall" w:date="2016-09-13T11:37:00Z">
        <w:r w:rsidR="00936F66">
          <w:rPr>
            <w:rFonts w:ascii="Arial" w:hAnsi="Arial" w:cs="Arial"/>
            <w:sz w:val="24"/>
            <w:szCs w:val="24"/>
          </w:rPr>
          <w:t>introduction, then do activity in Release 3 around this (e.g., could bring in end users or judges/do consultation piece)</w:t>
        </w:r>
      </w:ins>
    </w:p>
    <w:p w14:paraId="07081519" w14:textId="587E31E1" w:rsidR="00655581" w:rsidRDefault="00655581" w:rsidP="00E30A90">
      <w:pPr>
        <w:pStyle w:val="ListParagraph"/>
        <w:numPr>
          <w:ilvl w:val="1"/>
          <w:numId w:val="10"/>
        </w:numPr>
        <w:spacing w:after="120" w:line="240" w:lineRule="auto"/>
        <w:rPr>
          <w:ins w:id="137" w:author="Lauren E. Tindall" w:date="2016-09-13T11:34:00Z"/>
          <w:rFonts w:ascii="Arial" w:hAnsi="Arial" w:cs="Arial"/>
          <w:sz w:val="24"/>
          <w:szCs w:val="24"/>
        </w:rPr>
      </w:pPr>
      <w:ins w:id="138" w:author="Lauren E. Tindall" w:date="2016-09-13T11:40:00Z">
        <w:r>
          <w:rPr>
            <w:rFonts w:ascii="Arial" w:hAnsi="Arial" w:cs="Arial"/>
            <w:sz w:val="24"/>
            <w:szCs w:val="24"/>
          </w:rPr>
          <w:lastRenderedPageBreak/>
          <w:t>ICF/ASI can do brief intro and segue into Release 3, then have Traci/Brent &amp; USDS team walk through Lean Canvas tool</w:t>
        </w:r>
      </w:ins>
    </w:p>
    <w:p w14:paraId="581A5665" w14:textId="77777777" w:rsidR="009C1FD6" w:rsidRDefault="009C1FD6" w:rsidP="009C1FD6">
      <w:pPr>
        <w:pStyle w:val="ListParagraph"/>
        <w:spacing w:after="120" w:line="240" w:lineRule="auto"/>
        <w:ind w:left="1440"/>
        <w:rPr>
          <w:rFonts w:ascii="Arial" w:hAnsi="Arial" w:cs="Arial"/>
          <w:sz w:val="24"/>
          <w:szCs w:val="24"/>
        </w:rPr>
        <w:pPrChange w:id="139" w:author="Lauren E. Tindall" w:date="2016-09-13T11:34:00Z">
          <w:pPr>
            <w:pStyle w:val="ListParagraph"/>
            <w:numPr>
              <w:ilvl w:val="1"/>
              <w:numId w:val="10"/>
            </w:numPr>
            <w:spacing w:after="120" w:line="240" w:lineRule="auto"/>
            <w:ind w:left="1440" w:hanging="360"/>
          </w:pPr>
        </w:pPrChange>
      </w:pPr>
    </w:p>
    <w:p w14:paraId="29EF66A6" w14:textId="05713AAF" w:rsidR="00D36CC0" w:rsidRDefault="00D36CC0" w:rsidP="00E30A90">
      <w:pPr>
        <w:pStyle w:val="ListParagraph"/>
        <w:numPr>
          <w:ilvl w:val="0"/>
          <w:numId w:val="10"/>
        </w:numPr>
        <w:spacing w:after="120" w:line="240" w:lineRule="auto"/>
        <w:rPr>
          <w:rFonts w:ascii="Arial" w:hAnsi="Arial" w:cs="Arial"/>
          <w:sz w:val="24"/>
          <w:szCs w:val="24"/>
        </w:rPr>
      </w:pPr>
      <w:r>
        <w:rPr>
          <w:rFonts w:ascii="Arial" w:hAnsi="Arial" w:cs="Arial"/>
          <w:sz w:val="24"/>
          <w:szCs w:val="24"/>
        </w:rPr>
        <w:t xml:space="preserve">LDA Report Out </w:t>
      </w:r>
      <w:ins w:id="140" w:author="Lauren E. Tindall" w:date="2016-09-13T11:35:00Z">
        <w:r w:rsidR="009C1FD6">
          <w:rPr>
            <w:rFonts w:ascii="Arial" w:hAnsi="Arial" w:cs="Arial"/>
            <w:sz w:val="24"/>
            <w:szCs w:val="24"/>
          </w:rPr>
          <w:t>- PM</w:t>
        </w:r>
      </w:ins>
    </w:p>
    <w:p w14:paraId="6041BBA1" w14:textId="77777777" w:rsidR="00D36CC0" w:rsidRDefault="00D36CC0" w:rsidP="00E30A90">
      <w:pPr>
        <w:pStyle w:val="ListParagraph"/>
        <w:numPr>
          <w:ilvl w:val="1"/>
          <w:numId w:val="10"/>
        </w:numPr>
        <w:spacing w:after="120" w:line="240" w:lineRule="auto"/>
        <w:rPr>
          <w:rFonts w:ascii="Arial" w:hAnsi="Arial" w:cs="Arial"/>
          <w:sz w:val="24"/>
          <w:szCs w:val="24"/>
        </w:rPr>
      </w:pPr>
      <w:r>
        <w:rPr>
          <w:rFonts w:ascii="Arial" w:hAnsi="Arial" w:cs="Arial"/>
          <w:sz w:val="24"/>
          <w:szCs w:val="24"/>
        </w:rPr>
        <w:t>Based on the feedback that you’ve been giving to the teams, would it be helpful to do a</w:t>
      </w:r>
      <w:bookmarkStart w:id="141" w:name="_GoBack"/>
      <w:bookmarkEnd w:id="141"/>
      <w:r>
        <w:rPr>
          <w:rFonts w:ascii="Arial" w:hAnsi="Arial" w:cs="Arial"/>
          <w:sz w:val="24"/>
          <w:szCs w:val="24"/>
        </w:rPr>
        <w:t xml:space="preserve"> Demo Day or some other type of report out/activity? </w:t>
      </w:r>
    </w:p>
    <w:p w14:paraId="17210957" w14:textId="77777777" w:rsidR="00983BFA" w:rsidRDefault="00983BFA" w:rsidP="00905F1E">
      <w:pPr>
        <w:spacing w:after="120" w:line="240" w:lineRule="auto"/>
        <w:rPr>
          <w:ins w:id="142" w:author="Lauren E. Tindall" w:date="2016-09-13T11:45:00Z"/>
          <w:rFonts w:ascii="Arial" w:hAnsi="Arial" w:cs="Arial"/>
          <w:sz w:val="24"/>
          <w:szCs w:val="24"/>
        </w:rPr>
        <w:pPrChange w:id="143" w:author="Lauren E. Tindall" w:date="2016-09-13T11:45:00Z">
          <w:pPr>
            <w:pStyle w:val="ListParagraph"/>
            <w:spacing w:after="120" w:line="240" w:lineRule="auto"/>
            <w:ind w:left="1440"/>
          </w:pPr>
        </w:pPrChange>
      </w:pPr>
    </w:p>
    <w:p w14:paraId="5F6FA5A7" w14:textId="35A42238" w:rsidR="00905F1E" w:rsidRDefault="00905F1E" w:rsidP="00905F1E">
      <w:pPr>
        <w:spacing w:after="120" w:line="240" w:lineRule="auto"/>
        <w:rPr>
          <w:ins w:id="144" w:author="Lauren E. Tindall" w:date="2016-09-13T11:49:00Z"/>
          <w:rFonts w:ascii="Arial" w:hAnsi="Arial" w:cs="Arial"/>
          <w:sz w:val="24"/>
          <w:szCs w:val="24"/>
        </w:rPr>
        <w:pPrChange w:id="145" w:author="Lauren E. Tindall" w:date="2016-09-13T11:45:00Z">
          <w:pPr>
            <w:pStyle w:val="ListParagraph"/>
            <w:spacing w:after="120" w:line="240" w:lineRule="auto"/>
            <w:ind w:left="1440"/>
          </w:pPr>
        </w:pPrChange>
      </w:pPr>
      <w:ins w:id="146" w:author="Lauren E. Tindall" w:date="2016-09-13T11:45:00Z">
        <w:r>
          <w:rPr>
            <w:rFonts w:ascii="Arial" w:hAnsi="Arial" w:cs="Arial"/>
            <w:sz w:val="24"/>
            <w:szCs w:val="24"/>
          </w:rPr>
          <w:t>Find way to easily reference resources/tools for participants (e.g., laptop available in the classroom)</w:t>
        </w:r>
      </w:ins>
    </w:p>
    <w:p w14:paraId="583B22A7" w14:textId="77777777" w:rsidR="009A3704" w:rsidRDefault="009A3704" w:rsidP="00905F1E">
      <w:pPr>
        <w:spacing w:after="120" w:line="240" w:lineRule="auto"/>
        <w:rPr>
          <w:ins w:id="147" w:author="Lauren E. Tindall" w:date="2016-09-13T11:49:00Z"/>
          <w:rFonts w:ascii="Arial" w:hAnsi="Arial" w:cs="Arial"/>
          <w:sz w:val="24"/>
          <w:szCs w:val="24"/>
        </w:rPr>
        <w:pPrChange w:id="148" w:author="Lauren E. Tindall" w:date="2016-09-13T11:45:00Z">
          <w:pPr>
            <w:pStyle w:val="ListParagraph"/>
            <w:spacing w:after="120" w:line="240" w:lineRule="auto"/>
            <w:ind w:left="1440"/>
          </w:pPr>
        </w:pPrChange>
      </w:pPr>
    </w:p>
    <w:p w14:paraId="6FAD46F1" w14:textId="7225FB85" w:rsidR="009A3704" w:rsidRDefault="009A3704" w:rsidP="00905F1E">
      <w:pPr>
        <w:spacing w:after="120" w:line="240" w:lineRule="auto"/>
        <w:rPr>
          <w:ins w:id="149" w:author="Lauren E. Tindall" w:date="2016-09-13T11:51:00Z"/>
          <w:rFonts w:ascii="Arial" w:hAnsi="Arial" w:cs="Arial"/>
          <w:sz w:val="24"/>
          <w:szCs w:val="24"/>
        </w:rPr>
        <w:pPrChange w:id="150" w:author="Lauren E. Tindall" w:date="2016-09-13T11:45:00Z">
          <w:pPr>
            <w:pStyle w:val="ListParagraph"/>
            <w:spacing w:after="120" w:line="240" w:lineRule="auto"/>
            <w:ind w:left="1440"/>
          </w:pPr>
        </w:pPrChange>
      </w:pPr>
      <w:ins w:id="151" w:author="Lauren E. Tindall" w:date="2016-09-13T11:49:00Z">
        <w:r>
          <w:rPr>
            <w:rFonts w:ascii="Arial" w:hAnsi="Arial" w:cs="Arial"/>
            <w:sz w:val="24"/>
            <w:szCs w:val="24"/>
          </w:rPr>
          <w:t xml:space="preserve">Integration of blogging – need to follow up on piece around communication/blogging </w:t>
        </w:r>
      </w:ins>
      <w:ins w:id="152" w:author="Lauren E. Tindall" w:date="2016-09-13T11:50:00Z">
        <w:r>
          <w:rPr>
            <w:rFonts w:ascii="Arial" w:hAnsi="Arial" w:cs="Arial"/>
            <w:sz w:val="24"/>
            <w:szCs w:val="24"/>
          </w:rPr>
          <w:t>–</w:t>
        </w:r>
      </w:ins>
      <w:ins w:id="153" w:author="Lauren E. Tindall" w:date="2016-09-13T11:49:00Z">
        <w:r>
          <w:rPr>
            <w:rFonts w:ascii="Arial" w:hAnsi="Arial" w:cs="Arial"/>
            <w:sz w:val="24"/>
            <w:szCs w:val="24"/>
          </w:rPr>
          <w:t xml:space="preserve"> does </w:t>
        </w:r>
      </w:ins>
      <w:ins w:id="154" w:author="Lauren E. Tindall" w:date="2016-09-13T11:50:00Z">
        <w:r>
          <w:rPr>
            <w:rFonts w:ascii="Arial" w:hAnsi="Arial" w:cs="Arial"/>
            <w:sz w:val="24"/>
            <w:szCs w:val="24"/>
          </w:rPr>
          <w:t>it fit here or elsewhere? Move this into the Release 3 content – solicitation phase is really where you would use blogging; the power of communication with an area of commerce that</w:t>
        </w:r>
      </w:ins>
      <w:ins w:id="155" w:author="Lauren E. Tindall" w:date="2016-09-13T11:51:00Z">
        <w:r>
          <w:rPr>
            <w:rFonts w:ascii="Arial" w:hAnsi="Arial" w:cs="Arial"/>
            <w:sz w:val="24"/>
            <w:szCs w:val="24"/>
          </w:rPr>
          <w:t>’s not used to doing business with us. Need more time than what’s in the classroom and don’t want to sacrifice/crunch in too much. Can do as a webinar in Release 3 and have it as a webinar or classroom activity</w:t>
        </w:r>
      </w:ins>
    </w:p>
    <w:p w14:paraId="13384E71" w14:textId="0AAAE972" w:rsidR="009A3704" w:rsidRPr="009A3704" w:rsidRDefault="009A3704" w:rsidP="009A3704">
      <w:pPr>
        <w:pStyle w:val="ListParagraph"/>
        <w:numPr>
          <w:ilvl w:val="0"/>
          <w:numId w:val="12"/>
        </w:numPr>
        <w:spacing w:after="120" w:line="240" w:lineRule="auto"/>
        <w:rPr>
          <w:ins w:id="156" w:author="Lauren E. Tindall" w:date="2016-09-13T11:45:00Z"/>
          <w:rFonts w:ascii="Arial" w:hAnsi="Arial" w:cs="Arial"/>
          <w:sz w:val="24"/>
          <w:szCs w:val="24"/>
          <w:rPrChange w:id="157" w:author="Lauren E. Tindall" w:date="2016-09-13T11:51:00Z">
            <w:rPr>
              <w:ins w:id="158" w:author="Lauren E. Tindall" w:date="2016-09-13T11:45:00Z"/>
            </w:rPr>
          </w:rPrChange>
        </w:rPr>
        <w:pPrChange w:id="159" w:author="Lauren E. Tindall" w:date="2016-09-13T11:51:00Z">
          <w:pPr>
            <w:pStyle w:val="ListParagraph"/>
            <w:spacing w:after="120" w:line="240" w:lineRule="auto"/>
            <w:ind w:left="1440"/>
          </w:pPr>
        </w:pPrChange>
      </w:pPr>
      <w:ins w:id="160" w:author="Lauren E. Tindall" w:date="2016-09-13T11:51:00Z">
        <w:r>
          <w:rPr>
            <w:rFonts w:ascii="Arial" w:hAnsi="Arial" w:cs="Arial"/>
            <w:sz w:val="24"/>
            <w:szCs w:val="24"/>
          </w:rPr>
          <w:t>Can introduce as a tool for market research/RFI but go into it heavy duty in Release 3</w:t>
        </w:r>
      </w:ins>
    </w:p>
    <w:p w14:paraId="5932DAB9" w14:textId="77777777" w:rsidR="00905F1E" w:rsidRPr="00905F1E" w:rsidRDefault="00905F1E" w:rsidP="00905F1E">
      <w:pPr>
        <w:spacing w:after="120" w:line="240" w:lineRule="auto"/>
        <w:rPr>
          <w:rFonts w:ascii="Arial" w:hAnsi="Arial" w:cs="Arial"/>
          <w:sz w:val="24"/>
          <w:szCs w:val="24"/>
          <w:rPrChange w:id="161" w:author="Lauren E. Tindall" w:date="2016-09-13T11:45:00Z">
            <w:rPr/>
          </w:rPrChange>
        </w:rPr>
        <w:pPrChange w:id="162" w:author="Lauren E. Tindall" w:date="2016-09-13T11:45:00Z">
          <w:pPr>
            <w:pStyle w:val="ListParagraph"/>
            <w:spacing w:after="120" w:line="240" w:lineRule="auto"/>
            <w:ind w:left="1440"/>
          </w:pPr>
        </w:pPrChange>
      </w:pPr>
    </w:p>
    <w:p w14:paraId="2753A25E" w14:textId="11ECAFF7" w:rsidR="00983BFA" w:rsidRPr="00983BFA" w:rsidRDefault="00983BFA" w:rsidP="00983BFA">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Logistics</w:t>
      </w:r>
    </w:p>
    <w:p w14:paraId="143B09C1" w14:textId="77777777" w:rsidR="00983BFA" w:rsidRDefault="00983BFA" w:rsidP="00983BFA">
      <w:pPr>
        <w:pStyle w:val="ListParagraph"/>
        <w:numPr>
          <w:ilvl w:val="0"/>
          <w:numId w:val="11"/>
        </w:numPr>
        <w:spacing w:after="120" w:line="240" w:lineRule="auto"/>
        <w:rPr>
          <w:rFonts w:ascii="Arial" w:hAnsi="Arial" w:cs="Arial"/>
          <w:sz w:val="24"/>
          <w:szCs w:val="24"/>
        </w:rPr>
      </w:pPr>
      <w:r>
        <w:rPr>
          <w:rFonts w:ascii="Arial" w:hAnsi="Arial" w:cs="Arial"/>
          <w:sz w:val="24"/>
          <w:szCs w:val="24"/>
        </w:rPr>
        <w:t>Classroom L</w:t>
      </w:r>
      <w:r w:rsidRPr="00983BFA">
        <w:rPr>
          <w:rFonts w:ascii="Arial" w:hAnsi="Arial" w:cs="Arial"/>
          <w:sz w:val="24"/>
          <w:szCs w:val="24"/>
        </w:rPr>
        <w:t xml:space="preserve">ocation: </w:t>
      </w:r>
    </w:p>
    <w:p w14:paraId="37F1EFAE" w14:textId="77777777" w:rsidR="00983BFA" w:rsidRDefault="00983BFA" w:rsidP="00983BFA">
      <w:pPr>
        <w:pStyle w:val="ListParagraph"/>
        <w:spacing w:after="120" w:line="240" w:lineRule="auto"/>
        <w:ind w:left="1440"/>
        <w:rPr>
          <w:rFonts w:ascii="Arial" w:hAnsi="Arial" w:cs="Arial"/>
          <w:sz w:val="24"/>
          <w:szCs w:val="24"/>
        </w:rPr>
      </w:pPr>
      <w:r w:rsidRPr="00983BFA">
        <w:rPr>
          <w:rFonts w:ascii="Arial" w:hAnsi="Arial" w:cs="Arial"/>
          <w:sz w:val="24"/>
          <w:szCs w:val="24"/>
        </w:rPr>
        <w:t>Federal Highway Administrative Institute's training space</w:t>
      </w:r>
    </w:p>
    <w:p w14:paraId="5784B363" w14:textId="77777777" w:rsidR="00983BFA" w:rsidRPr="00983BFA" w:rsidRDefault="00983BFA" w:rsidP="00983BFA">
      <w:pPr>
        <w:pStyle w:val="ListParagraph"/>
        <w:spacing w:after="120" w:line="240" w:lineRule="auto"/>
        <w:ind w:left="1440"/>
        <w:rPr>
          <w:rFonts w:ascii="Arial" w:hAnsi="Arial" w:cs="Arial"/>
          <w:sz w:val="24"/>
          <w:szCs w:val="24"/>
        </w:rPr>
      </w:pPr>
      <w:r w:rsidRPr="00983BFA">
        <w:rPr>
          <w:rFonts w:ascii="Arial" w:hAnsi="Arial" w:cs="Arial"/>
          <w:sz w:val="24"/>
          <w:szCs w:val="24"/>
        </w:rPr>
        <w:t>1310 North Court House Road</w:t>
      </w:r>
    </w:p>
    <w:p w14:paraId="18E2BA41" w14:textId="77777777" w:rsidR="00983BFA" w:rsidRPr="00983BFA" w:rsidRDefault="00983BFA" w:rsidP="00983BFA">
      <w:pPr>
        <w:pStyle w:val="ListParagraph"/>
        <w:spacing w:after="120" w:line="240" w:lineRule="auto"/>
        <w:ind w:left="1440"/>
        <w:rPr>
          <w:rFonts w:ascii="Arial" w:hAnsi="Arial" w:cs="Arial"/>
          <w:sz w:val="24"/>
          <w:szCs w:val="24"/>
        </w:rPr>
      </w:pPr>
      <w:r w:rsidRPr="00983BFA">
        <w:rPr>
          <w:rFonts w:ascii="Arial" w:hAnsi="Arial" w:cs="Arial"/>
          <w:sz w:val="24"/>
          <w:szCs w:val="24"/>
        </w:rPr>
        <w:t>Suite 300</w:t>
      </w:r>
    </w:p>
    <w:p w14:paraId="4D10088F" w14:textId="77777777" w:rsidR="00983BFA" w:rsidRDefault="00983BFA" w:rsidP="00983BFA">
      <w:pPr>
        <w:pStyle w:val="ListParagraph"/>
        <w:spacing w:after="120" w:line="240" w:lineRule="auto"/>
        <w:ind w:left="1440"/>
        <w:rPr>
          <w:rFonts w:ascii="Arial" w:hAnsi="Arial" w:cs="Arial"/>
          <w:sz w:val="24"/>
          <w:szCs w:val="24"/>
        </w:rPr>
      </w:pPr>
      <w:r w:rsidRPr="00983BFA">
        <w:rPr>
          <w:rFonts w:ascii="Arial" w:hAnsi="Arial" w:cs="Arial"/>
          <w:sz w:val="24"/>
          <w:szCs w:val="24"/>
        </w:rPr>
        <w:t>Arlington, VA 22201</w:t>
      </w:r>
    </w:p>
    <w:p w14:paraId="7B253195" w14:textId="77777777" w:rsidR="00983BFA" w:rsidRDefault="00983BFA" w:rsidP="00983BFA">
      <w:pPr>
        <w:pStyle w:val="ListParagraph"/>
        <w:numPr>
          <w:ilvl w:val="0"/>
          <w:numId w:val="11"/>
        </w:numPr>
        <w:spacing w:after="120" w:line="240" w:lineRule="auto"/>
        <w:rPr>
          <w:rFonts w:ascii="Arial" w:hAnsi="Arial" w:cs="Arial"/>
          <w:sz w:val="24"/>
          <w:szCs w:val="24"/>
        </w:rPr>
      </w:pPr>
      <w:r>
        <w:rPr>
          <w:rFonts w:ascii="Arial" w:hAnsi="Arial" w:cs="Arial"/>
          <w:sz w:val="24"/>
          <w:szCs w:val="24"/>
        </w:rPr>
        <w:t>Other logistics:</w:t>
      </w:r>
    </w:p>
    <w:p w14:paraId="5CEC26F3" w14:textId="77777777" w:rsidR="00983BFA" w:rsidRDefault="00983BFA" w:rsidP="00983BFA">
      <w:pPr>
        <w:pStyle w:val="ListParagraph"/>
        <w:numPr>
          <w:ilvl w:val="1"/>
          <w:numId w:val="11"/>
        </w:numPr>
        <w:spacing w:after="120" w:line="240" w:lineRule="auto"/>
        <w:rPr>
          <w:rFonts w:ascii="Arial" w:hAnsi="Arial" w:cs="Arial"/>
          <w:sz w:val="24"/>
          <w:szCs w:val="24"/>
        </w:rPr>
      </w:pPr>
      <w:r>
        <w:rPr>
          <w:rFonts w:ascii="Arial" w:hAnsi="Arial" w:cs="Arial"/>
          <w:sz w:val="24"/>
          <w:szCs w:val="24"/>
        </w:rPr>
        <w:t xml:space="preserve">Room is open from </w:t>
      </w:r>
      <w:r w:rsidRPr="00983BFA">
        <w:rPr>
          <w:rFonts w:ascii="Arial" w:hAnsi="Arial" w:cs="Arial"/>
          <w:sz w:val="24"/>
          <w:szCs w:val="24"/>
        </w:rPr>
        <w:t>7:30 am to 4:30</w:t>
      </w:r>
      <w:r>
        <w:rPr>
          <w:rFonts w:ascii="Arial" w:hAnsi="Arial" w:cs="Arial"/>
          <w:sz w:val="24"/>
          <w:szCs w:val="24"/>
        </w:rPr>
        <w:t xml:space="preserve"> each day</w:t>
      </w:r>
    </w:p>
    <w:p w14:paraId="6A9F2200" w14:textId="77777777" w:rsidR="00983BFA" w:rsidRDefault="00983BFA" w:rsidP="00983BFA">
      <w:pPr>
        <w:pStyle w:val="ListParagraph"/>
        <w:numPr>
          <w:ilvl w:val="1"/>
          <w:numId w:val="11"/>
        </w:numPr>
        <w:spacing w:after="120" w:line="240" w:lineRule="auto"/>
        <w:rPr>
          <w:rFonts w:ascii="Arial" w:hAnsi="Arial" w:cs="Arial"/>
          <w:sz w:val="24"/>
          <w:szCs w:val="24"/>
        </w:rPr>
      </w:pPr>
      <w:r>
        <w:rPr>
          <w:rFonts w:ascii="Arial" w:hAnsi="Arial" w:cs="Arial"/>
          <w:sz w:val="24"/>
          <w:szCs w:val="24"/>
        </w:rPr>
        <w:t>Cannot use FHWA’s internet</w:t>
      </w:r>
    </w:p>
    <w:p w14:paraId="4027579E" w14:textId="4AD9CE04" w:rsidR="00983BFA" w:rsidRPr="00983BFA" w:rsidRDefault="00983BFA" w:rsidP="00983BFA">
      <w:pPr>
        <w:pStyle w:val="ListParagraph"/>
        <w:numPr>
          <w:ilvl w:val="1"/>
          <w:numId w:val="11"/>
        </w:numPr>
        <w:spacing w:after="120" w:line="240" w:lineRule="auto"/>
        <w:rPr>
          <w:rFonts w:ascii="Arial" w:hAnsi="Arial" w:cs="Arial"/>
          <w:sz w:val="24"/>
          <w:szCs w:val="24"/>
        </w:rPr>
      </w:pPr>
      <w:r>
        <w:rPr>
          <w:rFonts w:ascii="Arial" w:hAnsi="Arial" w:cs="Arial"/>
          <w:sz w:val="24"/>
          <w:szCs w:val="24"/>
        </w:rPr>
        <w:t>Molly sent directions, hotel information, etc., which we will send out in the meeting invites</w:t>
      </w:r>
    </w:p>
    <w:p w14:paraId="4C73DEE6" w14:textId="77777777" w:rsidR="00983BFA" w:rsidRPr="00983BFA" w:rsidRDefault="00983BFA" w:rsidP="00983BFA">
      <w:pPr>
        <w:spacing w:after="120" w:line="240" w:lineRule="auto"/>
        <w:rPr>
          <w:rFonts w:ascii="Arial" w:hAnsi="Arial" w:cs="Arial"/>
          <w:sz w:val="24"/>
          <w:szCs w:val="24"/>
        </w:rPr>
      </w:pPr>
    </w:p>
    <w:p w14:paraId="54C7FAB6" w14:textId="0059D2EC" w:rsidR="00B81EE4" w:rsidRDefault="00B81EE4" w:rsidP="00B81EE4">
      <w:pPr>
        <w:spacing w:after="120" w:line="240" w:lineRule="auto"/>
        <w:rPr>
          <w:rFonts w:ascii="Arial" w:hAnsi="Arial" w:cs="Arial"/>
          <w:sz w:val="24"/>
          <w:szCs w:val="24"/>
        </w:rPr>
      </w:pPr>
    </w:p>
    <w:sectPr w:rsidR="00B81E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5" w:author="Lauren E. Tindall" w:date="2016-09-13T11:21:00Z" w:initials="LET">
    <w:p w14:paraId="23ED8904" w14:textId="35DE0782" w:rsidR="00114459" w:rsidRDefault="00114459">
      <w:pPr>
        <w:pStyle w:val="CommentText"/>
      </w:pPr>
      <w:r>
        <w:rPr>
          <w:rStyle w:val="CommentReference"/>
        </w:rPr>
        <w:annotationRef/>
      </w:r>
      <w:proofErr w:type="gramStart"/>
      <w:r>
        <w:t>update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D89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4A02"/>
    <w:multiLevelType w:val="hybridMultilevel"/>
    <w:tmpl w:val="EDF46C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F2920"/>
    <w:multiLevelType w:val="hybridMultilevel"/>
    <w:tmpl w:val="D93A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C23BB"/>
    <w:multiLevelType w:val="hybridMultilevel"/>
    <w:tmpl w:val="63484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F7E92"/>
    <w:multiLevelType w:val="hybridMultilevel"/>
    <w:tmpl w:val="CEF0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A675C"/>
    <w:multiLevelType w:val="hybridMultilevel"/>
    <w:tmpl w:val="FF9EF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A0133"/>
    <w:multiLevelType w:val="hybridMultilevel"/>
    <w:tmpl w:val="5A46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243B"/>
    <w:multiLevelType w:val="hybridMultilevel"/>
    <w:tmpl w:val="55B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E48D9"/>
    <w:multiLevelType w:val="hybridMultilevel"/>
    <w:tmpl w:val="D496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C2B77"/>
    <w:multiLevelType w:val="hybridMultilevel"/>
    <w:tmpl w:val="3C0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B3DF0"/>
    <w:multiLevelType w:val="hybridMultilevel"/>
    <w:tmpl w:val="B5D097C8"/>
    <w:lvl w:ilvl="0" w:tplc="701C41AA">
      <w:start w:val="1"/>
      <w:numFmt w:val="bullet"/>
      <w:lvlText w:val="•"/>
      <w:lvlJc w:val="left"/>
      <w:pPr>
        <w:tabs>
          <w:tab w:val="num" w:pos="720"/>
        </w:tabs>
        <w:ind w:left="720" w:hanging="360"/>
      </w:pPr>
      <w:rPr>
        <w:rFonts w:ascii="Arial" w:hAnsi="Arial" w:hint="default"/>
      </w:rPr>
    </w:lvl>
    <w:lvl w:ilvl="1" w:tplc="A664B256" w:tentative="1">
      <w:start w:val="1"/>
      <w:numFmt w:val="bullet"/>
      <w:lvlText w:val="•"/>
      <w:lvlJc w:val="left"/>
      <w:pPr>
        <w:tabs>
          <w:tab w:val="num" w:pos="1440"/>
        </w:tabs>
        <w:ind w:left="1440" w:hanging="360"/>
      </w:pPr>
      <w:rPr>
        <w:rFonts w:ascii="Arial" w:hAnsi="Arial" w:hint="default"/>
      </w:rPr>
    </w:lvl>
    <w:lvl w:ilvl="2" w:tplc="167E25EE" w:tentative="1">
      <w:start w:val="1"/>
      <w:numFmt w:val="bullet"/>
      <w:lvlText w:val="•"/>
      <w:lvlJc w:val="left"/>
      <w:pPr>
        <w:tabs>
          <w:tab w:val="num" w:pos="2160"/>
        </w:tabs>
        <w:ind w:left="2160" w:hanging="360"/>
      </w:pPr>
      <w:rPr>
        <w:rFonts w:ascii="Arial" w:hAnsi="Arial" w:hint="default"/>
      </w:rPr>
    </w:lvl>
    <w:lvl w:ilvl="3" w:tplc="89D423FA" w:tentative="1">
      <w:start w:val="1"/>
      <w:numFmt w:val="bullet"/>
      <w:lvlText w:val="•"/>
      <w:lvlJc w:val="left"/>
      <w:pPr>
        <w:tabs>
          <w:tab w:val="num" w:pos="2880"/>
        </w:tabs>
        <w:ind w:left="2880" w:hanging="360"/>
      </w:pPr>
      <w:rPr>
        <w:rFonts w:ascii="Arial" w:hAnsi="Arial" w:hint="default"/>
      </w:rPr>
    </w:lvl>
    <w:lvl w:ilvl="4" w:tplc="9D509DF2" w:tentative="1">
      <w:start w:val="1"/>
      <w:numFmt w:val="bullet"/>
      <w:lvlText w:val="•"/>
      <w:lvlJc w:val="left"/>
      <w:pPr>
        <w:tabs>
          <w:tab w:val="num" w:pos="3600"/>
        </w:tabs>
        <w:ind w:left="3600" w:hanging="360"/>
      </w:pPr>
      <w:rPr>
        <w:rFonts w:ascii="Arial" w:hAnsi="Arial" w:hint="default"/>
      </w:rPr>
    </w:lvl>
    <w:lvl w:ilvl="5" w:tplc="CFD84A26" w:tentative="1">
      <w:start w:val="1"/>
      <w:numFmt w:val="bullet"/>
      <w:lvlText w:val="•"/>
      <w:lvlJc w:val="left"/>
      <w:pPr>
        <w:tabs>
          <w:tab w:val="num" w:pos="4320"/>
        </w:tabs>
        <w:ind w:left="4320" w:hanging="360"/>
      </w:pPr>
      <w:rPr>
        <w:rFonts w:ascii="Arial" w:hAnsi="Arial" w:hint="default"/>
      </w:rPr>
    </w:lvl>
    <w:lvl w:ilvl="6" w:tplc="027C92E8" w:tentative="1">
      <w:start w:val="1"/>
      <w:numFmt w:val="bullet"/>
      <w:lvlText w:val="•"/>
      <w:lvlJc w:val="left"/>
      <w:pPr>
        <w:tabs>
          <w:tab w:val="num" w:pos="5040"/>
        </w:tabs>
        <w:ind w:left="5040" w:hanging="360"/>
      </w:pPr>
      <w:rPr>
        <w:rFonts w:ascii="Arial" w:hAnsi="Arial" w:hint="default"/>
      </w:rPr>
    </w:lvl>
    <w:lvl w:ilvl="7" w:tplc="49104498" w:tentative="1">
      <w:start w:val="1"/>
      <w:numFmt w:val="bullet"/>
      <w:lvlText w:val="•"/>
      <w:lvlJc w:val="left"/>
      <w:pPr>
        <w:tabs>
          <w:tab w:val="num" w:pos="5760"/>
        </w:tabs>
        <w:ind w:left="5760" w:hanging="360"/>
      </w:pPr>
      <w:rPr>
        <w:rFonts w:ascii="Arial" w:hAnsi="Arial" w:hint="default"/>
      </w:rPr>
    </w:lvl>
    <w:lvl w:ilvl="8" w:tplc="E1A88B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C13918"/>
    <w:multiLevelType w:val="hybridMultilevel"/>
    <w:tmpl w:val="0620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0D11"/>
    <w:multiLevelType w:val="hybridMultilevel"/>
    <w:tmpl w:val="072A4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11"/>
  </w:num>
  <w:num w:numId="5">
    <w:abstractNumId w:val="9"/>
  </w:num>
  <w:num w:numId="6">
    <w:abstractNumId w:val="4"/>
  </w:num>
  <w:num w:numId="7">
    <w:abstractNumId w:val="5"/>
  </w:num>
  <w:num w:numId="8">
    <w:abstractNumId w:val="0"/>
  </w:num>
  <w:num w:numId="9">
    <w:abstractNumId w:val="6"/>
  </w:num>
  <w:num w:numId="10">
    <w:abstractNumId w:val="8"/>
  </w:num>
  <w:num w:numId="11">
    <w:abstractNumId w:val="2"/>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 E. Tindall">
    <w15:presenceInfo w15:providerId="None" w15:userId="Lauren E. Ti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2"/>
  </w:compat>
  <w:rsids>
    <w:rsidRoot w:val="00A91945"/>
    <w:rsid w:val="00114459"/>
    <w:rsid w:val="00195334"/>
    <w:rsid w:val="001D22A9"/>
    <w:rsid w:val="001D245F"/>
    <w:rsid w:val="002619D3"/>
    <w:rsid w:val="00336D6E"/>
    <w:rsid w:val="0035044F"/>
    <w:rsid w:val="00370104"/>
    <w:rsid w:val="003F5498"/>
    <w:rsid w:val="00426C4A"/>
    <w:rsid w:val="004B5617"/>
    <w:rsid w:val="005353BB"/>
    <w:rsid w:val="00551BFA"/>
    <w:rsid w:val="0057339F"/>
    <w:rsid w:val="005B5A4C"/>
    <w:rsid w:val="00633FC6"/>
    <w:rsid w:val="00655581"/>
    <w:rsid w:val="00673033"/>
    <w:rsid w:val="00685FB5"/>
    <w:rsid w:val="006A2775"/>
    <w:rsid w:val="00793F89"/>
    <w:rsid w:val="0083023E"/>
    <w:rsid w:val="008C2A9A"/>
    <w:rsid w:val="00904AF6"/>
    <w:rsid w:val="00905F1E"/>
    <w:rsid w:val="00936F66"/>
    <w:rsid w:val="00983BFA"/>
    <w:rsid w:val="00983DC1"/>
    <w:rsid w:val="009A3704"/>
    <w:rsid w:val="009C1FD6"/>
    <w:rsid w:val="009D23C5"/>
    <w:rsid w:val="00A20C15"/>
    <w:rsid w:val="00A70248"/>
    <w:rsid w:val="00A91945"/>
    <w:rsid w:val="00AC3C08"/>
    <w:rsid w:val="00B81EE4"/>
    <w:rsid w:val="00CA0967"/>
    <w:rsid w:val="00D36CC0"/>
    <w:rsid w:val="00D71844"/>
    <w:rsid w:val="00D940A2"/>
    <w:rsid w:val="00E25B06"/>
    <w:rsid w:val="00E30A90"/>
    <w:rsid w:val="00F20003"/>
    <w:rsid w:val="00F44244"/>
    <w:rsid w:val="00FC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BDE3"/>
  <w15:docId w15:val="{39B46FD2-3AC6-482D-9E23-6ADAD401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945"/>
    <w:pPr>
      <w:ind w:left="720"/>
      <w:contextualSpacing/>
    </w:pPr>
  </w:style>
  <w:style w:type="character" w:styleId="CommentReference">
    <w:name w:val="annotation reference"/>
    <w:basedOn w:val="DefaultParagraphFont"/>
    <w:uiPriority w:val="99"/>
    <w:semiHidden/>
    <w:unhideWhenUsed/>
    <w:rsid w:val="00983DC1"/>
    <w:rPr>
      <w:sz w:val="16"/>
      <w:szCs w:val="16"/>
    </w:rPr>
  </w:style>
  <w:style w:type="paragraph" w:styleId="CommentText">
    <w:name w:val="annotation text"/>
    <w:basedOn w:val="Normal"/>
    <w:link w:val="CommentTextChar"/>
    <w:uiPriority w:val="99"/>
    <w:semiHidden/>
    <w:unhideWhenUsed/>
    <w:rsid w:val="00983DC1"/>
    <w:pPr>
      <w:spacing w:line="240" w:lineRule="auto"/>
    </w:pPr>
    <w:rPr>
      <w:sz w:val="20"/>
      <w:szCs w:val="20"/>
    </w:rPr>
  </w:style>
  <w:style w:type="character" w:customStyle="1" w:styleId="CommentTextChar">
    <w:name w:val="Comment Text Char"/>
    <w:basedOn w:val="DefaultParagraphFont"/>
    <w:link w:val="CommentText"/>
    <w:uiPriority w:val="99"/>
    <w:semiHidden/>
    <w:rsid w:val="00983DC1"/>
    <w:rPr>
      <w:sz w:val="20"/>
      <w:szCs w:val="20"/>
    </w:rPr>
  </w:style>
  <w:style w:type="paragraph" w:styleId="CommentSubject">
    <w:name w:val="annotation subject"/>
    <w:basedOn w:val="CommentText"/>
    <w:next w:val="CommentText"/>
    <w:link w:val="CommentSubjectChar"/>
    <w:uiPriority w:val="99"/>
    <w:semiHidden/>
    <w:unhideWhenUsed/>
    <w:rsid w:val="00983DC1"/>
    <w:rPr>
      <w:b/>
      <w:bCs/>
    </w:rPr>
  </w:style>
  <w:style w:type="character" w:customStyle="1" w:styleId="CommentSubjectChar">
    <w:name w:val="Comment Subject Char"/>
    <w:basedOn w:val="CommentTextChar"/>
    <w:link w:val="CommentSubject"/>
    <w:uiPriority w:val="99"/>
    <w:semiHidden/>
    <w:rsid w:val="00983DC1"/>
    <w:rPr>
      <w:b/>
      <w:bCs/>
      <w:sz w:val="20"/>
      <w:szCs w:val="20"/>
    </w:rPr>
  </w:style>
  <w:style w:type="paragraph" w:styleId="BalloonText">
    <w:name w:val="Balloon Text"/>
    <w:basedOn w:val="Normal"/>
    <w:link w:val="BalloonTextChar"/>
    <w:uiPriority w:val="99"/>
    <w:semiHidden/>
    <w:unhideWhenUsed/>
    <w:rsid w:val="0098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DC1"/>
    <w:rPr>
      <w:rFonts w:ascii="Tahoma" w:hAnsi="Tahoma" w:cs="Tahoma"/>
      <w:sz w:val="16"/>
      <w:szCs w:val="16"/>
    </w:rPr>
  </w:style>
  <w:style w:type="character" w:styleId="Hyperlink">
    <w:name w:val="Hyperlink"/>
    <w:basedOn w:val="DefaultParagraphFont"/>
    <w:uiPriority w:val="99"/>
    <w:unhideWhenUsed/>
    <w:rsid w:val="005353BB"/>
    <w:rPr>
      <w:color w:val="0000FF" w:themeColor="hyperlink"/>
      <w:u w:val="single"/>
    </w:rPr>
  </w:style>
  <w:style w:type="paragraph" w:styleId="Revision">
    <w:name w:val="Revision"/>
    <w:hidden/>
    <w:uiPriority w:val="99"/>
    <w:semiHidden/>
    <w:rsid w:val="002619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611915">
      <w:bodyDiv w:val="1"/>
      <w:marLeft w:val="0"/>
      <w:marRight w:val="0"/>
      <w:marTop w:val="0"/>
      <w:marBottom w:val="0"/>
      <w:divBdr>
        <w:top w:val="none" w:sz="0" w:space="0" w:color="auto"/>
        <w:left w:val="none" w:sz="0" w:space="0" w:color="auto"/>
        <w:bottom w:val="none" w:sz="0" w:space="0" w:color="auto"/>
        <w:right w:val="none" w:sz="0" w:space="0" w:color="auto"/>
      </w:divBdr>
      <w:divsChild>
        <w:div w:id="248850633">
          <w:marLeft w:val="547"/>
          <w:marRight w:val="0"/>
          <w:marTop w:val="0"/>
          <w:marBottom w:val="0"/>
          <w:divBdr>
            <w:top w:val="none" w:sz="0" w:space="0" w:color="auto"/>
            <w:left w:val="none" w:sz="0" w:space="0" w:color="auto"/>
            <w:bottom w:val="none" w:sz="0" w:space="0" w:color="auto"/>
            <w:right w:val="none" w:sz="0" w:space="0" w:color="auto"/>
          </w:divBdr>
        </w:div>
        <w:div w:id="1930115686">
          <w:marLeft w:val="547"/>
          <w:marRight w:val="0"/>
          <w:marTop w:val="0"/>
          <w:marBottom w:val="0"/>
          <w:divBdr>
            <w:top w:val="none" w:sz="0" w:space="0" w:color="auto"/>
            <w:left w:val="none" w:sz="0" w:space="0" w:color="auto"/>
            <w:bottom w:val="none" w:sz="0" w:space="0" w:color="auto"/>
            <w:right w:val="none" w:sz="0" w:space="0" w:color="auto"/>
          </w:divBdr>
        </w:div>
      </w:divsChild>
    </w:div>
    <w:div w:id="190722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2.xml"/><Relationship Id="rId5" Type="http://schemas.openxmlformats.org/officeDocument/2006/relationships/comments" Target="comment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827F42-6167-4A0B-8422-2207E124DA27}"/>
</file>

<file path=customXml/itemProps2.xml><?xml version="1.0" encoding="utf-8"?>
<ds:datastoreItem xmlns:ds="http://schemas.openxmlformats.org/officeDocument/2006/customXml" ds:itemID="{35DA4347-CF52-4296-9945-266DC29A5262}"/>
</file>

<file path=customXml/itemProps3.xml><?xml version="1.0" encoding="utf-8"?>
<ds:datastoreItem xmlns:ds="http://schemas.openxmlformats.org/officeDocument/2006/customXml" ds:itemID="{FE4FBF7F-5F17-4A13-BC48-5F44BFF4E606}"/>
</file>

<file path=docProps/app.xml><?xml version="1.0" encoding="utf-8"?>
<Properties xmlns="http://schemas.openxmlformats.org/officeDocument/2006/extended-properties" xmlns:vt="http://schemas.openxmlformats.org/officeDocument/2006/docPropsVTypes">
  <Template>Normal</Template>
  <TotalTime>1099</TotalTime>
  <Pages>6</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ASI Government</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Melissa</dc:creator>
  <cp:lastModifiedBy>Lauren E. Tindall</cp:lastModifiedBy>
  <cp:revision>12</cp:revision>
  <dcterms:created xsi:type="dcterms:W3CDTF">2016-09-12T19:30:00Z</dcterms:created>
  <dcterms:modified xsi:type="dcterms:W3CDTF">2016-09-13T15:53:00Z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