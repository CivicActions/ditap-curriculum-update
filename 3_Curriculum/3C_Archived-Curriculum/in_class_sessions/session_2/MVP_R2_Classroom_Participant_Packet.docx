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7692C" w14:textId="128BB4AF" w:rsidR="00655DC7" w:rsidRDefault="00741AD0" w:rsidP="00FB7905">
      <w:pPr>
        <w:pStyle w:val="Heading1"/>
        <w:sectPr w:rsidR="00655DC7">
          <w:pgSz w:w="12240" w:h="15840"/>
          <w:pgMar w:top="1440" w:right="1440" w:bottom="1440" w:left="1440" w:header="720" w:footer="720" w:gutter="0"/>
          <w:cols w:space="720"/>
          <w:docGrid w:linePitch="360"/>
        </w:sectPr>
      </w:pPr>
      <w:bookmarkStart w:id="1" w:name="_Toc433005936"/>
      <w:bookmarkStart w:id="2" w:name="_Toc433011789"/>
      <w:bookmarkStart w:id="3" w:name="_Toc437602379"/>
      <w:bookmarkStart w:id="4" w:name="_Toc438018499"/>
      <w:bookmarkStart w:id="5" w:name="_Toc438025328"/>
      <w:bookmarkStart w:id="6" w:name="_Toc443052902"/>
      <w:bookmarkStart w:id="7" w:name="_Toc443291513"/>
      <w:bookmarkStart w:id="8" w:name="_Toc443311399"/>
      <w:bookmarkStart w:id="9" w:name="_Toc443326555"/>
      <w:bookmarkStart w:id="10" w:name="_Toc464484901"/>
      <w:r w:rsidRPr="004C6A8D">
        <mc:AlternateContent>
          <mc:Choice Requires="wps">
            <w:drawing>
              <wp:anchor distT="0" distB="0" distL="114300" distR="114300" simplePos="0" relativeHeight="251657216" behindDoc="0" locked="0" layoutInCell="1" allowOverlap="1" wp14:anchorId="5014896F" wp14:editId="3A50EA2B">
                <wp:simplePos x="0" y="0"/>
                <wp:positionH relativeFrom="column">
                  <wp:posOffset>-960120</wp:posOffset>
                </wp:positionH>
                <wp:positionV relativeFrom="paragraph">
                  <wp:posOffset>-914400</wp:posOffset>
                </wp:positionV>
                <wp:extent cx="7787640" cy="10079355"/>
                <wp:effectExtent l="0" t="0" r="3810" b="0"/>
                <wp:wrapSquare wrapText="bothSides"/>
                <wp:docPr id="7" name="Rectangle 6"/>
                <wp:cNvGraphicFramePr/>
                <a:graphic xmlns:a="http://schemas.openxmlformats.org/drawingml/2006/main">
                  <a:graphicData uri="http://schemas.microsoft.com/office/word/2010/wordprocessingShape">
                    <wps:wsp>
                      <wps:cNvSpPr/>
                      <wps:spPr>
                        <a:xfrm>
                          <a:off x="0" y="0"/>
                          <a:ext cx="7787640" cy="10079355"/>
                        </a:xfrm>
                        <a:prstGeom prst="rect">
                          <a:avLst/>
                        </a:prstGeom>
                        <a:solidFill>
                          <a:srgbClr val="4291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C401A" w14:textId="77777777" w:rsidR="00C1704F" w:rsidRDefault="00C1704F">
                            <w:pPr>
                              <w:rPr>
                                <w:ins w:id="11" w:author="Erin" w:date="2016-10-17T13:25:00Z"/>
                              </w:rPr>
                              <w:pPrChange w:id="12" w:author="Wolf, Brock" w:date="2016-10-17T15:58:00Z">
                                <w:pPr>
                                  <w:jc w:val="center"/>
                                </w:pPr>
                              </w:pPrChange>
                            </w:pPr>
                          </w:p>
                          <w:p w14:paraId="0453DB3F" w14:textId="77777777" w:rsidR="00C1704F" w:rsidRDefault="00C1704F">
                            <w:pPr>
                              <w:rPr>
                                <w:ins w:id="13" w:author="Erin" w:date="2016-10-17T13:25:00Z"/>
                              </w:rPr>
                              <w:pPrChange w:id="14" w:author="Wolf, Brock" w:date="2016-10-17T15:58:00Z">
                                <w:pPr>
                                  <w:jc w:val="center"/>
                                </w:pPr>
                              </w:pPrChange>
                            </w:pPr>
                          </w:p>
                          <w:p w14:paraId="200EC366" w14:textId="77777777" w:rsidR="00C1704F" w:rsidRDefault="00C1704F">
                            <w:pPr>
                              <w:rPr>
                                <w:ins w:id="15" w:author="Erin" w:date="2016-10-17T13:25:00Z"/>
                              </w:rPr>
                              <w:pPrChange w:id="16" w:author="Wolf, Brock" w:date="2016-10-17T15:58:00Z">
                                <w:pPr>
                                  <w:jc w:val="center"/>
                                </w:pPr>
                              </w:pPrChange>
                            </w:pPr>
                          </w:p>
                          <w:p w14:paraId="716AECC7" w14:textId="77777777" w:rsidR="00C1704F" w:rsidRDefault="00C1704F">
                            <w:pPr>
                              <w:rPr>
                                <w:ins w:id="17" w:author="Erin" w:date="2016-10-17T13:25:00Z"/>
                              </w:rPr>
                              <w:pPrChange w:id="18" w:author="Wolf, Brock" w:date="2016-10-17T15:58:00Z">
                                <w:pPr>
                                  <w:jc w:val="center"/>
                                </w:pPr>
                              </w:pPrChange>
                            </w:pPr>
                          </w:p>
                          <w:p w14:paraId="2E0A8E7F" w14:textId="77777777" w:rsidR="00C1704F" w:rsidRDefault="00C1704F">
                            <w:pPr>
                              <w:rPr>
                                <w:ins w:id="19" w:author="Erin" w:date="2016-10-17T13:25:00Z"/>
                              </w:rPr>
                              <w:pPrChange w:id="20" w:author="Wolf, Brock" w:date="2016-10-17T15:58:00Z">
                                <w:pPr>
                                  <w:jc w:val="center"/>
                                </w:pPr>
                              </w:pPrChange>
                            </w:pPr>
                          </w:p>
                          <w:p w14:paraId="66096FE2" w14:textId="77777777" w:rsidR="00C1704F" w:rsidRDefault="00C1704F">
                            <w:pPr>
                              <w:rPr>
                                <w:ins w:id="21" w:author="Erin" w:date="2016-10-17T13:25:00Z"/>
                              </w:rPr>
                              <w:pPrChange w:id="22" w:author="Wolf, Brock" w:date="2016-10-17T15:58:00Z">
                                <w:pPr>
                                  <w:jc w:val="center"/>
                                </w:pPr>
                              </w:pPrChange>
                            </w:pPr>
                          </w:p>
                          <w:p w14:paraId="13161176" w14:textId="77777777" w:rsidR="00C1704F" w:rsidRDefault="00C1704F">
                            <w:pPr>
                              <w:rPr>
                                <w:ins w:id="23" w:author="Erin" w:date="2016-10-17T13:25:00Z"/>
                              </w:rPr>
                              <w:pPrChange w:id="24" w:author="Wolf, Brock" w:date="2016-10-17T15:58:00Z">
                                <w:pPr>
                                  <w:jc w:val="center"/>
                                </w:pPr>
                              </w:pPrChange>
                            </w:pPr>
                          </w:p>
                          <w:p w14:paraId="50A8A5F8" w14:textId="77777777" w:rsidR="00C1704F" w:rsidRDefault="00C1704F">
                            <w:pPr>
                              <w:rPr>
                                <w:ins w:id="25" w:author="Erin" w:date="2016-10-17T13:25:00Z"/>
                              </w:rPr>
                              <w:pPrChange w:id="26" w:author="Wolf, Brock" w:date="2016-10-17T15:58:00Z">
                                <w:pPr>
                                  <w:jc w:val="center"/>
                                </w:pPr>
                              </w:pPrChange>
                            </w:pPr>
                          </w:p>
                          <w:p w14:paraId="70F40D95" w14:textId="77777777" w:rsidR="00C1704F" w:rsidRDefault="00C1704F">
                            <w:pPr>
                              <w:rPr>
                                <w:ins w:id="27" w:author="Erin" w:date="2016-10-17T13:25:00Z"/>
                              </w:rPr>
                              <w:pPrChange w:id="28" w:author="Wolf, Brock" w:date="2016-10-17T15:58:00Z">
                                <w:pPr>
                                  <w:jc w:val="center"/>
                                </w:pPr>
                              </w:pPrChange>
                            </w:pPr>
                          </w:p>
                          <w:p w14:paraId="5DB9FBF2" w14:textId="77777777" w:rsidR="00C1704F" w:rsidRDefault="00C1704F">
                            <w:pPr>
                              <w:rPr>
                                <w:ins w:id="29" w:author="Erin" w:date="2016-10-17T13:25:00Z"/>
                              </w:rPr>
                              <w:pPrChange w:id="30" w:author="Wolf, Brock" w:date="2016-10-17T15:58:00Z">
                                <w:pPr>
                                  <w:jc w:val="center"/>
                                </w:pPr>
                              </w:pPrChange>
                            </w:pPr>
                          </w:p>
                          <w:p w14:paraId="430365A1" w14:textId="77777777" w:rsidR="00C1704F" w:rsidRDefault="00C1704F">
                            <w:pPr>
                              <w:rPr>
                                <w:ins w:id="31" w:author="Erin" w:date="2016-10-17T13:25:00Z"/>
                              </w:rPr>
                              <w:pPrChange w:id="32" w:author="Wolf, Brock" w:date="2016-10-17T15:58:00Z">
                                <w:pPr>
                                  <w:jc w:val="center"/>
                                </w:pPr>
                              </w:pPrChange>
                            </w:pPr>
                          </w:p>
                          <w:p w14:paraId="745EAED9" w14:textId="77777777" w:rsidR="00C1704F" w:rsidRDefault="00C1704F">
                            <w:pPr>
                              <w:rPr>
                                <w:ins w:id="33" w:author="Erin" w:date="2016-10-17T13:25:00Z"/>
                              </w:rPr>
                              <w:pPrChange w:id="34" w:author="Wolf, Brock" w:date="2016-10-17T15:58:00Z">
                                <w:pPr>
                                  <w:jc w:val="center"/>
                                </w:pPr>
                              </w:pPrChange>
                            </w:pPr>
                          </w:p>
                          <w:p w14:paraId="6F66A11B" w14:textId="77777777" w:rsidR="00C1704F" w:rsidRDefault="00C1704F">
                            <w:pPr>
                              <w:rPr>
                                <w:ins w:id="35" w:author="Erin" w:date="2016-10-17T13:25:00Z"/>
                              </w:rPr>
                              <w:pPrChange w:id="36" w:author="Wolf, Brock" w:date="2016-10-17T15:58:00Z">
                                <w:pPr>
                                  <w:jc w:val="center"/>
                                </w:pPr>
                              </w:pPrChange>
                            </w:pPr>
                          </w:p>
                          <w:p w14:paraId="4F3F86C3" w14:textId="77777777" w:rsidR="00C1704F" w:rsidRDefault="00C1704F">
                            <w:pPr>
                              <w:rPr>
                                <w:ins w:id="37" w:author="Erin" w:date="2016-10-17T13:25:00Z"/>
                              </w:rPr>
                              <w:pPrChange w:id="38" w:author="Wolf, Brock" w:date="2016-10-17T15:58:00Z">
                                <w:pPr>
                                  <w:jc w:val="center"/>
                                </w:pPr>
                              </w:pPrChange>
                            </w:pPr>
                          </w:p>
                          <w:p w14:paraId="4BAD6C30" w14:textId="403EE0AD" w:rsidR="00C1704F" w:rsidRDefault="00C1704F">
                            <w:pPr>
                              <w:rPr>
                                <w:ins w:id="39" w:author="Erin" w:date="2016-10-17T13:25:00Z"/>
                              </w:rPr>
                              <w:pPrChange w:id="40" w:author="Wolf, Brock" w:date="2016-10-17T15:58:00Z">
                                <w:pPr>
                                  <w:jc w:val="center"/>
                                </w:pPr>
                              </w:pPrChange>
                            </w:pPr>
                            <w:ins w:id="41" w:author="Erin" w:date="2016-10-17T13:15:00Z">
                              <w:r>
                                <w:rPr>
                                  <w:noProof/>
                                </w:rPr>
                                <w:drawing>
                                  <wp:inline distT="0" distB="0" distL="0" distR="0" wp14:anchorId="46E4926B" wp14:editId="473E1A8C">
                                    <wp:extent cx="7589520" cy="2157984"/>
                                    <wp:effectExtent l="57150" t="38100" r="49530" b="71120"/>
                                    <wp:docPr id="29" name="Picture 2" descr="http://icf-edx-pilot.cloudapp.net/static/themes/ionisx/images/sunrise.98dd28f2df8a.jpg"/>
                                    <wp:cNvGraphicFramePr/>
                                    <a:graphic xmlns:a="http://schemas.openxmlformats.org/drawingml/2006/main">
                                      <a:graphicData uri="http://schemas.openxmlformats.org/drawingml/2006/picture">
                                        <pic:pic xmlns:pic="http://schemas.openxmlformats.org/drawingml/2006/picture">
                                          <pic:nvPicPr>
                                            <pic:cNvPr id="15" name="Picture 2" descr="http://icf-edx-pilot.cloudapp.net/static/themes/ionisx/images/sunrise.98dd28f2df8a.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89520" cy="2157984"/>
                                            </a:xfrm>
                                            <a:prstGeom prst="rect">
                                              <a:avLst/>
                                            </a:prstGeom>
                                            <a:noFill/>
                                            <a:effectLst>
                                              <a:outerShdw blurRad="50800" dist="25400" dir="5400000" algn="t" rotWithShape="0">
                                                <a:prstClr val="black">
                                                  <a:alpha val="40000"/>
                                                </a:prstClr>
                                              </a:outerShdw>
                                            </a:effectLst>
                                            <a:extLst/>
                                          </pic:spPr>
                                        </pic:pic>
                                      </a:graphicData>
                                    </a:graphic>
                                  </wp:inline>
                                </w:drawing>
                              </w:r>
                            </w:ins>
                          </w:p>
                          <w:p w14:paraId="3C9A7DA2" w14:textId="77777777" w:rsidR="00C1704F" w:rsidRDefault="00C1704F">
                            <w:pPr>
                              <w:rPr>
                                <w:ins w:id="42" w:author="Erin" w:date="2016-10-17T13:25:00Z"/>
                              </w:rPr>
                              <w:pPrChange w:id="43" w:author="Wolf, Brock" w:date="2016-10-17T15:58:00Z">
                                <w:pPr>
                                  <w:jc w:val="center"/>
                                </w:pPr>
                              </w:pPrChange>
                            </w:pPr>
                          </w:p>
                          <w:p w14:paraId="0DD27803" w14:textId="77777777" w:rsidR="00C1704F" w:rsidRDefault="00C1704F">
                            <w:pPr>
                              <w:rPr>
                                <w:ins w:id="44" w:author="Erin" w:date="2016-10-17T13:25:00Z"/>
                              </w:rPr>
                              <w:pPrChange w:id="45" w:author="Wolf, Brock" w:date="2016-10-17T15:58:00Z">
                                <w:pPr>
                                  <w:jc w:val="center"/>
                                </w:pPr>
                              </w:pPrChange>
                            </w:pPr>
                          </w:p>
                          <w:p w14:paraId="5E52BB7E" w14:textId="77777777" w:rsidR="00C1704F" w:rsidRDefault="00C1704F">
                            <w:pPr>
                              <w:rPr>
                                <w:ins w:id="46" w:author="Erin" w:date="2016-10-17T13:25:00Z"/>
                              </w:rPr>
                              <w:pPrChange w:id="47" w:author="Wolf, Brock" w:date="2016-10-17T15:58:00Z">
                                <w:pPr>
                                  <w:jc w:val="center"/>
                                </w:pPr>
                              </w:pPrChange>
                            </w:pPr>
                          </w:p>
                          <w:p w14:paraId="26EFB7A7" w14:textId="77777777" w:rsidR="00C1704F" w:rsidRDefault="00C1704F">
                            <w:pPr>
                              <w:rPr>
                                <w:ins w:id="48" w:author="Erin" w:date="2016-10-17T13:25:00Z"/>
                              </w:rPr>
                              <w:pPrChange w:id="49" w:author="Wolf, Brock" w:date="2016-10-17T15:58:00Z">
                                <w:pPr>
                                  <w:jc w:val="center"/>
                                </w:pPr>
                              </w:pPrChange>
                            </w:pPr>
                          </w:p>
                          <w:p w14:paraId="55654434" w14:textId="77777777" w:rsidR="00C1704F" w:rsidRDefault="00C1704F">
                            <w:pPr>
                              <w:rPr>
                                <w:ins w:id="50" w:author="Erin" w:date="2016-10-17T13:25:00Z"/>
                              </w:rPr>
                              <w:pPrChange w:id="51" w:author="Wolf, Brock" w:date="2016-10-17T15:58:00Z">
                                <w:pPr>
                                  <w:jc w:val="center"/>
                                </w:pPr>
                              </w:pPrChange>
                            </w:pPr>
                          </w:p>
                          <w:p w14:paraId="28F6641F" w14:textId="77777777" w:rsidR="00C1704F" w:rsidRDefault="00C1704F">
                            <w:pPr>
                              <w:rPr>
                                <w:ins w:id="52" w:author="Erin" w:date="2016-10-17T13:25:00Z"/>
                              </w:rPr>
                              <w:pPrChange w:id="53" w:author="Wolf, Brock" w:date="2016-10-17T15:58:00Z">
                                <w:pPr>
                                  <w:jc w:val="center"/>
                                </w:pPr>
                              </w:pPrChange>
                            </w:pPr>
                          </w:p>
                          <w:p w14:paraId="0F6BBBF4" w14:textId="77777777" w:rsidR="00C1704F" w:rsidRDefault="00C1704F">
                            <w:pPr>
                              <w:rPr>
                                <w:ins w:id="54" w:author="Erin" w:date="2016-10-17T13:25:00Z"/>
                              </w:rPr>
                              <w:pPrChange w:id="55" w:author="Wolf, Brock" w:date="2016-10-17T15:58:00Z">
                                <w:pPr>
                                  <w:jc w:val="center"/>
                                </w:pPr>
                              </w:pPrChange>
                            </w:pPr>
                          </w:p>
                          <w:p w14:paraId="33162614" w14:textId="77777777" w:rsidR="00C1704F" w:rsidRDefault="00C1704F">
                            <w:pPr>
                              <w:rPr>
                                <w:ins w:id="56" w:author="Erin" w:date="2016-10-17T13:25:00Z"/>
                              </w:rPr>
                              <w:pPrChange w:id="57" w:author="Wolf, Brock" w:date="2016-10-17T15:58:00Z">
                                <w:pPr>
                                  <w:jc w:val="center"/>
                                </w:pPr>
                              </w:pPrChange>
                            </w:pPr>
                          </w:p>
                          <w:p w14:paraId="73BFAE12" w14:textId="77777777" w:rsidR="00C1704F" w:rsidRDefault="00C1704F">
                            <w:pPr>
                              <w:rPr>
                                <w:ins w:id="58" w:author="Erin" w:date="2016-10-17T13:25:00Z"/>
                              </w:rPr>
                              <w:pPrChange w:id="59" w:author="Wolf, Brock" w:date="2016-10-17T15:58:00Z">
                                <w:pPr>
                                  <w:jc w:val="center"/>
                                </w:pPr>
                              </w:pPrChange>
                            </w:pPr>
                          </w:p>
                          <w:p w14:paraId="1B85DC75" w14:textId="77777777" w:rsidR="00C1704F" w:rsidRDefault="00C1704F">
                            <w:pPr>
                              <w:rPr>
                                <w:ins w:id="60" w:author="Erin" w:date="2016-10-17T13:25:00Z"/>
                              </w:rPr>
                              <w:pPrChange w:id="61" w:author="Wolf, Brock" w:date="2016-10-17T15:58:00Z">
                                <w:pPr>
                                  <w:jc w:val="center"/>
                                </w:pPr>
                              </w:pPrChange>
                            </w:pPr>
                          </w:p>
                          <w:p w14:paraId="796727FA" w14:textId="77777777" w:rsidR="00C1704F" w:rsidRDefault="00C1704F">
                            <w:pPr>
                              <w:rPr>
                                <w:ins w:id="62" w:author="Erin" w:date="2016-10-17T13:25:00Z"/>
                              </w:rPr>
                              <w:pPrChange w:id="63" w:author="Wolf, Brock" w:date="2016-10-17T15:58:00Z">
                                <w:pPr>
                                  <w:jc w:val="center"/>
                                </w:pPr>
                              </w:pPrChange>
                            </w:pPr>
                          </w:p>
                          <w:p w14:paraId="057599DC" w14:textId="77777777" w:rsidR="00C1704F" w:rsidRDefault="00C1704F">
                            <w:pPr>
                              <w:pPrChange w:id="64" w:author="Wolf, Brock" w:date="2016-10-17T15:58:00Z">
                                <w:pPr>
                                  <w:jc w:val="center"/>
                                </w:pPr>
                              </w:pPrChange>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5014896F" id="Rectangle 6" o:spid="_x0000_s1026" style="position:absolute;margin-left:-75.6pt;margin-top:-1in;width:613.2pt;height:79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" fillcolor="#4291f0" stroked="f" strokeweight="1pt">
                <v:textbox>
                  <w:txbxContent>
                    <w:p w14:paraId="0B9C401A" w14:textId="77777777" w:rsidR="00C1704F" w:rsidRDefault="00C1704F">
                      <w:pPr>
                        <w:rPr>
                          <w:ins w:id="65" w:author="Erin" w:date="2016-10-17T13:25:00Z"/>
                        </w:rPr>
                        <w:pPrChange w:id="66" w:author="Wolf, Brock" w:date="2016-10-17T15:58:00Z">
                          <w:pPr>
                            <w:jc w:val="center"/>
                          </w:pPr>
                        </w:pPrChange>
                      </w:pPr>
                    </w:p>
                    <w:p w14:paraId="0453DB3F" w14:textId="77777777" w:rsidR="00C1704F" w:rsidRDefault="00C1704F">
                      <w:pPr>
                        <w:rPr>
                          <w:ins w:id="67" w:author="Erin" w:date="2016-10-17T13:25:00Z"/>
                        </w:rPr>
                        <w:pPrChange w:id="68" w:author="Wolf, Brock" w:date="2016-10-17T15:58:00Z">
                          <w:pPr>
                            <w:jc w:val="center"/>
                          </w:pPr>
                        </w:pPrChange>
                      </w:pPr>
                    </w:p>
                    <w:p w14:paraId="200EC366" w14:textId="77777777" w:rsidR="00C1704F" w:rsidRDefault="00C1704F">
                      <w:pPr>
                        <w:rPr>
                          <w:ins w:id="69" w:author="Erin" w:date="2016-10-17T13:25:00Z"/>
                        </w:rPr>
                        <w:pPrChange w:id="70" w:author="Wolf, Brock" w:date="2016-10-17T15:58:00Z">
                          <w:pPr>
                            <w:jc w:val="center"/>
                          </w:pPr>
                        </w:pPrChange>
                      </w:pPr>
                    </w:p>
                    <w:p w14:paraId="716AECC7" w14:textId="77777777" w:rsidR="00C1704F" w:rsidRDefault="00C1704F">
                      <w:pPr>
                        <w:rPr>
                          <w:ins w:id="71" w:author="Erin" w:date="2016-10-17T13:25:00Z"/>
                        </w:rPr>
                        <w:pPrChange w:id="72" w:author="Wolf, Brock" w:date="2016-10-17T15:58:00Z">
                          <w:pPr>
                            <w:jc w:val="center"/>
                          </w:pPr>
                        </w:pPrChange>
                      </w:pPr>
                    </w:p>
                    <w:p w14:paraId="2E0A8E7F" w14:textId="77777777" w:rsidR="00C1704F" w:rsidRDefault="00C1704F">
                      <w:pPr>
                        <w:rPr>
                          <w:ins w:id="73" w:author="Erin" w:date="2016-10-17T13:25:00Z"/>
                        </w:rPr>
                        <w:pPrChange w:id="74" w:author="Wolf, Brock" w:date="2016-10-17T15:58:00Z">
                          <w:pPr>
                            <w:jc w:val="center"/>
                          </w:pPr>
                        </w:pPrChange>
                      </w:pPr>
                    </w:p>
                    <w:p w14:paraId="66096FE2" w14:textId="77777777" w:rsidR="00C1704F" w:rsidRDefault="00C1704F">
                      <w:pPr>
                        <w:rPr>
                          <w:ins w:id="75" w:author="Erin" w:date="2016-10-17T13:25:00Z"/>
                        </w:rPr>
                        <w:pPrChange w:id="76" w:author="Wolf, Brock" w:date="2016-10-17T15:58:00Z">
                          <w:pPr>
                            <w:jc w:val="center"/>
                          </w:pPr>
                        </w:pPrChange>
                      </w:pPr>
                    </w:p>
                    <w:p w14:paraId="13161176" w14:textId="77777777" w:rsidR="00C1704F" w:rsidRDefault="00C1704F">
                      <w:pPr>
                        <w:rPr>
                          <w:ins w:id="77" w:author="Erin" w:date="2016-10-17T13:25:00Z"/>
                        </w:rPr>
                        <w:pPrChange w:id="78" w:author="Wolf, Brock" w:date="2016-10-17T15:58:00Z">
                          <w:pPr>
                            <w:jc w:val="center"/>
                          </w:pPr>
                        </w:pPrChange>
                      </w:pPr>
                    </w:p>
                    <w:p w14:paraId="50A8A5F8" w14:textId="77777777" w:rsidR="00C1704F" w:rsidRDefault="00C1704F">
                      <w:pPr>
                        <w:rPr>
                          <w:ins w:id="79" w:author="Erin" w:date="2016-10-17T13:25:00Z"/>
                        </w:rPr>
                        <w:pPrChange w:id="80" w:author="Wolf, Brock" w:date="2016-10-17T15:58:00Z">
                          <w:pPr>
                            <w:jc w:val="center"/>
                          </w:pPr>
                        </w:pPrChange>
                      </w:pPr>
                    </w:p>
                    <w:p w14:paraId="70F40D95" w14:textId="77777777" w:rsidR="00C1704F" w:rsidRDefault="00C1704F">
                      <w:pPr>
                        <w:rPr>
                          <w:ins w:id="81" w:author="Erin" w:date="2016-10-17T13:25:00Z"/>
                        </w:rPr>
                        <w:pPrChange w:id="82" w:author="Wolf, Brock" w:date="2016-10-17T15:58:00Z">
                          <w:pPr>
                            <w:jc w:val="center"/>
                          </w:pPr>
                        </w:pPrChange>
                      </w:pPr>
                    </w:p>
                    <w:p w14:paraId="5DB9FBF2" w14:textId="77777777" w:rsidR="00C1704F" w:rsidRDefault="00C1704F">
                      <w:pPr>
                        <w:rPr>
                          <w:ins w:id="83" w:author="Erin" w:date="2016-10-17T13:25:00Z"/>
                        </w:rPr>
                        <w:pPrChange w:id="84" w:author="Wolf, Brock" w:date="2016-10-17T15:58:00Z">
                          <w:pPr>
                            <w:jc w:val="center"/>
                          </w:pPr>
                        </w:pPrChange>
                      </w:pPr>
                    </w:p>
                    <w:p w14:paraId="430365A1" w14:textId="77777777" w:rsidR="00C1704F" w:rsidRDefault="00C1704F">
                      <w:pPr>
                        <w:rPr>
                          <w:ins w:id="85" w:author="Erin" w:date="2016-10-17T13:25:00Z"/>
                        </w:rPr>
                        <w:pPrChange w:id="86" w:author="Wolf, Brock" w:date="2016-10-17T15:58:00Z">
                          <w:pPr>
                            <w:jc w:val="center"/>
                          </w:pPr>
                        </w:pPrChange>
                      </w:pPr>
                    </w:p>
                    <w:p w14:paraId="745EAED9" w14:textId="77777777" w:rsidR="00C1704F" w:rsidRDefault="00C1704F">
                      <w:pPr>
                        <w:rPr>
                          <w:ins w:id="87" w:author="Erin" w:date="2016-10-17T13:25:00Z"/>
                        </w:rPr>
                        <w:pPrChange w:id="88" w:author="Wolf, Brock" w:date="2016-10-17T15:58:00Z">
                          <w:pPr>
                            <w:jc w:val="center"/>
                          </w:pPr>
                        </w:pPrChange>
                      </w:pPr>
                    </w:p>
                    <w:p w14:paraId="6F66A11B" w14:textId="77777777" w:rsidR="00C1704F" w:rsidRDefault="00C1704F">
                      <w:pPr>
                        <w:rPr>
                          <w:ins w:id="89" w:author="Erin" w:date="2016-10-17T13:25:00Z"/>
                        </w:rPr>
                        <w:pPrChange w:id="90" w:author="Wolf, Brock" w:date="2016-10-17T15:58:00Z">
                          <w:pPr>
                            <w:jc w:val="center"/>
                          </w:pPr>
                        </w:pPrChange>
                      </w:pPr>
                    </w:p>
                    <w:p w14:paraId="4F3F86C3" w14:textId="77777777" w:rsidR="00C1704F" w:rsidRDefault="00C1704F">
                      <w:pPr>
                        <w:rPr>
                          <w:ins w:id="91" w:author="Erin" w:date="2016-10-17T13:25:00Z"/>
                        </w:rPr>
                        <w:pPrChange w:id="92" w:author="Wolf, Brock" w:date="2016-10-17T15:58:00Z">
                          <w:pPr>
                            <w:jc w:val="center"/>
                          </w:pPr>
                        </w:pPrChange>
                      </w:pPr>
                    </w:p>
                    <w:p w14:paraId="4BAD6C30" w14:textId="403EE0AD" w:rsidR="00C1704F" w:rsidRDefault="00C1704F">
                      <w:pPr>
                        <w:rPr>
                          <w:ins w:id="93" w:author="Erin" w:date="2016-10-17T13:25:00Z"/>
                        </w:rPr>
                        <w:pPrChange w:id="94" w:author="Wolf, Brock" w:date="2016-10-17T15:58:00Z">
                          <w:pPr>
                            <w:jc w:val="center"/>
                          </w:pPr>
                        </w:pPrChange>
                      </w:pPr>
                      <w:ins w:id="95" w:author="Erin" w:date="2016-10-17T13:15:00Z">
                        <w:r>
                          <w:rPr>
                            <w:noProof/>
                          </w:rPr>
                          <w:drawing>
                            <wp:inline distT="0" distB="0" distL="0" distR="0" wp14:anchorId="46E4926B" wp14:editId="473E1A8C">
                              <wp:extent cx="7589520" cy="2157984"/>
                              <wp:effectExtent l="57150" t="38100" r="49530" b="71120"/>
                              <wp:docPr id="29" name="Picture 2" descr="http://icf-edx-pilot.cloudapp.net/static/themes/ionisx/images/sunrise.98dd28f2df8a.jpg"/>
                              <wp:cNvGraphicFramePr/>
                              <a:graphic xmlns:a="http://schemas.openxmlformats.org/drawingml/2006/main">
                                <a:graphicData uri="http://schemas.openxmlformats.org/drawingml/2006/picture">
                                  <pic:pic xmlns:pic="http://schemas.openxmlformats.org/drawingml/2006/picture">
                                    <pic:nvPicPr>
                                      <pic:cNvPr id="15" name="Picture 2" descr="http://icf-edx-pilot.cloudapp.net/static/themes/ionisx/images/sunrise.98dd28f2df8a.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89520" cy="2157984"/>
                                      </a:xfrm>
                                      <a:prstGeom prst="rect">
                                        <a:avLst/>
                                      </a:prstGeom>
                                      <a:noFill/>
                                      <a:effectLst>
                                        <a:outerShdw blurRad="50800" dist="25400" dir="5400000" algn="t" rotWithShape="0">
                                          <a:prstClr val="black">
                                            <a:alpha val="40000"/>
                                          </a:prstClr>
                                        </a:outerShdw>
                                      </a:effectLst>
                                      <a:extLst/>
                                    </pic:spPr>
                                  </pic:pic>
                                </a:graphicData>
                              </a:graphic>
                            </wp:inline>
                          </w:drawing>
                        </w:r>
                      </w:ins>
                    </w:p>
                    <w:p w14:paraId="3C9A7DA2" w14:textId="77777777" w:rsidR="00C1704F" w:rsidRDefault="00C1704F">
                      <w:pPr>
                        <w:rPr>
                          <w:ins w:id="96" w:author="Erin" w:date="2016-10-17T13:25:00Z"/>
                        </w:rPr>
                        <w:pPrChange w:id="97" w:author="Wolf, Brock" w:date="2016-10-17T15:58:00Z">
                          <w:pPr>
                            <w:jc w:val="center"/>
                          </w:pPr>
                        </w:pPrChange>
                      </w:pPr>
                    </w:p>
                    <w:p w14:paraId="0DD27803" w14:textId="77777777" w:rsidR="00C1704F" w:rsidRDefault="00C1704F">
                      <w:pPr>
                        <w:rPr>
                          <w:ins w:id="98" w:author="Erin" w:date="2016-10-17T13:25:00Z"/>
                        </w:rPr>
                        <w:pPrChange w:id="99" w:author="Wolf, Brock" w:date="2016-10-17T15:58:00Z">
                          <w:pPr>
                            <w:jc w:val="center"/>
                          </w:pPr>
                        </w:pPrChange>
                      </w:pPr>
                    </w:p>
                    <w:p w14:paraId="5E52BB7E" w14:textId="77777777" w:rsidR="00C1704F" w:rsidRDefault="00C1704F">
                      <w:pPr>
                        <w:rPr>
                          <w:ins w:id="100" w:author="Erin" w:date="2016-10-17T13:25:00Z"/>
                        </w:rPr>
                        <w:pPrChange w:id="101" w:author="Wolf, Brock" w:date="2016-10-17T15:58:00Z">
                          <w:pPr>
                            <w:jc w:val="center"/>
                          </w:pPr>
                        </w:pPrChange>
                      </w:pPr>
                    </w:p>
                    <w:p w14:paraId="26EFB7A7" w14:textId="77777777" w:rsidR="00C1704F" w:rsidRDefault="00C1704F">
                      <w:pPr>
                        <w:rPr>
                          <w:ins w:id="102" w:author="Erin" w:date="2016-10-17T13:25:00Z"/>
                        </w:rPr>
                        <w:pPrChange w:id="103" w:author="Wolf, Brock" w:date="2016-10-17T15:58:00Z">
                          <w:pPr>
                            <w:jc w:val="center"/>
                          </w:pPr>
                        </w:pPrChange>
                      </w:pPr>
                    </w:p>
                    <w:p w14:paraId="55654434" w14:textId="77777777" w:rsidR="00C1704F" w:rsidRDefault="00C1704F">
                      <w:pPr>
                        <w:rPr>
                          <w:ins w:id="104" w:author="Erin" w:date="2016-10-17T13:25:00Z"/>
                        </w:rPr>
                        <w:pPrChange w:id="105" w:author="Wolf, Brock" w:date="2016-10-17T15:58:00Z">
                          <w:pPr>
                            <w:jc w:val="center"/>
                          </w:pPr>
                        </w:pPrChange>
                      </w:pPr>
                    </w:p>
                    <w:p w14:paraId="28F6641F" w14:textId="77777777" w:rsidR="00C1704F" w:rsidRDefault="00C1704F">
                      <w:pPr>
                        <w:rPr>
                          <w:ins w:id="106" w:author="Erin" w:date="2016-10-17T13:25:00Z"/>
                        </w:rPr>
                        <w:pPrChange w:id="107" w:author="Wolf, Brock" w:date="2016-10-17T15:58:00Z">
                          <w:pPr>
                            <w:jc w:val="center"/>
                          </w:pPr>
                        </w:pPrChange>
                      </w:pPr>
                    </w:p>
                    <w:p w14:paraId="0F6BBBF4" w14:textId="77777777" w:rsidR="00C1704F" w:rsidRDefault="00C1704F">
                      <w:pPr>
                        <w:rPr>
                          <w:ins w:id="108" w:author="Erin" w:date="2016-10-17T13:25:00Z"/>
                        </w:rPr>
                        <w:pPrChange w:id="109" w:author="Wolf, Brock" w:date="2016-10-17T15:58:00Z">
                          <w:pPr>
                            <w:jc w:val="center"/>
                          </w:pPr>
                        </w:pPrChange>
                      </w:pPr>
                    </w:p>
                    <w:p w14:paraId="33162614" w14:textId="77777777" w:rsidR="00C1704F" w:rsidRDefault="00C1704F">
                      <w:pPr>
                        <w:rPr>
                          <w:ins w:id="110" w:author="Erin" w:date="2016-10-17T13:25:00Z"/>
                        </w:rPr>
                        <w:pPrChange w:id="111" w:author="Wolf, Brock" w:date="2016-10-17T15:58:00Z">
                          <w:pPr>
                            <w:jc w:val="center"/>
                          </w:pPr>
                        </w:pPrChange>
                      </w:pPr>
                    </w:p>
                    <w:p w14:paraId="73BFAE12" w14:textId="77777777" w:rsidR="00C1704F" w:rsidRDefault="00C1704F">
                      <w:pPr>
                        <w:rPr>
                          <w:ins w:id="112" w:author="Erin" w:date="2016-10-17T13:25:00Z"/>
                        </w:rPr>
                        <w:pPrChange w:id="113" w:author="Wolf, Brock" w:date="2016-10-17T15:58:00Z">
                          <w:pPr>
                            <w:jc w:val="center"/>
                          </w:pPr>
                        </w:pPrChange>
                      </w:pPr>
                    </w:p>
                    <w:p w14:paraId="1B85DC75" w14:textId="77777777" w:rsidR="00C1704F" w:rsidRDefault="00C1704F">
                      <w:pPr>
                        <w:rPr>
                          <w:ins w:id="114" w:author="Erin" w:date="2016-10-17T13:25:00Z"/>
                        </w:rPr>
                        <w:pPrChange w:id="115" w:author="Wolf, Brock" w:date="2016-10-17T15:58:00Z">
                          <w:pPr>
                            <w:jc w:val="center"/>
                          </w:pPr>
                        </w:pPrChange>
                      </w:pPr>
                    </w:p>
                    <w:p w14:paraId="796727FA" w14:textId="77777777" w:rsidR="00C1704F" w:rsidRDefault="00C1704F">
                      <w:pPr>
                        <w:rPr>
                          <w:ins w:id="116" w:author="Erin" w:date="2016-10-17T13:25:00Z"/>
                        </w:rPr>
                        <w:pPrChange w:id="117" w:author="Wolf, Brock" w:date="2016-10-17T15:58:00Z">
                          <w:pPr>
                            <w:jc w:val="center"/>
                          </w:pPr>
                        </w:pPrChange>
                      </w:pPr>
                    </w:p>
                    <w:p w14:paraId="057599DC" w14:textId="77777777" w:rsidR="00C1704F" w:rsidRDefault="00C1704F">
                      <w:pPr>
                        <w:pPrChange w:id="118" w:author="Wolf, Brock" w:date="2016-10-17T15:58:00Z">
                          <w:pPr>
                            <w:jc w:val="center"/>
                          </w:pPr>
                        </w:pPrChange>
                      </w:pPr>
                    </w:p>
                  </w:txbxContent>
                </v:textbox>
                <w10:wrap type="square"/>
              </v:rect>
            </w:pict>
          </mc:Fallback>
        </mc:AlternateContent>
      </w:r>
      <w:del w:id="119" w:author="Erin" w:date="2016-10-17T13:15:00Z">
        <w:r w:rsidR="003A1C9F" w:rsidRPr="004C6A8D" w:rsidDel="005E2F34">
          <w:drawing>
            <wp:anchor distT="0" distB="0" distL="114300" distR="114300" simplePos="0" relativeHeight="251658240" behindDoc="0" locked="0" layoutInCell="1" allowOverlap="1" wp14:anchorId="422557B5" wp14:editId="1217DCC9">
              <wp:simplePos x="0" y="0"/>
              <wp:positionH relativeFrom="margin">
                <wp:posOffset>-865668</wp:posOffset>
              </wp:positionH>
              <wp:positionV relativeFrom="paragraph">
                <wp:posOffset>3105150</wp:posOffset>
              </wp:positionV>
              <wp:extent cx="7866707" cy="2235154"/>
              <wp:effectExtent l="57150" t="38100" r="58420" b="70485"/>
              <wp:wrapSquare wrapText="bothSides"/>
              <wp:docPr id="15"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cf-edx-pilot.cloudapp.net/static/themes/ionisx/images/sunrise.98dd28f2df8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66707" cy="2235154"/>
                      </a:xfrm>
                      <a:prstGeom prst="rect">
                        <a:avLst/>
                      </a:prstGeom>
                      <a:noFill/>
                      <a:effectLst>
                        <a:outerShdw blurRad="50800" dist="25400" dir="5400000" algn="t"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del>
      <w:r w:rsidR="00462EBA">
        <mc:AlternateContent>
          <mc:Choice Requires="wps">
            <w:drawing>
              <wp:anchor distT="0" distB="0" distL="114300" distR="114300" simplePos="0" relativeHeight="251660288" behindDoc="0" locked="0" layoutInCell="1" allowOverlap="1" wp14:anchorId="060EED57" wp14:editId="376F4102">
                <wp:simplePos x="0" y="0"/>
                <wp:positionH relativeFrom="column">
                  <wp:posOffset>-95250</wp:posOffset>
                </wp:positionH>
                <wp:positionV relativeFrom="paragraph">
                  <wp:posOffset>-2900045</wp:posOffset>
                </wp:positionV>
                <wp:extent cx="6010910" cy="158686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10910" cy="1586865"/>
                        </a:xfrm>
                        <a:prstGeom prst="rect">
                          <a:avLst/>
                        </a:prstGeom>
                        <a:noFill/>
                        <a:ln w="6350">
                          <a:noFill/>
                        </a:ln>
                        <a:effectLst/>
                      </wps:spPr>
                      <wps:txbx>
                        <w:txbxContent>
                          <w:p w14:paraId="1F61F3FF" w14:textId="77777777" w:rsidR="00C1704F" w:rsidRDefault="00C1704F" w:rsidP="004C6A8D">
                            <w:pPr>
                              <w:jc w:val="right"/>
                              <w:rPr>
                                <w:color w:val="FFFFFF" w:themeColor="background1"/>
                                <w:sz w:val="24"/>
                                <w:szCs w:val="24"/>
                              </w:rPr>
                            </w:pPr>
                          </w:p>
                          <w:p w14:paraId="0BDA4306" w14:textId="757E2CCB" w:rsidR="00C1704F" w:rsidRPr="00462EBA" w:rsidRDefault="00C1704F" w:rsidP="004C6A8D">
                            <w:pPr>
                              <w:jc w:val="right"/>
                              <w:rPr>
                                <w:color w:val="FFFFFF" w:themeColor="background1"/>
                                <w:sz w:val="24"/>
                                <w:szCs w:val="24"/>
                              </w:rPr>
                            </w:pPr>
                            <w:r>
                              <w:rPr>
                                <w:color w:val="FFFFFF" w:themeColor="background1"/>
                                <w:sz w:val="24"/>
                                <w:szCs w:val="24"/>
                              </w:rPr>
                              <w:t>Release 2 – Collaborative Classroom Session</w:t>
                            </w:r>
                            <w:r w:rsidRPr="00462EBA">
                              <w:rPr>
                                <w:color w:val="FFFFFF" w:themeColor="background1"/>
                                <w:sz w:val="24"/>
                                <w:szCs w:val="24"/>
                              </w:rPr>
                              <w:t xml:space="preserve"> Participant Materials</w:t>
                            </w:r>
                          </w:p>
                          <w:p w14:paraId="4F49F84C" w14:textId="0125F6D5" w:rsidR="00C1704F" w:rsidRPr="00462EBA" w:rsidRDefault="00C1704F" w:rsidP="004C6A8D">
                            <w:pPr>
                              <w:jc w:val="right"/>
                              <w:rPr>
                                <w:color w:val="FFFFFF" w:themeColor="background1"/>
                                <w:sz w:val="24"/>
                                <w:szCs w:val="24"/>
                              </w:rPr>
                            </w:pPr>
                            <w:r>
                              <w:rPr>
                                <w:color w:val="FFFFFF" w:themeColor="background1"/>
                                <w:sz w:val="24"/>
                                <w:szCs w:val="24"/>
                              </w:rPr>
                              <w:t>October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EED57" id="_x0000_t202" coordsize="21600,21600" o:spt="202" path="m,l,21600r21600,l21600,xe">
                <v:stroke joinstyle="miter"/>
                <v:path gradientshapeok="t" o:connecttype="rect"/>
              </v:shapetype>
              <v:shape id="Text Box 17" o:spid="_x0000_s1027" type="#_x0000_t202" style="position:absolute;margin-left:-7.5pt;margin-top:-228.35pt;width:473.3pt;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" filled="f" stroked="f" strokeweight=".5pt">
                <v:textbox>
                  <w:txbxContent>
                    <w:p w14:paraId="1F61F3FF" w14:textId="77777777" w:rsidR="00C1704F" w:rsidRDefault="00C1704F" w:rsidP="004C6A8D">
                      <w:pPr>
                        <w:jc w:val="right"/>
                        <w:rPr>
                          <w:color w:val="FFFFFF" w:themeColor="background1"/>
                          <w:sz w:val="24"/>
                          <w:szCs w:val="24"/>
                        </w:rPr>
                      </w:pPr>
                    </w:p>
                    <w:p w14:paraId="0BDA4306" w14:textId="757E2CCB" w:rsidR="00C1704F" w:rsidRPr="00462EBA" w:rsidRDefault="00C1704F" w:rsidP="004C6A8D">
                      <w:pPr>
                        <w:jc w:val="right"/>
                        <w:rPr>
                          <w:color w:val="FFFFFF" w:themeColor="background1"/>
                          <w:sz w:val="24"/>
                          <w:szCs w:val="24"/>
                        </w:rPr>
                      </w:pPr>
                      <w:r>
                        <w:rPr>
                          <w:color w:val="FFFFFF" w:themeColor="background1"/>
                          <w:sz w:val="24"/>
                          <w:szCs w:val="24"/>
                        </w:rPr>
                        <w:t>Release 2 – Collaborative Classroom Session</w:t>
                      </w:r>
                      <w:r w:rsidRPr="00462EBA">
                        <w:rPr>
                          <w:color w:val="FFFFFF" w:themeColor="background1"/>
                          <w:sz w:val="24"/>
                          <w:szCs w:val="24"/>
                        </w:rPr>
                        <w:t xml:space="preserve"> Participant Materials</w:t>
                      </w:r>
                    </w:p>
                    <w:p w14:paraId="4F49F84C" w14:textId="0125F6D5" w:rsidR="00C1704F" w:rsidRPr="00462EBA" w:rsidRDefault="00C1704F" w:rsidP="004C6A8D">
                      <w:pPr>
                        <w:jc w:val="right"/>
                        <w:rPr>
                          <w:color w:val="FFFFFF" w:themeColor="background1"/>
                          <w:sz w:val="24"/>
                          <w:szCs w:val="24"/>
                        </w:rPr>
                      </w:pPr>
                      <w:r>
                        <w:rPr>
                          <w:color w:val="FFFFFF" w:themeColor="background1"/>
                          <w:sz w:val="24"/>
                          <w:szCs w:val="24"/>
                        </w:rPr>
                        <w:t>October 2016</w:t>
                      </w:r>
                    </w:p>
                  </w:txbxContent>
                </v:textbox>
              </v:shape>
            </w:pict>
          </mc:Fallback>
        </mc:AlternateContent>
      </w:r>
      <w:r w:rsidR="00462EBA">
        <mc:AlternateContent>
          <mc:Choice Requires="wps">
            <w:drawing>
              <wp:anchor distT="0" distB="0" distL="114300" distR="114300" simplePos="0" relativeHeight="251659264" behindDoc="0" locked="0" layoutInCell="1" allowOverlap="1" wp14:anchorId="605C4776" wp14:editId="149F5D0B">
                <wp:simplePos x="0" y="0"/>
                <wp:positionH relativeFrom="column">
                  <wp:posOffset>26035</wp:posOffset>
                </wp:positionH>
                <wp:positionV relativeFrom="paragraph">
                  <wp:posOffset>-6699885</wp:posOffset>
                </wp:positionV>
                <wp:extent cx="6010910" cy="158686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10910" cy="1586865"/>
                        </a:xfrm>
                        <a:prstGeom prst="rect">
                          <a:avLst/>
                        </a:prstGeom>
                        <a:noFill/>
                        <a:ln w="6350">
                          <a:noFill/>
                        </a:ln>
                        <a:effectLst/>
                      </wps:spPr>
                      <wps:txbx>
                        <w:txbxContent>
                          <w:p w14:paraId="72F4B9A0" w14:textId="77777777" w:rsidR="00C1704F" w:rsidRDefault="00C1704F" w:rsidP="004C6A8D">
                            <w:pPr>
                              <w:jc w:val="right"/>
                              <w:rPr>
                                <w:b/>
                                <w:color w:val="FFFFFF" w:themeColor="background1"/>
                                <w:sz w:val="48"/>
                                <w:szCs w:val="48"/>
                              </w:rPr>
                            </w:pPr>
                          </w:p>
                          <w:p w14:paraId="31822391" w14:textId="6480D02A" w:rsidR="00C1704F" w:rsidRDefault="00C1704F" w:rsidP="004C6A8D">
                            <w:pPr>
                              <w:jc w:val="right"/>
                              <w:rPr>
                                <w:b/>
                                <w:color w:val="FFFFFF" w:themeColor="background1"/>
                                <w:sz w:val="48"/>
                                <w:szCs w:val="48"/>
                              </w:rPr>
                            </w:pPr>
                            <w:r>
                              <w:rPr>
                                <w:b/>
                                <w:color w:val="FFFFFF" w:themeColor="background1"/>
                                <w:sz w:val="48"/>
                                <w:szCs w:val="48"/>
                              </w:rPr>
                              <w:t>Digital Acquisition MVP</w:t>
                            </w:r>
                            <w:r w:rsidRPr="004C6A8D">
                              <w:rPr>
                                <w:b/>
                                <w:color w:val="FFFFFF" w:themeColor="background1"/>
                                <w:sz w:val="48"/>
                                <w:szCs w:val="48"/>
                              </w:rPr>
                              <w:t xml:space="preserve"> </w:t>
                            </w:r>
                          </w:p>
                          <w:p w14:paraId="689B2FA4" w14:textId="7CF6BD93" w:rsidR="00C1704F" w:rsidRPr="004C6A8D" w:rsidRDefault="00C1704F" w:rsidP="004C6A8D">
                            <w:pPr>
                              <w:jc w:val="right"/>
                              <w:rPr>
                                <w:b/>
                                <w:color w:val="FFFFFF" w:themeColor="background1"/>
                                <w:sz w:val="60"/>
                                <w:szCs w:val="60"/>
                              </w:rPr>
                            </w:pPr>
                            <w:r>
                              <w:rPr>
                                <w:b/>
                                <w:color w:val="FFFFFF" w:themeColor="background1"/>
                                <w:sz w:val="60"/>
                                <w:szCs w:val="60"/>
                              </w:rPr>
                              <w:t>Release 2 – Classroom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C4776" id="Text Box 16" o:spid="_x0000_s1028" type="#_x0000_t202" style="position:absolute;margin-left:2.05pt;margin-top:-527.55pt;width:473.3pt;height:1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" filled="f" stroked="f" strokeweight=".5pt">
                <v:textbox>
                  <w:txbxContent>
                    <w:p w14:paraId="72F4B9A0" w14:textId="77777777" w:rsidR="00C1704F" w:rsidRDefault="00C1704F" w:rsidP="004C6A8D">
                      <w:pPr>
                        <w:jc w:val="right"/>
                        <w:rPr>
                          <w:b/>
                          <w:color w:val="FFFFFF" w:themeColor="background1"/>
                          <w:sz w:val="48"/>
                          <w:szCs w:val="48"/>
                        </w:rPr>
                      </w:pPr>
                    </w:p>
                    <w:p w14:paraId="31822391" w14:textId="6480D02A" w:rsidR="00C1704F" w:rsidRDefault="00C1704F" w:rsidP="004C6A8D">
                      <w:pPr>
                        <w:jc w:val="right"/>
                        <w:rPr>
                          <w:b/>
                          <w:color w:val="FFFFFF" w:themeColor="background1"/>
                          <w:sz w:val="48"/>
                          <w:szCs w:val="48"/>
                        </w:rPr>
                      </w:pPr>
                      <w:r>
                        <w:rPr>
                          <w:b/>
                          <w:color w:val="FFFFFF" w:themeColor="background1"/>
                          <w:sz w:val="48"/>
                          <w:szCs w:val="48"/>
                        </w:rPr>
                        <w:t>Digital Acquisition MVP</w:t>
                      </w:r>
                      <w:r w:rsidRPr="004C6A8D">
                        <w:rPr>
                          <w:b/>
                          <w:color w:val="FFFFFF" w:themeColor="background1"/>
                          <w:sz w:val="48"/>
                          <w:szCs w:val="48"/>
                        </w:rPr>
                        <w:t xml:space="preserve"> </w:t>
                      </w:r>
                    </w:p>
                    <w:p w14:paraId="689B2FA4" w14:textId="7CF6BD93" w:rsidR="00C1704F" w:rsidRPr="004C6A8D" w:rsidRDefault="00C1704F" w:rsidP="004C6A8D">
                      <w:pPr>
                        <w:jc w:val="right"/>
                        <w:rPr>
                          <w:b/>
                          <w:color w:val="FFFFFF" w:themeColor="background1"/>
                          <w:sz w:val="60"/>
                          <w:szCs w:val="60"/>
                        </w:rPr>
                      </w:pPr>
                      <w:r>
                        <w:rPr>
                          <w:b/>
                          <w:color w:val="FFFFFF" w:themeColor="background1"/>
                          <w:sz w:val="60"/>
                          <w:szCs w:val="60"/>
                        </w:rPr>
                        <w:t>Release 2 – Classroom Session</w:t>
                      </w:r>
                    </w:p>
                  </w:txbxContent>
                </v:textbox>
              </v:shape>
            </w:pict>
          </mc:Fallback>
        </mc:AlternateContent>
      </w:r>
      <w:r w:rsidR="004C6A8D" w:rsidRPr="004C6A8D">
        <w:drawing>
          <wp:inline distT="0" distB="0" distL="0" distR="0" wp14:anchorId="17CE7EE7" wp14:editId="12BADFCB">
            <wp:extent cx="5943600" cy="1702435"/>
            <wp:effectExtent l="57150" t="38100" r="57150" b="69215"/>
            <wp:docPr id="1026"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cf-edx-pilot.cloudapp.net/static/themes/ionisx/images/sunrise.98dd28f2df8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02435"/>
                    </a:xfrm>
                    <a:prstGeom prst="rect">
                      <a:avLst/>
                    </a:prstGeom>
                    <a:noFill/>
                    <a:effectLst>
                      <a:outerShdw blurRad="50800" dist="25400" dir="5400000" algn="t" rotWithShape="0">
                        <a:prstClr val="black">
                          <a:alpha val="40000"/>
                        </a:prstClr>
                      </a:outerShdw>
                    </a:effectLst>
                    <a:extLst/>
                  </pic:spPr>
                </pic:pic>
              </a:graphicData>
            </a:graphic>
          </wp:inline>
        </w:drawing>
      </w:r>
      <w:bookmarkEnd w:id="1"/>
      <w:bookmarkEnd w:id="2"/>
      <w:bookmarkEnd w:id="3"/>
      <w:bookmarkEnd w:id="4"/>
      <w:bookmarkEnd w:id="5"/>
      <w:bookmarkEnd w:id="6"/>
      <w:bookmarkEnd w:id="7"/>
      <w:bookmarkEnd w:id="8"/>
      <w:bookmarkEnd w:id="9"/>
      <w:bookmarkEnd w:id="10"/>
    </w:p>
    <w:sdt>
      <w:sdtPr>
        <w:rPr>
          <w:rFonts w:eastAsiaTheme="minorHAnsi" w:cstheme="minorBidi"/>
          <w:noProof w:val="0"/>
          <w:sz w:val="22"/>
          <w:szCs w:val="22"/>
        </w:rPr>
        <w:id w:val="-1884166005"/>
        <w:docPartObj>
          <w:docPartGallery w:val="Table of Contents"/>
          <w:docPartUnique/>
        </w:docPartObj>
      </w:sdtPr>
      <w:sdtEndPr>
        <w:rPr>
          <w:b w:val="0"/>
          <w:bCs/>
        </w:rPr>
      </w:sdtEndPr>
      <w:sdtContent>
        <w:p w14:paraId="7FEB8B6F" w14:textId="6B877D27" w:rsidR="009754B5" w:rsidRDefault="009754B5" w:rsidP="00FB7905">
          <w:pPr>
            <w:pStyle w:val="TOCHeading"/>
          </w:pPr>
          <w:r>
            <w:t>Table of Contents</w:t>
          </w:r>
        </w:p>
        <w:commentRangeStart w:id="120"/>
        <w:p w14:paraId="750BAF85" w14:textId="396408AC" w:rsidR="005E2F34" w:rsidDel="009729C9" w:rsidRDefault="009754B5">
          <w:pPr>
            <w:pStyle w:val="TOC1"/>
            <w:rPr>
              <w:del w:id="121" w:author="Wolf, Brock" w:date="2016-10-17T15:56:00Z"/>
              <w:rFonts w:asciiTheme="minorHAnsi" w:eastAsiaTheme="minorEastAsia" w:hAnsiTheme="minorHAnsi" w:cstheme="minorBidi"/>
              <w:b w:val="0"/>
              <w:bCs w:val="0"/>
              <w:kern w:val="0"/>
            </w:rPr>
          </w:pPr>
          <w:del w:id="122" w:author="Wolf, Brock" w:date="2016-10-17T16:26:00Z">
            <w:r w:rsidDel="0034319A">
              <w:fldChar w:fldCharType="begin"/>
            </w:r>
            <w:r w:rsidDel="0034319A">
              <w:delInstrText xml:space="preserve"> TOC \o "1-3" \h \z \u </w:delInstrText>
            </w:r>
            <w:r w:rsidDel="0034319A">
              <w:fldChar w:fldCharType="separate"/>
            </w:r>
          </w:del>
          <w:del w:id="123" w:author="Wolf, Brock" w:date="2016-10-17T15:56:00Z">
            <w:r w:rsidR="005E2F34" w:rsidRPr="009729C9" w:rsidDel="009729C9">
              <w:rPr>
                <w:rStyle w:val="Hyperlink"/>
                <w:b w:val="0"/>
                <w:bCs w:val="0"/>
              </w:rPr>
              <w:drawing>
                <wp:inline distT="0" distB="0" distL="0" distR="0" wp14:anchorId="17CE7EE7" wp14:editId="12BADFCB">
                  <wp:extent cx="5943600" cy="1702435"/>
                  <wp:effectExtent l="57150" t="38100" r="57150" b="69215"/>
                  <wp:docPr id="28"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cf-edx-pilot.cloudapp.net/static/themes/ionisx/images/sunrise.98dd28f2df8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02435"/>
                          </a:xfrm>
                          <a:prstGeom prst="rect">
                            <a:avLst/>
                          </a:prstGeom>
                          <a:noFill/>
                          <a:effectLst>
                            <a:outerShdw blurRad="50800" dist="25400" dir="5400000" algn="t" rotWithShape="0">
                              <a:prstClr val="black">
                                <a:alpha val="40000"/>
                              </a:prstClr>
                            </a:outerShdw>
                          </a:effectLst>
                          <a:extLst/>
                        </pic:spPr>
                      </pic:pic>
                    </a:graphicData>
                  </a:graphic>
                </wp:inline>
              </w:drawing>
            </w:r>
            <w:r w:rsidR="005E2F34" w:rsidDel="009729C9">
              <w:rPr>
                <w:webHidden/>
              </w:rPr>
              <w:tab/>
              <w:delText>1</w:delText>
            </w:r>
          </w:del>
        </w:p>
        <w:p w14:paraId="5C5966FE" w14:textId="77777777" w:rsidR="005E2F34" w:rsidDel="009729C9" w:rsidRDefault="005E2F34">
          <w:pPr>
            <w:pStyle w:val="TOC1"/>
            <w:rPr>
              <w:del w:id="124" w:author="Wolf, Brock" w:date="2016-10-17T15:56:00Z"/>
              <w:rFonts w:asciiTheme="minorHAnsi" w:eastAsiaTheme="minorEastAsia" w:hAnsiTheme="minorHAnsi" w:cstheme="minorBidi"/>
              <w:b w:val="0"/>
              <w:bCs w:val="0"/>
              <w:kern w:val="0"/>
            </w:rPr>
          </w:pPr>
          <w:del w:id="125" w:author="Wolf, Brock" w:date="2016-10-17T15:56:00Z">
            <w:r w:rsidRPr="009729C9" w:rsidDel="009729C9">
              <w:rPr>
                <w:rStyle w:val="Hyperlink"/>
              </w:rPr>
              <w:delText>Digital Acquisition MVP Release 2 Collaborative Classroom Session</w:delText>
            </w:r>
            <w:r w:rsidDel="009729C9">
              <w:rPr>
                <w:webHidden/>
              </w:rPr>
              <w:tab/>
              <w:delText>1</w:delText>
            </w:r>
          </w:del>
        </w:p>
        <w:p w14:paraId="6CD10AD8" w14:textId="77777777" w:rsidR="005E2F34" w:rsidDel="009729C9" w:rsidRDefault="005E2F34">
          <w:pPr>
            <w:pStyle w:val="TOC2"/>
            <w:tabs>
              <w:tab w:val="right" w:leader="dot" w:pos="9350"/>
            </w:tabs>
            <w:rPr>
              <w:del w:id="126" w:author="Wolf, Brock" w:date="2016-10-17T15:56:00Z"/>
              <w:rFonts w:asciiTheme="minorHAnsi" w:eastAsiaTheme="minorEastAsia" w:hAnsiTheme="minorHAnsi"/>
              <w:noProof/>
            </w:rPr>
          </w:pPr>
          <w:del w:id="127" w:author="Wolf, Brock" w:date="2016-10-17T15:56:00Z">
            <w:r w:rsidRPr="009729C9" w:rsidDel="009729C9">
              <w:rPr>
                <w:rStyle w:val="Hyperlink"/>
                <w:noProof/>
              </w:rPr>
              <w:delText>Overview</w:delText>
            </w:r>
            <w:r w:rsidDel="009729C9">
              <w:rPr>
                <w:noProof/>
                <w:webHidden/>
              </w:rPr>
              <w:tab/>
              <w:delText>1</w:delText>
            </w:r>
          </w:del>
        </w:p>
        <w:p w14:paraId="2A99E1E1" w14:textId="77777777" w:rsidR="005E2F34" w:rsidDel="009729C9" w:rsidRDefault="005E2F34">
          <w:pPr>
            <w:pStyle w:val="TOC1"/>
            <w:rPr>
              <w:del w:id="128" w:author="Wolf, Brock" w:date="2016-10-17T15:56:00Z"/>
              <w:rFonts w:asciiTheme="minorHAnsi" w:eastAsiaTheme="minorEastAsia" w:hAnsiTheme="minorHAnsi" w:cstheme="minorBidi"/>
              <w:b w:val="0"/>
              <w:bCs w:val="0"/>
              <w:kern w:val="0"/>
            </w:rPr>
          </w:pPr>
          <w:del w:id="129" w:author="Wolf, Brock" w:date="2016-10-17T15:56:00Z">
            <w:r w:rsidRPr="009729C9" w:rsidDel="009729C9">
              <w:rPr>
                <w:rStyle w:val="Hyperlink"/>
              </w:rPr>
              <w:delText>Bio Dome Team Building Exercise</w:delText>
            </w:r>
            <w:r w:rsidDel="009729C9">
              <w:rPr>
                <w:webHidden/>
              </w:rPr>
              <w:tab/>
              <w:delText>3</w:delText>
            </w:r>
          </w:del>
        </w:p>
        <w:p w14:paraId="6C7B2D4F" w14:textId="77777777" w:rsidR="005E2F34" w:rsidDel="009729C9" w:rsidRDefault="005E2F34">
          <w:pPr>
            <w:pStyle w:val="TOC2"/>
            <w:tabs>
              <w:tab w:val="right" w:leader="dot" w:pos="9350"/>
            </w:tabs>
            <w:rPr>
              <w:del w:id="130" w:author="Wolf, Brock" w:date="2016-10-17T15:56:00Z"/>
              <w:rFonts w:asciiTheme="minorHAnsi" w:eastAsiaTheme="minorEastAsia" w:hAnsiTheme="minorHAnsi"/>
              <w:noProof/>
            </w:rPr>
          </w:pPr>
          <w:del w:id="131" w:author="Wolf, Brock" w:date="2016-10-17T15:56:00Z">
            <w:r w:rsidRPr="009729C9" w:rsidDel="009729C9">
              <w:rPr>
                <w:rStyle w:val="Hyperlink"/>
                <w:noProof/>
              </w:rPr>
              <w:delText>Overview</w:delText>
            </w:r>
            <w:r w:rsidDel="009729C9">
              <w:rPr>
                <w:noProof/>
                <w:webHidden/>
              </w:rPr>
              <w:tab/>
              <w:delText>3</w:delText>
            </w:r>
          </w:del>
        </w:p>
        <w:p w14:paraId="4C860EDC" w14:textId="77777777" w:rsidR="005E2F34" w:rsidDel="009729C9" w:rsidRDefault="005E2F34">
          <w:pPr>
            <w:pStyle w:val="TOC2"/>
            <w:tabs>
              <w:tab w:val="right" w:leader="dot" w:pos="9350"/>
            </w:tabs>
            <w:rPr>
              <w:del w:id="132" w:author="Wolf, Brock" w:date="2016-10-17T15:56:00Z"/>
              <w:rFonts w:asciiTheme="minorHAnsi" w:eastAsiaTheme="minorEastAsia" w:hAnsiTheme="minorHAnsi"/>
              <w:noProof/>
            </w:rPr>
          </w:pPr>
          <w:del w:id="133" w:author="Wolf, Brock" w:date="2016-10-17T15:56:00Z">
            <w:r w:rsidRPr="009729C9" w:rsidDel="009729C9">
              <w:rPr>
                <w:rStyle w:val="Hyperlink"/>
                <w:noProof/>
              </w:rPr>
              <w:delText>Design Phase</w:delText>
            </w:r>
            <w:r w:rsidDel="009729C9">
              <w:rPr>
                <w:noProof/>
                <w:webHidden/>
              </w:rPr>
              <w:tab/>
              <w:delText>3</w:delText>
            </w:r>
          </w:del>
        </w:p>
        <w:p w14:paraId="4DF4DBC6" w14:textId="77777777" w:rsidR="005E2F34" w:rsidDel="009729C9" w:rsidRDefault="005E2F34">
          <w:pPr>
            <w:pStyle w:val="TOC1"/>
            <w:rPr>
              <w:del w:id="134" w:author="Wolf, Brock" w:date="2016-10-17T15:56:00Z"/>
              <w:rFonts w:asciiTheme="minorHAnsi" w:eastAsiaTheme="minorEastAsia" w:hAnsiTheme="minorHAnsi" w:cstheme="minorBidi"/>
              <w:b w:val="0"/>
              <w:bCs w:val="0"/>
              <w:kern w:val="0"/>
            </w:rPr>
          </w:pPr>
          <w:del w:id="135" w:author="Wolf, Brock" w:date="2016-10-17T15:56:00Z">
            <w:r w:rsidRPr="009729C9" w:rsidDel="009729C9">
              <w:rPr>
                <w:rStyle w:val="Hyperlink"/>
                <w:rFonts w:eastAsiaTheme="minorHAnsi"/>
              </w:rPr>
              <w:delText>Construction Phase</w:delText>
            </w:r>
            <w:r w:rsidDel="009729C9">
              <w:rPr>
                <w:webHidden/>
              </w:rPr>
              <w:tab/>
              <w:delText>3</w:delText>
            </w:r>
          </w:del>
        </w:p>
        <w:p w14:paraId="45A00A34" w14:textId="77777777" w:rsidR="005E2F34" w:rsidDel="009729C9" w:rsidRDefault="005E2F34">
          <w:pPr>
            <w:pStyle w:val="TOC2"/>
            <w:tabs>
              <w:tab w:val="right" w:leader="dot" w:pos="9350"/>
            </w:tabs>
            <w:rPr>
              <w:del w:id="136" w:author="Wolf, Brock" w:date="2016-10-17T15:56:00Z"/>
              <w:rFonts w:asciiTheme="minorHAnsi" w:eastAsiaTheme="minorEastAsia" w:hAnsiTheme="minorHAnsi"/>
              <w:noProof/>
            </w:rPr>
          </w:pPr>
          <w:del w:id="137" w:author="Wolf, Brock" w:date="2016-10-17T15:56:00Z">
            <w:r w:rsidRPr="009729C9" w:rsidDel="009729C9">
              <w:rPr>
                <w:rStyle w:val="Hyperlink"/>
                <w:noProof/>
              </w:rPr>
              <w:delText>Points for Tower Design and</w:delText>
            </w:r>
            <w:r w:rsidRPr="009729C9" w:rsidDel="009729C9">
              <w:rPr>
                <w:rStyle w:val="Hyperlink"/>
                <w:bCs/>
                <w:noProof/>
              </w:rPr>
              <w:delText xml:space="preserve"> </w:delText>
            </w:r>
            <w:r w:rsidRPr="0034319A" w:rsidDel="009729C9">
              <w:rPr>
                <w:rStyle w:val="Hyperlink"/>
                <w:noProof/>
              </w:rPr>
              <w:delText>Construction</w:delText>
            </w:r>
            <w:r w:rsidDel="009729C9">
              <w:rPr>
                <w:noProof/>
                <w:webHidden/>
              </w:rPr>
              <w:tab/>
              <w:delText>4</w:delText>
            </w:r>
          </w:del>
        </w:p>
        <w:p w14:paraId="27B44D7A" w14:textId="77777777" w:rsidR="005E2F34" w:rsidDel="009729C9" w:rsidRDefault="005E2F34">
          <w:pPr>
            <w:pStyle w:val="TOC1"/>
            <w:rPr>
              <w:del w:id="138" w:author="Wolf, Brock" w:date="2016-10-17T15:56:00Z"/>
              <w:rFonts w:asciiTheme="minorHAnsi" w:eastAsiaTheme="minorEastAsia" w:hAnsiTheme="minorHAnsi" w:cstheme="minorBidi"/>
              <w:b w:val="0"/>
              <w:bCs w:val="0"/>
              <w:kern w:val="0"/>
            </w:rPr>
          </w:pPr>
          <w:del w:id="139" w:author="Wolf, Brock" w:date="2016-10-17T15:56:00Z">
            <w:r w:rsidRPr="009729C9" w:rsidDel="009729C9">
              <w:rPr>
                <w:rStyle w:val="Hyperlink"/>
              </w:rPr>
              <w:delText>Release 1 Review Session</w:delText>
            </w:r>
            <w:r w:rsidDel="009729C9">
              <w:rPr>
                <w:webHidden/>
              </w:rPr>
              <w:tab/>
              <w:delText>2</w:delText>
            </w:r>
          </w:del>
        </w:p>
        <w:p w14:paraId="4B0CF9F7" w14:textId="77777777" w:rsidR="005E2F34" w:rsidDel="009729C9" w:rsidRDefault="005E2F34">
          <w:pPr>
            <w:pStyle w:val="TOC1"/>
            <w:rPr>
              <w:del w:id="140" w:author="Wolf, Brock" w:date="2016-10-17T15:56:00Z"/>
              <w:rFonts w:asciiTheme="minorHAnsi" w:eastAsiaTheme="minorEastAsia" w:hAnsiTheme="minorHAnsi" w:cstheme="minorBidi"/>
              <w:b w:val="0"/>
              <w:bCs w:val="0"/>
              <w:kern w:val="0"/>
            </w:rPr>
          </w:pPr>
          <w:del w:id="141" w:author="Wolf, Brock" w:date="2016-10-17T15:56:00Z">
            <w:r w:rsidRPr="009729C9" w:rsidDel="009729C9">
              <w:rPr>
                <w:rStyle w:val="Hyperlink"/>
              </w:rPr>
              <w:delText>Stakeholder Analysis and Challenges</w:delText>
            </w:r>
            <w:r w:rsidDel="009729C9">
              <w:rPr>
                <w:webHidden/>
              </w:rPr>
              <w:tab/>
              <w:delText>3</w:delText>
            </w:r>
          </w:del>
        </w:p>
        <w:p w14:paraId="4BDE5EDB" w14:textId="77777777" w:rsidR="005E2F34" w:rsidDel="009729C9" w:rsidRDefault="005E2F34">
          <w:pPr>
            <w:pStyle w:val="TOC2"/>
            <w:tabs>
              <w:tab w:val="right" w:leader="dot" w:pos="9350"/>
            </w:tabs>
            <w:rPr>
              <w:del w:id="142" w:author="Wolf, Brock" w:date="2016-10-17T15:56:00Z"/>
              <w:rFonts w:asciiTheme="minorHAnsi" w:eastAsiaTheme="minorEastAsia" w:hAnsiTheme="minorHAnsi"/>
              <w:noProof/>
            </w:rPr>
          </w:pPr>
          <w:del w:id="143" w:author="Wolf, Brock" w:date="2016-10-17T15:56:00Z">
            <w:r w:rsidRPr="009729C9" w:rsidDel="009729C9">
              <w:rPr>
                <w:rStyle w:val="Hyperlink"/>
                <w:noProof/>
              </w:rPr>
              <w:delText>Preparing for an Influence Conversation</w:delText>
            </w:r>
            <w:r w:rsidDel="009729C9">
              <w:rPr>
                <w:noProof/>
                <w:webHidden/>
              </w:rPr>
              <w:tab/>
              <w:delText>3</w:delText>
            </w:r>
          </w:del>
        </w:p>
        <w:p w14:paraId="2CE9E781" w14:textId="77777777" w:rsidR="005E2F34" w:rsidDel="009729C9" w:rsidRDefault="005E2F34">
          <w:pPr>
            <w:pStyle w:val="TOC1"/>
            <w:rPr>
              <w:del w:id="144" w:author="Wolf, Brock" w:date="2016-10-17T15:56:00Z"/>
              <w:rFonts w:asciiTheme="minorHAnsi" w:eastAsiaTheme="minorEastAsia" w:hAnsiTheme="minorHAnsi" w:cstheme="minorBidi"/>
              <w:b w:val="0"/>
              <w:bCs w:val="0"/>
              <w:kern w:val="0"/>
            </w:rPr>
          </w:pPr>
          <w:del w:id="145" w:author="Wolf, Brock" w:date="2016-10-17T15:56:00Z">
            <w:r w:rsidRPr="009729C9" w:rsidDel="009729C9">
              <w:rPr>
                <w:rStyle w:val="Hyperlink"/>
              </w:rPr>
              <w:delText>Understanding Stakeholder Challenges</w:delText>
            </w:r>
            <w:r w:rsidDel="009729C9">
              <w:rPr>
                <w:webHidden/>
              </w:rPr>
              <w:tab/>
              <w:delText>6</w:delText>
            </w:r>
          </w:del>
        </w:p>
        <w:p w14:paraId="24630194" w14:textId="77777777" w:rsidR="005E2F34" w:rsidDel="009729C9" w:rsidRDefault="005E2F34">
          <w:pPr>
            <w:pStyle w:val="TOC1"/>
            <w:rPr>
              <w:del w:id="146" w:author="Wolf, Brock" w:date="2016-10-17T15:56:00Z"/>
              <w:rFonts w:asciiTheme="minorHAnsi" w:eastAsiaTheme="minorEastAsia" w:hAnsiTheme="minorHAnsi" w:cstheme="minorBidi"/>
              <w:b w:val="0"/>
              <w:bCs w:val="0"/>
              <w:kern w:val="0"/>
            </w:rPr>
          </w:pPr>
          <w:del w:id="147" w:author="Wolf, Brock" w:date="2016-10-17T15:56:00Z">
            <w:r w:rsidRPr="009729C9" w:rsidDel="009729C9">
              <w:rPr>
                <w:rStyle w:val="Hyperlink"/>
              </w:rPr>
              <w:delText>Analyzing What and How You Will Buy</w:delText>
            </w:r>
            <w:r w:rsidDel="009729C9">
              <w:rPr>
                <w:webHidden/>
              </w:rPr>
              <w:tab/>
              <w:delText>7</w:delText>
            </w:r>
          </w:del>
        </w:p>
        <w:p w14:paraId="054049B6" w14:textId="77777777" w:rsidR="005E2F34" w:rsidDel="009729C9" w:rsidRDefault="005E2F34">
          <w:pPr>
            <w:pStyle w:val="TOC1"/>
            <w:rPr>
              <w:del w:id="148" w:author="Wolf, Brock" w:date="2016-10-17T15:56:00Z"/>
              <w:rFonts w:asciiTheme="minorHAnsi" w:eastAsiaTheme="minorEastAsia" w:hAnsiTheme="minorHAnsi" w:cstheme="minorBidi"/>
              <w:b w:val="0"/>
              <w:bCs w:val="0"/>
              <w:kern w:val="0"/>
            </w:rPr>
          </w:pPr>
          <w:del w:id="149" w:author="Wolf, Brock" w:date="2016-10-17T15:56:00Z">
            <w:r w:rsidRPr="009729C9" w:rsidDel="009729C9">
              <w:rPr>
                <w:rStyle w:val="Hyperlink"/>
              </w:rPr>
              <w:delText>MAP Case Study: Activity Review &amp; Discussion</w:delText>
            </w:r>
            <w:r w:rsidDel="009729C9">
              <w:rPr>
                <w:webHidden/>
              </w:rPr>
              <w:tab/>
              <w:delText>8</w:delText>
            </w:r>
          </w:del>
        </w:p>
        <w:p w14:paraId="0E586E69" w14:textId="77777777" w:rsidR="005E2F34" w:rsidDel="009729C9" w:rsidRDefault="005E2F34">
          <w:pPr>
            <w:pStyle w:val="TOC1"/>
            <w:rPr>
              <w:del w:id="150" w:author="Wolf, Brock" w:date="2016-10-17T15:56:00Z"/>
              <w:rFonts w:asciiTheme="minorHAnsi" w:eastAsiaTheme="minorEastAsia" w:hAnsiTheme="minorHAnsi" w:cstheme="minorBidi"/>
              <w:b w:val="0"/>
              <w:bCs w:val="0"/>
              <w:kern w:val="0"/>
            </w:rPr>
          </w:pPr>
          <w:del w:id="151" w:author="Wolf, Brock" w:date="2016-10-17T15:56:00Z">
            <w:r w:rsidRPr="009729C9" w:rsidDel="009729C9">
              <w:rPr>
                <w:rStyle w:val="Hyperlink"/>
              </w:rPr>
              <w:delText>MAP Case Study: Activity Review &amp; Discussion</w:delText>
            </w:r>
            <w:r w:rsidDel="009729C9">
              <w:rPr>
                <w:webHidden/>
              </w:rPr>
              <w:tab/>
              <w:delText>9</w:delText>
            </w:r>
          </w:del>
        </w:p>
        <w:p w14:paraId="71907AD3" w14:textId="77777777" w:rsidR="005E2F34" w:rsidDel="009729C9" w:rsidRDefault="005E2F34">
          <w:pPr>
            <w:pStyle w:val="TOC1"/>
            <w:rPr>
              <w:del w:id="152" w:author="Wolf, Brock" w:date="2016-10-17T15:56:00Z"/>
              <w:rFonts w:asciiTheme="minorHAnsi" w:eastAsiaTheme="minorEastAsia" w:hAnsiTheme="minorHAnsi" w:cstheme="minorBidi"/>
              <w:b w:val="0"/>
              <w:bCs w:val="0"/>
              <w:kern w:val="0"/>
            </w:rPr>
          </w:pPr>
          <w:del w:id="153" w:author="Wolf, Brock" w:date="2016-10-17T15:56:00Z">
            <w:r w:rsidRPr="009729C9" w:rsidDel="009729C9">
              <w:rPr>
                <w:rStyle w:val="Hyperlink"/>
              </w:rPr>
              <w:delText>Beyond the RFI</w:delText>
            </w:r>
            <w:r w:rsidDel="009729C9">
              <w:rPr>
                <w:webHidden/>
              </w:rPr>
              <w:tab/>
              <w:delText>10</w:delText>
            </w:r>
          </w:del>
        </w:p>
        <w:p w14:paraId="4EC4D1D5" w14:textId="77777777" w:rsidR="005E2F34" w:rsidDel="009729C9" w:rsidRDefault="005E2F34">
          <w:pPr>
            <w:pStyle w:val="TOC1"/>
            <w:rPr>
              <w:del w:id="154" w:author="Wolf, Brock" w:date="2016-10-17T15:56:00Z"/>
              <w:rFonts w:asciiTheme="minorHAnsi" w:eastAsiaTheme="minorEastAsia" w:hAnsiTheme="minorHAnsi" w:cstheme="minorBidi"/>
              <w:b w:val="0"/>
              <w:bCs w:val="0"/>
              <w:kern w:val="0"/>
            </w:rPr>
          </w:pPr>
          <w:del w:id="155" w:author="Wolf, Brock" w:date="2016-10-17T15:56:00Z">
            <w:r w:rsidRPr="009729C9" w:rsidDel="009729C9">
              <w:rPr>
                <w:rStyle w:val="Hyperlink"/>
              </w:rPr>
              <w:delText>Exercise: Choosing an Alternative</w:delText>
            </w:r>
            <w:r w:rsidDel="009729C9">
              <w:rPr>
                <w:webHidden/>
              </w:rPr>
              <w:tab/>
              <w:delText>11</w:delText>
            </w:r>
          </w:del>
        </w:p>
        <w:p w14:paraId="6FB2C8D8" w14:textId="77777777" w:rsidR="005E2F34" w:rsidDel="009729C9" w:rsidRDefault="005E2F34">
          <w:pPr>
            <w:pStyle w:val="TOC1"/>
            <w:rPr>
              <w:del w:id="156" w:author="Wolf, Brock" w:date="2016-10-17T15:56:00Z"/>
              <w:rFonts w:asciiTheme="minorHAnsi" w:eastAsiaTheme="minorEastAsia" w:hAnsiTheme="minorHAnsi" w:cstheme="minorBidi"/>
              <w:b w:val="0"/>
              <w:bCs w:val="0"/>
              <w:kern w:val="0"/>
            </w:rPr>
          </w:pPr>
          <w:del w:id="157" w:author="Wolf, Brock" w:date="2016-10-17T15:56:00Z">
            <w:r w:rsidRPr="009729C9" w:rsidDel="009729C9">
              <w:rPr>
                <w:rStyle w:val="Hyperlink"/>
              </w:rPr>
              <w:delText>Guest Speaker: Non-Traditional Vendor</w:delText>
            </w:r>
            <w:r w:rsidDel="009729C9">
              <w:rPr>
                <w:webHidden/>
              </w:rPr>
              <w:tab/>
              <w:delText>13</w:delText>
            </w:r>
          </w:del>
        </w:p>
        <w:p w14:paraId="38CFF8F6" w14:textId="77777777" w:rsidR="005E2F34" w:rsidDel="009729C9" w:rsidRDefault="005E2F34">
          <w:pPr>
            <w:pStyle w:val="TOC1"/>
            <w:rPr>
              <w:del w:id="158" w:author="Wolf, Brock" w:date="2016-10-17T15:56:00Z"/>
              <w:rFonts w:asciiTheme="minorHAnsi" w:eastAsiaTheme="minorEastAsia" w:hAnsiTheme="minorHAnsi" w:cstheme="minorBidi"/>
              <w:b w:val="0"/>
              <w:bCs w:val="0"/>
              <w:kern w:val="0"/>
            </w:rPr>
          </w:pPr>
          <w:del w:id="159" w:author="Wolf, Brock" w:date="2016-10-17T15:56:00Z">
            <w:r w:rsidRPr="009729C9" w:rsidDel="009729C9">
              <w:rPr>
                <w:rStyle w:val="Hyperlink"/>
              </w:rPr>
              <w:delText>Guest Speaker: Non-Traditional Vendor</w:delText>
            </w:r>
            <w:r w:rsidDel="009729C9">
              <w:rPr>
                <w:webHidden/>
              </w:rPr>
              <w:tab/>
              <w:delText>14</w:delText>
            </w:r>
          </w:del>
        </w:p>
        <w:p w14:paraId="1D8EBDD3" w14:textId="77777777" w:rsidR="005E2F34" w:rsidDel="009729C9" w:rsidRDefault="005E2F34">
          <w:pPr>
            <w:pStyle w:val="TOC1"/>
            <w:rPr>
              <w:del w:id="160" w:author="Wolf, Brock" w:date="2016-10-17T15:56:00Z"/>
              <w:rFonts w:asciiTheme="minorHAnsi" w:eastAsiaTheme="minorEastAsia" w:hAnsiTheme="minorHAnsi" w:cstheme="minorBidi"/>
              <w:b w:val="0"/>
              <w:bCs w:val="0"/>
              <w:kern w:val="0"/>
            </w:rPr>
          </w:pPr>
          <w:del w:id="161" w:author="Wolf, Brock" w:date="2016-10-17T15:56:00Z">
            <w:r w:rsidRPr="009729C9" w:rsidDel="009729C9">
              <w:rPr>
                <w:rStyle w:val="Hyperlink"/>
              </w:rPr>
              <w:delText>Market Research and the Acquisition Strategy</w:delText>
            </w:r>
            <w:r w:rsidDel="009729C9">
              <w:rPr>
                <w:webHidden/>
              </w:rPr>
              <w:tab/>
              <w:delText>15</w:delText>
            </w:r>
          </w:del>
        </w:p>
        <w:p w14:paraId="081513EF" w14:textId="77777777" w:rsidR="005E2F34" w:rsidDel="009729C9" w:rsidRDefault="005E2F34">
          <w:pPr>
            <w:pStyle w:val="TOC3"/>
            <w:tabs>
              <w:tab w:val="right" w:leader="dot" w:pos="9350"/>
            </w:tabs>
            <w:rPr>
              <w:del w:id="162" w:author="Wolf, Brock" w:date="2016-10-17T15:56:00Z"/>
              <w:rFonts w:asciiTheme="minorHAnsi" w:eastAsiaTheme="minorEastAsia" w:hAnsiTheme="minorHAnsi"/>
              <w:noProof/>
            </w:rPr>
          </w:pPr>
          <w:del w:id="163" w:author="Wolf, Brock" w:date="2016-10-17T15:56:00Z">
            <w:r w:rsidRPr="009729C9" w:rsidDel="009729C9">
              <w:rPr>
                <w:rStyle w:val="Hyperlink"/>
                <w:noProof/>
              </w:rPr>
              <w:delText>What goes into the Acquisition Strategy?</w:delText>
            </w:r>
            <w:r w:rsidDel="009729C9">
              <w:rPr>
                <w:noProof/>
                <w:webHidden/>
              </w:rPr>
              <w:tab/>
              <w:delText>15</w:delText>
            </w:r>
          </w:del>
        </w:p>
        <w:p w14:paraId="2BAA67DB" w14:textId="77777777" w:rsidR="005E2F34" w:rsidDel="009729C9" w:rsidRDefault="005E2F34">
          <w:pPr>
            <w:pStyle w:val="TOC1"/>
            <w:rPr>
              <w:del w:id="164" w:author="Wolf, Brock" w:date="2016-10-17T15:56:00Z"/>
              <w:rFonts w:asciiTheme="minorHAnsi" w:eastAsiaTheme="minorEastAsia" w:hAnsiTheme="minorHAnsi" w:cstheme="minorBidi"/>
              <w:b w:val="0"/>
              <w:bCs w:val="0"/>
              <w:kern w:val="0"/>
            </w:rPr>
          </w:pPr>
          <w:del w:id="165" w:author="Wolf, Brock" w:date="2016-10-17T15:56:00Z">
            <w:r w:rsidRPr="009729C9" w:rsidDel="009729C9">
              <w:rPr>
                <w:rStyle w:val="Hyperlink"/>
              </w:rPr>
              <w:delText>A Review of the Market Research Report</w:delText>
            </w:r>
            <w:r w:rsidDel="009729C9">
              <w:rPr>
                <w:webHidden/>
              </w:rPr>
              <w:tab/>
              <w:delText>16</w:delText>
            </w:r>
          </w:del>
        </w:p>
        <w:p w14:paraId="435F0098" w14:textId="77777777" w:rsidR="005E2F34" w:rsidDel="009729C9" w:rsidRDefault="005E2F34">
          <w:pPr>
            <w:pStyle w:val="TOC1"/>
            <w:rPr>
              <w:del w:id="166" w:author="Wolf, Brock" w:date="2016-10-17T15:56:00Z"/>
              <w:rFonts w:asciiTheme="minorHAnsi" w:eastAsiaTheme="minorEastAsia" w:hAnsiTheme="minorHAnsi" w:cstheme="minorBidi"/>
              <w:b w:val="0"/>
              <w:bCs w:val="0"/>
              <w:kern w:val="0"/>
            </w:rPr>
          </w:pPr>
          <w:del w:id="167" w:author="Wolf, Brock" w:date="2016-10-17T15:56:00Z">
            <w:r w:rsidRPr="009729C9" w:rsidDel="009729C9">
              <w:rPr>
                <w:rStyle w:val="Hyperlink"/>
              </w:rPr>
              <w:delText>Preparing for and Having an Influence Conversation</w:delText>
            </w:r>
            <w:r w:rsidDel="009729C9">
              <w:rPr>
                <w:webHidden/>
              </w:rPr>
              <w:tab/>
              <w:delText>17</w:delText>
            </w:r>
          </w:del>
        </w:p>
        <w:p w14:paraId="2EA69E5D" w14:textId="77777777" w:rsidR="005E2F34" w:rsidDel="009729C9" w:rsidRDefault="005E2F34">
          <w:pPr>
            <w:pStyle w:val="TOC2"/>
            <w:tabs>
              <w:tab w:val="right" w:leader="dot" w:pos="9350"/>
            </w:tabs>
            <w:rPr>
              <w:del w:id="168" w:author="Wolf, Brock" w:date="2016-10-17T15:56:00Z"/>
              <w:rFonts w:asciiTheme="minorHAnsi" w:eastAsiaTheme="minorEastAsia" w:hAnsiTheme="minorHAnsi"/>
              <w:noProof/>
            </w:rPr>
          </w:pPr>
          <w:del w:id="169" w:author="Wolf, Brock" w:date="2016-10-17T15:56:00Z">
            <w:r w:rsidRPr="009729C9" w:rsidDel="009729C9">
              <w:rPr>
                <w:rStyle w:val="Hyperlink"/>
                <w:noProof/>
              </w:rPr>
              <w:delText>Having an Influence Conversation</w:delText>
            </w:r>
            <w:r w:rsidDel="009729C9">
              <w:rPr>
                <w:noProof/>
                <w:webHidden/>
              </w:rPr>
              <w:tab/>
              <w:delText>17</w:delText>
            </w:r>
          </w:del>
        </w:p>
        <w:p w14:paraId="491612C7" w14:textId="77777777" w:rsidR="005E2F34" w:rsidDel="009729C9" w:rsidRDefault="005E2F34">
          <w:pPr>
            <w:pStyle w:val="TOC1"/>
            <w:rPr>
              <w:del w:id="170" w:author="Wolf, Brock" w:date="2016-10-17T15:56:00Z"/>
              <w:rFonts w:asciiTheme="minorHAnsi" w:eastAsiaTheme="minorEastAsia" w:hAnsiTheme="minorHAnsi" w:cstheme="minorBidi"/>
              <w:b w:val="0"/>
              <w:bCs w:val="0"/>
              <w:kern w:val="0"/>
            </w:rPr>
          </w:pPr>
          <w:del w:id="171" w:author="Wolf, Brock" w:date="2016-10-17T15:56:00Z">
            <w:r w:rsidRPr="009729C9" w:rsidDel="009729C9">
              <w:rPr>
                <w:rStyle w:val="Hyperlink"/>
              </w:rPr>
              <w:delText>Open-Ended Questions That Support Inquiry in Influence Conversations</w:delText>
            </w:r>
            <w:r w:rsidDel="009729C9">
              <w:rPr>
                <w:webHidden/>
              </w:rPr>
              <w:tab/>
              <w:delText>18</w:delText>
            </w:r>
          </w:del>
        </w:p>
        <w:p w14:paraId="6EDB3096" w14:textId="77777777" w:rsidR="005E2F34" w:rsidDel="009729C9" w:rsidRDefault="005E2F34">
          <w:pPr>
            <w:pStyle w:val="TOC1"/>
            <w:rPr>
              <w:del w:id="172" w:author="Wolf, Brock" w:date="2016-10-17T15:56:00Z"/>
              <w:rFonts w:asciiTheme="minorHAnsi" w:eastAsiaTheme="minorEastAsia" w:hAnsiTheme="minorHAnsi" w:cstheme="minorBidi"/>
              <w:b w:val="0"/>
              <w:bCs w:val="0"/>
              <w:kern w:val="0"/>
            </w:rPr>
          </w:pPr>
          <w:del w:id="173" w:author="Wolf, Brock" w:date="2016-10-17T15:56:00Z">
            <w:r w:rsidRPr="009729C9" w:rsidDel="009729C9">
              <w:rPr>
                <w:rStyle w:val="Hyperlink"/>
              </w:rPr>
              <w:delText>The DiSC Assessment Dimensions</w:delText>
            </w:r>
            <w:r w:rsidDel="009729C9">
              <w:rPr>
                <w:webHidden/>
              </w:rPr>
              <w:tab/>
              <w:delText>19</w:delText>
            </w:r>
          </w:del>
        </w:p>
        <w:p w14:paraId="69E3D197" w14:textId="77777777" w:rsidR="005E2F34" w:rsidDel="009729C9" w:rsidRDefault="005E2F34">
          <w:pPr>
            <w:pStyle w:val="TOC2"/>
            <w:tabs>
              <w:tab w:val="right" w:leader="dot" w:pos="9350"/>
            </w:tabs>
            <w:rPr>
              <w:del w:id="174" w:author="Wolf, Brock" w:date="2016-10-17T15:56:00Z"/>
              <w:rFonts w:asciiTheme="minorHAnsi" w:eastAsiaTheme="minorEastAsia" w:hAnsiTheme="minorHAnsi"/>
              <w:noProof/>
            </w:rPr>
          </w:pPr>
          <w:del w:id="175" w:author="Wolf, Brock" w:date="2016-10-17T15:56:00Z">
            <w:r w:rsidRPr="009729C9" w:rsidDel="009729C9">
              <w:rPr>
                <w:rStyle w:val="Hyperlink"/>
                <w:noProof/>
              </w:rPr>
              <w:delText>How to Interact With Other Styles</w:delText>
            </w:r>
            <w:r w:rsidDel="009729C9">
              <w:rPr>
                <w:noProof/>
                <w:webHidden/>
              </w:rPr>
              <w:tab/>
              <w:delText>21</w:delText>
            </w:r>
          </w:del>
        </w:p>
        <w:p w14:paraId="63EC8BA8" w14:textId="77777777" w:rsidR="005E2F34" w:rsidDel="009729C9" w:rsidRDefault="005E2F34">
          <w:pPr>
            <w:pStyle w:val="TOC1"/>
            <w:rPr>
              <w:del w:id="176" w:author="Wolf, Brock" w:date="2016-10-17T15:56:00Z"/>
              <w:rFonts w:asciiTheme="minorHAnsi" w:eastAsiaTheme="minorEastAsia" w:hAnsiTheme="minorHAnsi" w:cstheme="minorBidi"/>
              <w:b w:val="0"/>
              <w:bCs w:val="0"/>
              <w:kern w:val="0"/>
            </w:rPr>
          </w:pPr>
          <w:del w:id="177" w:author="Wolf, Brock" w:date="2016-10-17T15:56:00Z">
            <w:r w:rsidRPr="009729C9" w:rsidDel="009729C9">
              <w:rPr>
                <w:rStyle w:val="Hyperlink"/>
              </w:rPr>
              <w:delText>Strategies for Influence Conversations</w:delText>
            </w:r>
            <w:r w:rsidDel="009729C9">
              <w:rPr>
                <w:webHidden/>
              </w:rPr>
              <w:tab/>
              <w:delText>22</w:delText>
            </w:r>
          </w:del>
        </w:p>
        <w:p w14:paraId="04B6AB43" w14:textId="77777777" w:rsidR="005E2F34" w:rsidDel="009729C9" w:rsidRDefault="005E2F34">
          <w:pPr>
            <w:pStyle w:val="TOC1"/>
            <w:rPr>
              <w:del w:id="178" w:author="Wolf, Brock" w:date="2016-10-17T15:56:00Z"/>
              <w:rFonts w:asciiTheme="minorHAnsi" w:eastAsiaTheme="minorEastAsia" w:hAnsiTheme="minorHAnsi" w:cstheme="minorBidi"/>
              <w:b w:val="0"/>
              <w:bCs w:val="0"/>
              <w:kern w:val="0"/>
            </w:rPr>
          </w:pPr>
          <w:del w:id="179" w:author="Wolf, Brock" w:date="2016-10-17T15:56:00Z">
            <w:r w:rsidRPr="009729C9" w:rsidDel="009729C9">
              <w:rPr>
                <w:rStyle w:val="Hyperlink"/>
              </w:rPr>
              <w:delText>VA Guest Panel</w:delText>
            </w:r>
            <w:r w:rsidDel="009729C9">
              <w:rPr>
                <w:webHidden/>
              </w:rPr>
              <w:tab/>
              <w:delText>24</w:delText>
            </w:r>
          </w:del>
        </w:p>
        <w:p w14:paraId="6ED4ED26" w14:textId="77777777" w:rsidR="005E2F34" w:rsidDel="009729C9" w:rsidRDefault="005E2F34">
          <w:pPr>
            <w:pStyle w:val="TOC1"/>
            <w:rPr>
              <w:del w:id="180" w:author="Wolf, Brock" w:date="2016-10-17T15:56:00Z"/>
              <w:rFonts w:asciiTheme="minorHAnsi" w:eastAsiaTheme="minorEastAsia" w:hAnsiTheme="minorHAnsi" w:cstheme="minorBidi"/>
              <w:b w:val="0"/>
              <w:bCs w:val="0"/>
              <w:kern w:val="0"/>
            </w:rPr>
          </w:pPr>
          <w:del w:id="181" w:author="Wolf, Brock" w:date="2016-10-17T15:56:00Z">
            <w:r w:rsidRPr="009729C9" w:rsidDel="009729C9">
              <w:rPr>
                <w:rStyle w:val="Hyperlink"/>
              </w:rPr>
              <w:delText>VA Guest Panel</w:delText>
            </w:r>
            <w:r w:rsidDel="009729C9">
              <w:rPr>
                <w:webHidden/>
              </w:rPr>
              <w:tab/>
              <w:delText>25</w:delText>
            </w:r>
          </w:del>
        </w:p>
        <w:p w14:paraId="799AB367" w14:textId="77777777" w:rsidR="005E2F34" w:rsidDel="009729C9" w:rsidRDefault="005E2F34">
          <w:pPr>
            <w:pStyle w:val="TOC1"/>
            <w:rPr>
              <w:del w:id="182" w:author="Wolf, Brock" w:date="2016-10-17T15:56:00Z"/>
              <w:rFonts w:asciiTheme="minorHAnsi" w:eastAsiaTheme="minorEastAsia" w:hAnsiTheme="minorHAnsi" w:cstheme="minorBidi"/>
              <w:b w:val="0"/>
              <w:bCs w:val="0"/>
              <w:kern w:val="0"/>
            </w:rPr>
          </w:pPr>
          <w:del w:id="183" w:author="Wolf, Brock" w:date="2016-10-17T15:56:00Z">
            <w:r w:rsidRPr="009729C9" w:rsidDel="009729C9">
              <w:rPr>
                <w:rStyle w:val="Hyperlink"/>
              </w:rPr>
              <w:delText>Preview of Release 3: How Do You Buy?</w:delText>
            </w:r>
            <w:r w:rsidDel="009729C9">
              <w:rPr>
                <w:webHidden/>
              </w:rPr>
              <w:tab/>
              <w:delText>26</w:delText>
            </w:r>
          </w:del>
        </w:p>
        <w:p w14:paraId="3EE16623" w14:textId="77777777" w:rsidR="005E2F34" w:rsidDel="009729C9" w:rsidRDefault="005E2F34">
          <w:pPr>
            <w:pStyle w:val="TOC1"/>
            <w:rPr>
              <w:del w:id="184" w:author="Wolf, Brock" w:date="2016-10-17T15:56:00Z"/>
              <w:rFonts w:asciiTheme="minorHAnsi" w:eastAsiaTheme="minorEastAsia" w:hAnsiTheme="minorHAnsi" w:cstheme="minorBidi"/>
              <w:b w:val="0"/>
              <w:bCs w:val="0"/>
              <w:kern w:val="0"/>
            </w:rPr>
          </w:pPr>
          <w:del w:id="185" w:author="Wolf, Brock" w:date="2016-10-17T15:56:00Z">
            <w:r w:rsidRPr="009729C9" w:rsidDel="009729C9">
              <w:rPr>
                <w:rStyle w:val="Hyperlink"/>
              </w:rPr>
              <w:delText>Lean Acquisition Planning Canvas</w:delText>
            </w:r>
            <w:r w:rsidDel="009729C9">
              <w:rPr>
                <w:webHidden/>
              </w:rPr>
              <w:tab/>
              <w:delText>27</w:delText>
            </w:r>
          </w:del>
        </w:p>
        <w:p w14:paraId="68181FF5" w14:textId="77777777" w:rsidR="005E2F34" w:rsidDel="009729C9" w:rsidRDefault="005E2F34">
          <w:pPr>
            <w:pStyle w:val="TOC1"/>
            <w:rPr>
              <w:del w:id="186" w:author="Wolf, Brock" w:date="2016-10-17T15:56:00Z"/>
              <w:rFonts w:asciiTheme="minorHAnsi" w:eastAsiaTheme="minorEastAsia" w:hAnsiTheme="minorHAnsi" w:cstheme="minorBidi"/>
              <w:b w:val="0"/>
              <w:bCs w:val="0"/>
              <w:kern w:val="0"/>
            </w:rPr>
          </w:pPr>
          <w:del w:id="187" w:author="Wolf, Brock" w:date="2016-10-17T15:56:00Z">
            <w:r w:rsidRPr="009729C9" w:rsidDel="009729C9">
              <w:rPr>
                <w:rStyle w:val="Hyperlink"/>
              </w:rPr>
              <w:delText>Lean Canvas Model</w:delText>
            </w:r>
            <w:r w:rsidDel="009729C9">
              <w:rPr>
                <w:webHidden/>
              </w:rPr>
              <w:tab/>
              <w:delText>28</w:delText>
            </w:r>
          </w:del>
        </w:p>
        <w:p w14:paraId="008EF2A5" w14:textId="77777777" w:rsidR="005E2F34" w:rsidDel="009729C9" w:rsidRDefault="005E2F34">
          <w:pPr>
            <w:pStyle w:val="TOC1"/>
            <w:rPr>
              <w:del w:id="188" w:author="Wolf, Brock" w:date="2016-10-17T15:56:00Z"/>
              <w:rFonts w:asciiTheme="minorHAnsi" w:eastAsiaTheme="minorEastAsia" w:hAnsiTheme="minorHAnsi" w:cstheme="minorBidi"/>
              <w:b w:val="0"/>
              <w:bCs w:val="0"/>
              <w:kern w:val="0"/>
            </w:rPr>
          </w:pPr>
          <w:del w:id="189" w:author="Wolf, Brock" w:date="2016-10-17T15:56:00Z">
            <w:r w:rsidRPr="009729C9" w:rsidDel="009729C9">
              <w:rPr>
                <w:rStyle w:val="Hyperlink"/>
              </w:rPr>
              <w:delText>Live Digital Assignment: Demo Day Notes</w:delText>
            </w:r>
            <w:r w:rsidDel="009729C9">
              <w:rPr>
                <w:webHidden/>
              </w:rPr>
              <w:tab/>
              <w:delText>30</w:delText>
            </w:r>
          </w:del>
        </w:p>
        <w:p w14:paraId="06FF41FE" w14:textId="77777777" w:rsidR="005E2F34" w:rsidDel="009729C9" w:rsidRDefault="005E2F34">
          <w:pPr>
            <w:pStyle w:val="TOC1"/>
            <w:rPr>
              <w:del w:id="190" w:author="Wolf, Brock" w:date="2016-10-17T15:56:00Z"/>
              <w:rFonts w:asciiTheme="minorHAnsi" w:eastAsiaTheme="minorEastAsia" w:hAnsiTheme="minorHAnsi" w:cstheme="minorBidi"/>
              <w:b w:val="0"/>
              <w:bCs w:val="0"/>
              <w:kern w:val="0"/>
            </w:rPr>
          </w:pPr>
          <w:del w:id="191" w:author="Wolf, Brock" w:date="2016-10-17T15:56:00Z">
            <w:r w:rsidRPr="009729C9" w:rsidDel="009729C9">
              <w:rPr>
                <w:rStyle w:val="Hyperlink"/>
              </w:rPr>
              <w:delText>Live Digital Assignment: Demo Day Notes</w:delText>
            </w:r>
            <w:r w:rsidDel="009729C9">
              <w:rPr>
                <w:webHidden/>
              </w:rPr>
              <w:tab/>
              <w:delText>31</w:delText>
            </w:r>
          </w:del>
        </w:p>
        <w:p w14:paraId="09935A89" w14:textId="77777777" w:rsidR="005E2F34" w:rsidDel="009729C9" w:rsidRDefault="005E2F34">
          <w:pPr>
            <w:pStyle w:val="TOC1"/>
            <w:rPr>
              <w:del w:id="192" w:author="Wolf, Brock" w:date="2016-10-17T15:56:00Z"/>
              <w:rFonts w:asciiTheme="minorHAnsi" w:eastAsiaTheme="minorEastAsia" w:hAnsiTheme="minorHAnsi" w:cstheme="minorBidi"/>
              <w:b w:val="0"/>
              <w:bCs w:val="0"/>
              <w:kern w:val="0"/>
            </w:rPr>
          </w:pPr>
          <w:del w:id="193" w:author="Wolf, Brock" w:date="2016-10-17T15:56:00Z">
            <w:r w:rsidRPr="009729C9" w:rsidDel="009729C9">
              <w:rPr>
                <w:rStyle w:val="Hyperlink"/>
              </w:rPr>
              <w:delText>Live Digital Assignment: Demo Day Notes</w:delText>
            </w:r>
            <w:r w:rsidDel="009729C9">
              <w:rPr>
                <w:webHidden/>
              </w:rPr>
              <w:tab/>
              <w:delText>32</w:delText>
            </w:r>
          </w:del>
        </w:p>
        <w:p w14:paraId="3C9D9355" w14:textId="77777777" w:rsidR="0034319A" w:rsidRDefault="009754B5">
          <w:pPr>
            <w:pStyle w:val="TOC1"/>
            <w:rPr>
              <w:ins w:id="194" w:author="Wolf, Brock" w:date="2016-10-17T16:26:00Z"/>
              <w:rFonts w:asciiTheme="minorHAnsi" w:eastAsiaTheme="minorEastAsia" w:hAnsiTheme="minorHAnsi" w:cstheme="minorBidi"/>
              <w:b w:val="0"/>
              <w:bCs w:val="0"/>
              <w:kern w:val="0"/>
            </w:rPr>
          </w:pPr>
          <w:del w:id="195" w:author="Wolf, Brock" w:date="2016-10-17T16:26:00Z">
            <w:r w:rsidDel="0034319A">
              <w:rPr>
                <w:b w:val="0"/>
                <w:bCs w:val="0"/>
              </w:rPr>
              <w:fldChar w:fldCharType="end"/>
            </w:r>
          </w:del>
          <w:commentRangeEnd w:id="120"/>
          <w:ins w:id="196" w:author="Wolf, Brock" w:date="2016-10-17T16:26:00Z">
            <w:r w:rsidR="0034319A">
              <w:rPr>
                <w:b w:val="0"/>
                <w:bCs w:val="0"/>
              </w:rPr>
              <w:fldChar w:fldCharType="begin"/>
            </w:r>
            <w:r w:rsidR="0034319A">
              <w:rPr>
                <w:b w:val="0"/>
                <w:bCs w:val="0"/>
              </w:rPr>
              <w:instrText xml:space="preserve"> TOC \o "1-1" \h \z \u </w:instrText>
            </w:r>
          </w:ins>
          <w:r w:rsidR="0034319A">
            <w:rPr>
              <w:b w:val="0"/>
              <w:bCs w:val="0"/>
            </w:rPr>
            <w:fldChar w:fldCharType="separate"/>
          </w:r>
          <w:ins w:id="197" w:author="Wolf, Brock" w:date="2016-10-17T16:26:00Z">
            <w:r w:rsidR="0034319A" w:rsidRPr="00313AF7">
              <w:rPr>
                <w:rStyle w:val="Hyperlink"/>
              </w:rPr>
              <w:fldChar w:fldCharType="begin"/>
            </w:r>
            <w:r w:rsidR="0034319A" w:rsidRPr="00313AF7">
              <w:rPr>
                <w:rStyle w:val="Hyperlink"/>
              </w:rPr>
              <w:instrText xml:space="preserve"> </w:instrText>
            </w:r>
            <w:r w:rsidR="0034319A">
              <w:instrText>HYPERLINK \l "_Toc464484901"</w:instrText>
            </w:r>
            <w:r w:rsidR="0034319A" w:rsidRPr="00313AF7">
              <w:rPr>
                <w:rStyle w:val="Hyperlink"/>
              </w:rPr>
              <w:instrText xml:space="preserve"> </w:instrText>
            </w:r>
            <w:r w:rsidR="0034319A" w:rsidRPr="00313AF7">
              <w:rPr>
                <w:rStyle w:val="Hyperlink"/>
              </w:rPr>
              <w:fldChar w:fldCharType="separate"/>
            </w:r>
            <w:r w:rsidR="0034319A" w:rsidRPr="00313AF7">
              <w:rPr>
                <w:rStyle w:val="Hyperlink"/>
              </w:rPr>
              <w:drawing>
                <wp:inline distT="0" distB="0" distL="0" distR="0" wp14:anchorId="17CE7EE7" wp14:editId="12BADFCB">
                  <wp:extent cx="5943600" cy="1702435"/>
                  <wp:effectExtent l="57150" t="38100" r="57150" b="69215"/>
                  <wp:docPr id="36"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cf-edx-pilot.cloudapp.net/static/themes/ionisx/images/sunrise.98dd28f2df8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02435"/>
                          </a:xfrm>
                          <a:prstGeom prst="rect">
                            <a:avLst/>
                          </a:prstGeom>
                          <a:noFill/>
                          <a:effectLst>
                            <a:outerShdw blurRad="50800" dist="25400" dir="5400000" algn="t" rotWithShape="0">
                              <a:prstClr val="black">
                                <a:alpha val="40000"/>
                              </a:prstClr>
                            </a:outerShdw>
                          </a:effectLst>
                          <a:extLst/>
                        </pic:spPr>
                      </pic:pic>
                    </a:graphicData>
                  </a:graphic>
                </wp:inline>
              </w:drawing>
            </w:r>
            <w:r w:rsidR="0034319A">
              <w:rPr>
                <w:webHidden/>
              </w:rPr>
              <w:tab/>
            </w:r>
            <w:r w:rsidR="0034319A">
              <w:rPr>
                <w:webHidden/>
              </w:rPr>
              <w:fldChar w:fldCharType="begin"/>
            </w:r>
            <w:r w:rsidR="0034319A">
              <w:rPr>
                <w:webHidden/>
              </w:rPr>
              <w:instrText xml:space="preserve"> PAGEREF _Toc464484901 \h </w:instrText>
            </w:r>
          </w:ins>
          <w:r w:rsidR="0034319A">
            <w:rPr>
              <w:webHidden/>
            </w:rPr>
          </w:r>
          <w:r w:rsidR="0034319A">
            <w:rPr>
              <w:webHidden/>
            </w:rPr>
            <w:fldChar w:fldCharType="separate"/>
          </w:r>
          <w:ins w:id="198" w:author="Wolf, Brock" w:date="2016-10-17T16:26:00Z">
            <w:r w:rsidR="0034319A">
              <w:rPr>
                <w:webHidden/>
              </w:rPr>
              <w:t>1</w:t>
            </w:r>
            <w:r w:rsidR="0034319A">
              <w:rPr>
                <w:webHidden/>
              </w:rPr>
              <w:fldChar w:fldCharType="end"/>
            </w:r>
            <w:r w:rsidR="0034319A" w:rsidRPr="00313AF7">
              <w:rPr>
                <w:rStyle w:val="Hyperlink"/>
              </w:rPr>
              <w:fldChar w:fldCharType="end"/>
            </w:r>
          </w:ins>
        </w:p>
        <w:p w14:paraId="0429EA77" w14:textId="77777777" w:rsidR="0034319A" w:rsidRDefault="0034319A">
          <w:pPr>
            <w:pStyle w:val="TOC1"/>
            <w:rPr>
              <w:ins w:id="199" w:author="Wolf, Brock" w:date="2016-10-17T16:26:00Z"/>
              <w:rFonts w:asciiTheme="minorHAnsi" w:eastAsiaTheme="minorEastAsia" w:hAnsiTheme="minorHAnsi" w:cstheme="minorBidi"/>
              <w:b w:val="0"/>
              <w:bCs w:val="0"/>
              <w:kern w:val="0"/>
            </w:rPr>
          </w:pPr>
          <w:ins w:id="200" w:author="Wolf, Brock" w:date="2016-10-17T16:26:00Z">
            <w:r w:rsidRPr="00313AF7">
              <w:rPr>
                <w:rStyle w:val="Hyperlink"/>
              </w:rPr>
              <w:fldChar w:fldCharType="begin"/>
            </w:r>
            <w:r w:rsidRPr="00313AF7">
              <w:rPr>
                <w:rStyle w:val="Hyperlink"/>
              </w:rPr>
              <w:instrText xml:space="preserve"> </w:instrText>
            </w:r>
            <w:r>
              <w:instrText>HYPERLINK \l "_Toc464484902"</w:instrText>
            </w:r>
            <w:r w:rsidRPr="00313AF7">
              <w:rPr>
                <w:rStyle w:val="Hyperlink"/>
              </w:rPr>
              <w:instrText xml:space="preserve"> </w:instrText>
            </w:r>
            <w:r w:rsidRPr="00313AF7">
              <w:rPr>
                <w:rStyle w:val="Hyperlink"/>
              </w:rPr>
              <w:fldChar w:fldCharType="separate"/>
            </w:r>
            <w:r w:rsidRPr="00313AF7">
              <w:rPr>
                <w:rStyle w:val="Hyperlink"/>
              </w:rPr>
              <w:t>Digital Acquisition MVP Release 2 Collaborative Classroom Session</w:t>
            </w:r>
            <w:r>
              <w:rPr>
                <w:webHidden/>
              </w:rPr>
              <w:tab/>
            </w:r>
            <w:r>
              <w:rPr>
                <w:webHidden/>
              </w:rPr>
              <w:fldChar w:fldCharType="begin"/>
            </w:r>
            <w:r>
              <w:rPr>
                <w:webHidden/>
              </w:rPr>
              <w:instrText xml:space="preserve"> PAGEREF _Toc464484902 \h </w:instrText>
            </w:r>
          </w:ins>
          <w:r>
            <w:rPr>
              <w:webHidden/>
            </w:rPr>
          </w:r>
          <w:r>
            <w:rPr>
              <w:webHidden/>
            </w:rPr>
            <w:fldChar w:fldCharType="separate"/>
          </w:r>
          <w:ins w:id="201" w:author="Wolf, Brock" w:date="2016-10-17T16:26:00Z">
            <w:r>
              <w:rPr>
                <w:webHidden/>
              </w:rPr>
              <w:t>1</w:t>
            </w:r>
            <w:r>
              <w:rPr>
                <w:webHidden/>
              </w:rPr>
              <w:fldChar w:fldCharType="end"/>
            </w:r>
            <w:r w:rsidRPr="00313AF7">
              <w:rPr>
                <w:rStyle w:val="Hyperlink"/>
              </w:rPr>
              <w:fldChar w:fldCharType="end"/>
            </w:r>
          </w:ins>
        </w:p>
        <w:p w14:paraId="57148EC0" w14:textId="77777777" w:rsidR="0034319A" w:rsidRDefault="0034319A">
          <w:pPr>
            <w:pStyle w:val="TOC1"/>
            <w:rPr>
              <w:ins w:id="202" w:author="Wolf, Brock" w:date="2016-10-17T16:26:00Z"/>
              <w:rFonts w:asciiTheme="minorHAnsi" w:eastAsiaTheme="minorEastAsia" w:hAnsiTheme="minorHAnsi" w:cstheme="minorBidi"/>
              <w:b w:val="0"/>
              <w:bCs w:val="0"/>
              <w:kern w:val="0"/>
            </w:rPr>
          </w:pPr>
          <w:ins w:id="203" w:author="Wolf, Brock" w:date="2016-10-17T16:26:00Z">
            <w:r w:rsidRPr="00313AF7">
              <w:rPr>
                <w:rStyle w:val="Hyperlink"/>
              </w:rPr>
              <w:fldChar w:fldCharType="begin"/>
            </w:r>
            <w:r w:rsidRPr="00313AF7">
              <w:rPr>
                <w:rStyle w:val="Hyperlink"/>
              </w:rPr>
              <w:instrText xml:space="preserve"> </w:instrText>
            </w:r>
            <w:r>
              <w:instrText>HYPERLINK \l "_Toc464484903"</w:instrText>
            </w:r>
            <w:r w:rsidRPr="00313AF7">
              <w:rPr>
                <w:rStyle w:val="Hyperlink"/>
              </w:rPr>
              <w:instrText xml:space="preserve"> </w:instrText>
            </w:r>
            <w:r w:rsidRPr="00313AF7">
              <w:rPr>
                <w:rStyle w:val="Hyperlink"/>
              </w:rPr>
              <w:fldChar w:fldCharType="separate"/>
            </w:r>
            <w:r w:rsidRPr="00313AF7">
              <w:rPr>
                <w:rStyle w:val="Hyperlink"/>
              </w:rPr>
              <w:t>Biodome Team Building Exercise</w:t>
            </w:r>
            <w:r>
              <w:rPr>
                <w:webHidden/>
              </w:rPr>
              <w:tab/>
            </w:r>
            <w:r>
              <w:rPr>
                <w:webHidden/>
              </w:rPr>
              <w:fldChar w:fldCharType="begin"/>
            </w:r>
            <w:r>
              <w:rPr>
                <w:webHidden/>
              </w:rPr>
              <w:instrText xml:space="preserve"> PAGEREF _Toc464484903 \h </w:instrText>
            </w:r>
          </w:ins>
          <w:r>
            <w:rPr>
              <w:webHidden/>
            </w:rPr>
          </w:r>
          <w:r>
            <w:rPr>
              <w:webHidden/>
            </w:rPr>
            <w:fldChar w:fldCharType="separate"/>
          </w:r>
          <w:ins w:id="204" w:author="Wolf, Brock" w:date="2016-10-17T16:26:00Z">
            <w:r>
              <w:rPr>
                <w:webHidden/>
              </w:rPr>
              <w:t>3</w:t>
            </w:r>
            <w:r>
              <w:rPr>
                <w:webHidden/>
              </w:rPr>
              <w:fldChar w:fldCharType="end"/>
            </w:r>
            <w:r w:rsidRPr="00313AF7">
              <w:rPr>
                <w:rStyle w:val="Hyperlink"/>
              </w:rPr>
              <w:fldChar w:fldCharType="end"/>
            </w:r>
          </w:ins>
        </w:p>
        <w:p w14:paraId="4AB54C71" w14:textId="77777777" w:rsidR="0034319A" w:rsidRDefault="0034319A">
          <w:pPr>
            <w:pStyle w:val="TOC1"/>
            <w:rPr>
              <w:ins w:id="205" w:author="Wolf, Brock" w:date="2016-10-17T16:26:00Z"/>
              <w:rFonts w:asciiTheme="minorHAnsi" w:eastAsiaTheme="minorEastAsia" w:hAnsiTheme="minorHAnsi" w:cstheme="minorBidi"/>
              <w:b w:val="0"/>
              <w:bCs w:val="0"/>
              <w:kern w:val="0"/>
            </w:rPr>
          </w:pPr>
          <w:ins w:id="206" w:author="Wolf, Brock" w:date="2016-10-17T16:26:00Z">
            <w:r w:rsidRPr="00313AF7">
              <w:rPr>
                <w:rStyle w:val="Hyperlink"/>
              </w:rPr>
              <w:fldChar w:fldCharType="begin"/>
            </w:r>
            <w:r w:rsidRPr="00313AF7">
              <w:rPr>
                <w:rStyle w:val="Hyperlink"/>
              </w:rPr>
              <w:instrText xml:space="preserve"> </w:instrText>
            </w:r>
            <w:r>
              <w:instrText>HYPERLINK \l "_Toc464484904"</w:instrText>
            </w:r>
            <w:r w:rsidRPr="00313AF7">
              <w:rPr>
                <w:rStyle w:val="Hyperlink"/>
              </w:rPr>
              <w:instrText xml:space="preserve"> </w:instrText>
            </w:r>
            <w:r w:rsidRPr="00313AF7">
              <w:rPr>
                <w:rStyle w:val="Hyperlink"/>
              </w:rPr>
              <w:fldChar w:fldCharType="separate"/>
            </w:r>
            <w:r w:rsidRPr="00313AF7">
              <w:rPr>
                <w:rStyle w:val="Hyperlink"/>
              </w:rPr>
              <w:t>Release 1 Review Session</w:t>
            </w:r>
            <w:r>
              <w:rPr>
                <w:webHidden/>
              </w:rPr>
              <w:tab/>
            </w:r>
            <w:r>
              <w:rPr>
                <w:webHidden/>
              </w:rPr>
              <w:fldChar w:fldCharType="begin"/>
            </w:r>
            <w:r>
              <w:rPr>
                <w:webHidden/>
              </w:rPr>
              <w:instrText xml:space="preserve"> PAGEREF _Toc464484904 \h </w:instrText>
            </w:r>
          </w:ins>
          <w:r>
            <w:rPr>
              <w:webHidden/>
            </w:rPr>
          </w:r>
          <w:r>
            <w:rPr>
              <w:webHidden/>
            </w:rPr>
            <w:fldChar w:fldCharType="separate"/>
          </w:r>
          <w:ins w:id="207" w:author="Wolf, Brock" w:date="2016-10-17T16:26:00Z">
            <w:r>
              <w:rPr>
                <w:webHidden/>
              </w:rPr>
              <w:t>3</w:t>
            </w:r>
            <w:r>
              <w:rPr>
                <w:webHidden/>
              </w:rPr>
              <w:fldChar w:fldCharType="end"/>
            </w:r>
            <w:r w:rsidRPr="00313AF7">
              <w:rPr>
                <w:rStyle w:val="Hyperlink"/>
              </w:rPr>
              <w:fldChar w:fldCharType="end"/>
            </w:r>
          </w:ins>
        </w:p>
        <w:p w14:paraId="28426C16" w14:textId="77777777" w:rsidR="0034319A" w:rsidRDefault="0034319A">
          <w:pPr>
            <w:pStyle w:val="TOC1"/>
            <w:rPr>
              <w:ins w:id="208" w:author="Wolf, Brock" w:date="2016-10-17T16:26:00Z"/>
              <w:rFonts w:asciiTheme="minorHAnsi" w:eastAsiaTheme="minorEastAsia" w:hAnsiTheme="minorHAnsi" w:cstheme="minorBidi"/>
              <w:b w:val="0"/>
              <w:bCs w:val="0"/>
              <w:kern w:val="0"/>
            </w:rPr>
          </w:pPr>
          <w:ins w:id="209" w:author="Wolf, Brock" w:date="2016-10-17T16:26:00Z">
            <w:r w:rsidRPr="00313AF7">
              <w:rPr>
                <w:rStyle w:val="Hyperlink"/>
              </w:rPr>
              <w:fldChar w:fldCharType="begin"/>
            </w:r>
            <w:r w:rsidRPr="00313AF7">
              <w:rPr>
                <w:rStyle w:val="Hyperlink"/>
              </w:rPr>
              <w:instrText xml:space="preserve"> </w:instrText>
            </w:r>
            <w:r>
              <w:instrText>HYPERLINK \l "_Toc464484905"</w:instrText>
            </w:r>
            <w:r w:rsidRPr="00313AF7">
              <w:rPr>
                <w:rStyle w:val="Hyperlink"/>
              </w:rPr>
              <w:instrText xml:space="preserve"> </w:instrText>
            </w:r>
            <w:r w:rsidRPr="00313AF7">
              <w:rPr>
                <w:rStyle w:val="Hyperlink"/>
              </w:rPr>
              <w:fldChar w:fldCharType="separate"/>
            </w:r>
            <w:r w:rsidRPr="00313AF7">
              <w:rPr>
                <w:rStyle w:val="Hyperlink"/>
              </w:rPr>
              <w:t>Stakeholder Analysis and Challenges</w:t>
            </w:r>
            <w:r>
              <w:rPr>
                <w:webHidden/>
              </w:rPr>
              <w:tab/>
            </w:r>
            <w:r>
              <w:rPr>
                <w:webHidden/>
              </w:rPr>
              <w:fldChar w:fldCharType="begin"/>
            </w:r>
            <w:r>
              <w:rPr>
                <w:webHidden/>
              </w:rPr>
              <w:instrText xml:space="preserve"> PAGEREF _Toc464484905 \h </w:instrText>
            </w:r>
          </w:ins>
          <w:r>
            <w:rPr>
              <w:webHidden/>
            </w:rPr>
          </w:r>
          <w:r>
            <w:rPr>
              <w:webHidden/>
            </w:rPr>
            <w:fldChar w:fldCharType="separate"/>
          </w:r>
          <w:ins w:id="210" w:author="Wolf, Brock" w:date="2016-10-17T16:26:00Z">
            <w:r>
              <w:rPr>
                <w:webHidden/>
              </w:rPr>
              <w:t>4</w:t>
            </w:r>
            <w:r>
              <w:rPr>
                <w:webHidden/>
              </w:rPr>
              <w:fldChar w:fldCharType="end"/>
            </w:r>
            <w:r w:rsidRPr="00313AF7">
              <w:rPr>
                <w:rStyle w:val="Hyperlink"/>
              </w:rPr>
              <w:fldChar w:fldCharType="end"/>
            </w:r>
          </w:ins>
        </w:p>
        <w:p w14:paraId="17394416" w14:textId="77777777" w:rsidR="0034319A" w:rsidRDefault="0034319A">
          <w:pPr>
            <w:pStyle w:val="TOC1"/>
            <w:rPr>
              <w:ins w:id="211" w:author="Wolf, Brock" w:date="2016-10-17T16:26:00Z"/>
              <w:rFonts w:asciiTheme="minorHAnsi" w:eastAsiaTheme="minorEastAsia" w:hAnsiTheme="minorHAnsi" w:cstheme="minorBidi"/>
              <w:b w:val="0"/>
              <w:bCs w:val="0"/>
              <w:kern w:val="0"/>
            </w:rPr>
          </w:pPr>
          <w:ins w:id="212" w:author="Wolf, Brock" w:date="2016-10-17T16:26:00Z">
            <w:r w:rsidRPr="00313AF7">
              <w:rPr>
                <w:rStyle w:val="Hyperlink"/>
              </w:rPr>
              <w:fldChar w:fldCharType="begin"/>
            </w:r>
            <w:r w:rsidRPr="00313AF7">
              <w:rPr>
                <w:rStyle w:val="Hyperlink"/>
              </w:rPr>
              <w:instrText xml:space="preserve"> </w:instrText>
            </w:r>
            <w:r>
              <w:instrText>HYPERLINK \l "_Toc464484906"</w:instrText>
            </w:r>
            <w:r w:rsidRPr="00313AF7">
              <w:rPr>
                <w:rStyle w:val="Hyperlink"/>
              </w:rPr>
              <w:instrText xml:space="preserve"> </w:instrText>
            </w:r>
            <w:r w:rsidRPr="00313AF7">
              <w:rPr>
                <w:rStyle w:val="Hyperlink"/>
              </w:rPr>
              <w:fldChar w:fldCharType="separate"/>
            </w:r>
            <w:r w:rsidRPr="00313AF7">
              <w:rPr>
                <w:rStyle w:val="Hyperlink"/>
              </w:rPr>
              <w:t>Understanding Stakeholder Challenges</w:t>
            </w:r>
            <w:r>
              <w:rPr>
                <w:webHidden/>
              </w:rPr>
              <w:tab/>
            </w:r>
            <w:r>
              <w:rPr>
                <w:webHidden/>
              </w:rPr>
              <w:fldChar w:fldCharType="begin"/>
            </w:r>
            <w:r>
              <w:rPr>
                <w:webHidden/>
              </w:rPr>
              <w:instrText xml:space="preserve"> PAGEREF _Toc464484906 \h </w:instrText>
            </w:r>
          </w:ins>
          <w:r>
            <w:rPr>
              <w:webHidden/>
            </w:rPr>
          </w:r>
          <w:r>
            <w:rPr>
              <w:webHidden/>
            </w:rPr>
            <w:fldChar w:fldCharType="separate"/>
          </w:r>
          <w:ins w:id="213" w:author="Wolf, Brock" w:date="2016-10-17T16:26:00Z">
            <w:r>
              <w:rPr>
                <w:webHidden/>
              </w:rPr>
              <w:t>7</w:t>
            </w:r>
            <w:r>
              <w:rPr>
                <w:webHidden/>
              </w:rPr>
              <w:fldChar w:fldCharType="end"/>
            </w:r>
            <w:r w:rsidRPr="00313AF7">
              <w:rPr>
                <w:rStyle w:val="Hyperlink"/>
              </w:rPr>
              <w:fldChar w:fldCharType="end"/>
            </w:r>
          </w:ins>
        </w:p>
        <w:p w14:paraId="0AF5CD66" w14:textId="77777777" w:rsidR="0034319A" w:rsidRDefault="0034319A">
          <w:pPr>
            <w:pStyle w:val="TOC1"/>
            <w:rPr>
              <w:ins w:id="214" w:author="Wolf, Brock" w:date="2016-10-17T16:26:00Z"/>
              <w:rFonts w:asciiTheme="minorHAnsi" w:eastAsiaTheme="minorEastAsia" w:hAnsiTheme="minorHAnsi" w:cstheme="minorBidi"/>
              <w:b w:val="0"/>
              <w:bCs w:val="0"/>
              <w:kern w:val="0"/>
            </w:rPr>
          </w:pPr>
          <w:ins w:id="215" w:author="Wolf, Brock" w:date="2016-10-17T16:26:00Z">
            <w:r w:rsidRPr="00313AF7">
              <w:rPr>
                <w:rStyle w:val="Hyperlink"/>
              </w:rPr>
              <w:fldChar w:fldCharType="begin"/>
            </w:r>
            <w:r w:rsidRPr="00313AF7">
              <w:rPr>
                <w:rStyle w:val="Hyperlink"/>
              </w:rPr>
              <w:instrText xml:space="preserve"> </w:instrText>
            </w:r>
            <w:r>
              <w:instrText>HYPERLINK \l "_Toc464484907"</w:instrText>
            </w:r>
            <w:r w:rsidRPr="00313AF7">
              <w:rPr>
                <w:rStyle w:val="Hyperlink"/>
              </w:rPr>
              <w:instrText xml:space="preserve"> </w:instrText>
            </w:r>
            <w:r w:rsidRPr="00313AF7">
              <w:rPr>
                <w:rStyle w:val="Hyperlink"/>
              </w:rPr>
              <w:fldChar w:fldCharType="separate"/>
            </w:r>
            <w:r w:rsidRPr="00313AF7">
              <w:rPr>
                <w:rStyle w:val="Hyperlink"/>
              </w:rPr>
              <w:t>Analyzing What and How You Will Buy</w:t>
            </w:r>
            <w:r>
              <w:rPr>
                <w:webHidden/>
              </w:rPr>
              <w:tab/>
            </w:r>
            <w:r>
              <w:rPr>
                <w:webHidden/>
              </w:rPr>
              <w:fldChar w:fldCharType="begin"/>
            </w:r>
            <w:r>
              <w:rPr>
                <w:webHidden/>
              </w:rPr>
              <w:instrText xml:space="preserve"> PAGEREF _Toc464484907 \h </w:instrText>
            </w:r>
          </w:ins>
          <w:r>
            <w:rPr>
              <w:webHidden/>
            </w:rPr>
          </w:r>
          <w:r>
            <w:rPr>
              <w:webHidden/>
            </w:rPr>
            <w:fldChar w:fldCharType="separate"/>
          </w:r>
          <w:ins w:id="216" w:author="Wolf, Brock" w:date="2016-10-17T16:26:00Z">
            <w:r>
              <w:rPr>
                <w:webHidden/>
              </w:rPr>
              <w:t>8</w:t>
            </w:r>
            <w:r>
              <w:rPr>
                <w:webHidden/>
              </w:rPr>
              <w:fldChar w:fldCharType="end"/>
            </w:r>
            <w:r w:rsidRPr="00313AF7">
              <w:rPr>
                <w:rStyle w:val="Hyperlink"/>
              </w:rPr>
              <w:fldChar w:fldCharType="end"/>
            </w:r>
          </w:ins>
        </w:p>
        <w:p w14:paraId="12D56786" w14:textId="77777777" w:rsidR="0034319A" w:rsidRDefault="0034319A">
          <w:pPr>
            <w:pStyle w:val="TOC1"/>
            <w:rPr>
              <w:ins w:id="217" w:author="Wolf, Brock" w:date="2016-10-17T16:26:00Z"/>
              <w:rFonts w:asciiTheme="minorHAnsi" w:eastAsiaTheme="minorEastAsia" w:hAnsiTheme="minorHAnsi" w:cstheme="minorBidi"/>
              <w:b w:val="0"/>
              <w:bCs w:val="0"/>
              <w:kern w:val="0"/>
            </w:rPr>
          </w:pPr>
          <w:ins w:id="218" w:author="Wolf, Brock" w:date="2016-10-17T16:26:00Z">
            <w:r w:rsidRPr="00313AF7">
              <w:rPr>
                <w:rStyle w:val="Hyperlink"/>
              </w:rPr>
              <w:fldChar w:fldCharType="begin"/>
            </w:r>
            <w:r w:rsidRPr="00313AF7">
              <w:rPr>
                <w:rStyle w:val="Hyperlink"/>
              </w:rPr>
              <w:instrText xml:space="preserve"> </w:instrText>
            </w:r>
            <w:r>
              <w:instrText>HYPERLINK \l "_Toc464484908"</w:instrText>
            </w:r>
            <w:r w:rsidRPr="00313AF7">
              <w:rPr>
                <w:rStyle w:val="Hyperlink"/>
              </w:rPr>
              <w:instrText xml:space="preserve"> </w:instrText>
            </w:r>
            <w:r w:rsidRPr="00313AF7">
              <w:rPr>
                <w:rStyle w:val="Hyperlink"/>
              </w:rPr>
              <w:fldChar w:fldCharType="separate"/>
            </w:r>
            <w:r w:rsidRPr="00313AF7">
              <w:rPr>
                <w:rStyle w:val="Hyperlink"/>
              </w:rPr>
              <w:t>MAP Case Study: Activity Review &amp; Discussion</w:t>
            </w:r>
            <w:r>
              <w:rPr>
                <w:webHidden/>
              </w:rPr>
              <w:tab/>
            </w:r>
            <w:r>
              <w:rPr>
                <w:webHidden/>
              </w:rPr>
              <w:fldChar w:fldCharType="begin"/>
            </w:r>
            <w:r>
              <w:rPr>
                <w:webHidden/>
              </w:rPr>
              <w:instrText xml:space="preserve"> PAGEREF _Toc464484908 \h </w:instrText>
            </w:r>
          </w:ins>
          <w:r>
            <w:rPr>
              <w:webHidden/>
            </w:rPr>
          </w:r>
          <w:r>
            <w:rPr>
              <w:webHidden/>
            </w:rPr>
            <w:fldChar w:fldCharType="separate"/>
          </w:r>
          <w:ins w:id="219" w:author="Wolf, Brock" w:date="2016-10-17T16:26:00Z">
            <w:r>
              <w:rPr>
                <w:webHidden/>
              </w:rPr>
              <w:t>9</w:t>
            </w:r>
            <w:r>
              <w:rPr>
                <w:webHidden/>
              </w:rPr>
              <w:fldChar w:fldCharType="end"/>
            </w:r>
            <w:r w:rsidRPr="00313AF7">
              <w:rPr>
                <w:rStyle w:val="Hyperlink"/>
              </w:rPr>
              <w:fldChar w:fldCharType="end"/>
            </w:r>
          </w:ins>
        </w:p>
        <w:p w14:paraId="1FF12C44" w14:textId="77777777" w:rsidR="0034319A" w:rsidRDefault="0034319A">
          <w:pPr>
            <w:pStyle w:val="TOC1"/>
            <w:rPr>
              <w:ins w:id="220" w:author="Wolf, Brock" w:date="2016-10-17T16:26:00Z"/>
              <w:rFonts w:asciiTheme="minorHAnsi" w:eastAsiaTheme="minorEastAsia" w:hAnsiTheme="minorHAnsi" w:cstheme="minorBidi"/>
              <w:b w:val="0"/>
              <w:bCs w:val="0"/>
              <w:kern w:val="0"/>
            </w:rPr>
          </w:pPr>
          <w:ins w:id="221" w:author="Wolf, Brock" w:date="2016-10-17T16:26:00Z">
            <w:r w:rsidRPr="00313AF7">
              <w:rPr>
                <w:rStyle w:val="Hyperlink"/>
              </w:rPr>
              <w:fldChar w:fldCharType="begin"/>
            </w:r>
            <w:r w:rsidRPr="00313AF7">
              <w:rPr>
                <w:rStyle w:val="Hyperlink"/>
              </w:rPr>
              <w:instrText xml:space="preserve"> </w:instrText>
            </w:r>
            <w:r>
              <w:instrText>HYPERLINK \l "_Toc464484909"</w:instrText>
            </w:r>
            <w:r w:rsidRPr="00313AF7">
              <w:rPr>
                <w:rStyle w:val="Hyperlink"/>
              </w:rPr>
              <w:instrText xml:space="preserve"> </w:instrText>
            </w:r>
            <w:r w:rsidRPr="00313AF7">
              <w:rPr>
                <w:rStyle w:val="Hyperlink"/>
              </w:rPr>
              <w:fldChar w:fldCharType="separate"/>
            </w:r>
            <w:r w:rsidRPr="00313AF7">
              <w:rPr>
                <w:rStyle w:val="Hyperlink"/>
              </w:rPr>
              <w:t>Beyond the RFI</w:t>
            </w:r>
            <w:r>
              <w:rPr>
                <w:webHidden/>
              </w:rPr>
              <w:tab/>
            </w:r>
            <w:r>
              <w:rPr>
                <w:webHidden/>
              </w:rPr>
              <w:fldChar w:fldCharType="begin"/>
            </w:r>
            <w:r>
              <w:rPr>
                <w:webHidden/>
              </w:rPr>
              <w:instrText xml:space="preserve"> PAGEREF _Toc464484909 \h </w:instrText>
            </w:r>
          </w:ins>
          <w:r>
            <w:rPr>
              <w:webHidden/>
            </w:rPr>
          </w:r>
          <w:r>
            <w:rPr>
              <w:webHidden/>
            </w:rPr>
            <w:fldChar w:fldCharType="separate"/>
          </w:r>
          <w:ins w:id="222" w:author="Wolf, Brock" w:date="2016-10-17T16:26:00Z">
            <w:r>
              <w:rPr>
                <w:webHidden/>
              </w:rPr>
              <w:t>11</w:t>
            </w:r>
            <w:r>
              <w:rPr>
                <w:webHidden/>
              </w:rPr>
              <w:fldChar w:fldCharType="end"/>
            </w:r>
            <w:r w:rsidRPr="00313AF7">
              <w:rPr>
                <w:rStyle w:val="Hyperlink"/>
              </w:rPr>
              <w:fldChar w:fldCharType="end"/>
            </w:r>
          </w:ins>
        </w:p>
        <w:p w14:paraId="023BE31B" w14:textId="77777777" w:rsidR="0034319A" w:rsidRDefault="0034319A">
          <w:pPr>
            <w:pStyle w:val="TOC1"/>
            <w:rPr>
              <w:ins w:id="223" w:author="Wolf, Brock" w:date="2016-10-17T16:26:00Z"/>
              <w:rFonts w:asciiTheme="minorHAnsi" w:eastAsiaTheme="minorEastAsia" w:hAnsiTheme="minorHAnsi" w:cstheme="minorBidi"/>
              <w:b w:val="0"/>
              <w:bCs w:val="0"/>
              <w:kern w:val="0"/>
            </w:rPr>
          </w:pPr>
          <w:ins w:id="224" w:author="Wolf, Brock" w:date="2016-10-17T16:26:00Z">
            <w:r w:rsidRPr="00313AF7">
              <w:rPr>
                <w:rStyle w:val="Hyperlink"/>
              </w:rPr>
              <w:fldChar w:fldCharType="begin"/>
            </w:r>
            <w:r w:rsidRPr="00313AF7">
              <w:rPr>
                <w:rStyle w:val="Hyperlink"/>
              </w:rPr>
              <w:instrText xml:space="preserve"> </w:instrText>
            </w:r>
            <w:r>
              <w:instrText>HYPERLINK \l "_Toc464484910"</w:instrText>
            </w:r>
            <w:r w:rsidRPr="00313AF7">
              <w:rPr>
                <w:rStyle w:val="Hyperlink"/>
              </w:rPr>
              <w:instrText xml:space="preserve"> </w:instrText>
            </w:r>
            <w:r w:rsidRPr="00313AF7">
              <w:rPr>
                <w:rStyle w:val="Hyperlink"/>
              </w:rPr>
              <w:fldChar w:fldCharType="separate"/>
            </w:r>
            <w:r w:rsidRPr="00313AF7">
              <w:rPr>
                <w:rStyle w:val="Hyperlink"/>
              </w:rPr>
              <w:t>Exercise: Choosing an Alternative</w:t>
            </w:r>
            <w:r>
              <w:rPr>
                <w:webHidden/>
              </w:rPr>
              <w:tab/>
            </w:r>
            <w:r>
              <w:rPr>
                <w:webHidden/>
              </w:rPr>
              <w:fldChar w:fldCharType="begin"/>
            </w:r>
            <w:r>
              <w:rPr>
                <w:webHidden/>
              </w:rPr>
              <w:instrText xml:space="preserve"> PAGEREF _Toc464484910 \h </w:instrText>
            </w:r>
          </w:ins>
          <w:r>
            <w:rPr>
              <w:webHidden/>
            </w:rPr>
          </w:r>
          <w:r>
            <w:rPr>
              <w:webHidden/>
            </w:rPr>
            <w:fldChar w:fldCharType="separate"/>
          </w:r>
          <w:ins w:id="225" w:author="Wolf, Brock" w:date="2016-10-17T16:26:00Z">
            <w:r>
              <w:rPr>
                <w:webHidden/>
              </w:rPr>
              <w:t>12</w:t>
            </w:r>
            <w:r>
              <w:rPr>
                <w:webHidden/>
              </w:rPr>
              <w:fldChar w:fldCharType="end"/>
            </w:r>
            <w:r w:rsidRPr="00313AF7">
              <w:rPr>
                <w:rStyle w:val="Hyperlink"/>
              </w:rPr>
              <w:fldChar w:fldCharType="end"/>
            </w:r>
          </w:ins>
        </w:p>
        <w:p w14:paraId="4E843157" w14:textId="77777777" w:rsidR="0034319A" w:rsidRDefault="0034319A">
          <w:pPr>
            <w:pStyle w:val="TOC1"/>
            <w:rPr>
              <w:ins w:id="226" w:author="Wolf, Brock" w:date="2016-10-17T16:26:00Z"/>
              <w:rFonts w:asciiTheme="minorHAnsi" w:eastAsiaTheme="minorEastAsia" w:hAnsiTheme="minorHAnsi" w:cstheme="minorBidi"/>
              <w:b w:val="0"/>
              <w:bCs w:val="0"/>
              <w:kern w:val="0"/>
            </w:rPr>
          </w:pPr>
          <w:ins w:id="227" w:author="Wolf, Brock" w:date="2016-10-17T16:26:00Z">
            <w:r w:rsidRPr="00313AF7">
              <w:rPr>
                <w:rStyle w:val="Hyperlink"/>
              </w:rPr>
              <w:fldChar w:fldCharType="begin"/>
            </w:r>
            <w:r w:rsidRPr="00313AF7">
              <w:rPr>
                <w:rStyle w:val="Hyperlink"/>
              </w:rPr>
              <w:instrText xml:space="preserve"> </w:instrText>
            </w:r>
            <w:r>
              <w:instrText>HYPERLINK \l "_Toc464484911"</w:instrText>
            </w:r>
            <w:r w:rsidRPr="00313AF7">
              <w:rPr>
                <w:rStyle w:val="Hyperlink"/>
              </w:rPr>
              <w:instrText xml:space="preserve"> </w:instrText>
            </w:r>
            <w:r w:rsidRPr="00313AF7">
              <w:rPr>
                <w:rStyle w:val="Hyperlink"/>
              </w:rPr>
              <w:fldChar w:fldCharType="separate"/>
            </w:r>
            <w:r w:rsidRPr="00313AF7">
              <w:rPr>
                <w:rStyle w:val="Hyperlink"/>
              </w:rPr>
              <w:t>Guest Speaker: Non-Traditional Vendor</w:t>
            </w:r>
            <w:r>
              <w:rPr>
                <w:webHidden/>
              </w:rPr>
              <w:tab/>
            </w:r>
            <w:r>
              <w:rPr>
                <w:webHidden/>
              </w:rPr>
              <w:fldChar w:fldCharType="begin"/>
            </w:r>
            <w:r>
              <w:rPr>
                <w:webHidden/>
              </w:rPr>
              <w:instrText xml:space="preserve"> PAGEREF _Toc464484911 \h </w:instrText>
            </w:r>
          </w:ins>
          <w:r>
            <w:rPr>
              <w:webHidden/>
            </w:rPr>
          </w:r>
          <w:r>
            <w:rPr>
              <w:webHidden/>
            </w:rPr>
            <w:fldChar w:fldCharType="separate"/>
          </w:r>
          <w:ins w:id="228" w:author="Wolf, Brock" w:date="2016-10-17T16:26:00Z">
            <w:r>
              <w:rPr>
                <w:webHidden/>
              </w:rPr>
              <w:t>14</w:t>
            </w:r>
            <w:r>
              <w:rPr>
                <w:webHidden/>
              </w:rPr>
              <w:fldChar w:fldCharType="end"/>
            </w:r>
            <w:r w:rsidRPr="00313AF7">
              <w:rPr>
                <w:rStyle w:val="Hyperlink"/>
              </w:rPr>
              <w:fldChar w:fldCharType="end"/>
            </w:r>
          </w:ins>
        </w:p>
        <w:p w14:paraId="4065A8BB" w14:textId="77777777" w:rsidR="0034319A" w:rsidRDefault="0034319A">
          <w:pPr>
            <w:pStyle w:val="TOC1"/>
            <w:rPr>
              <w:ins w:id="229" w:author="Wolf, Brock" w:date="2016-10-17T16:26:00Z"/>
              <w:rFonts w:asciiTheme="minorHAnsi" w:eastAsiaTheme="minorEastAsia" w:hAnsiTheme="minorHAnsi" w:cstheme="minorBidi"/>
              <w:b w:val="0"/>
              <w:bCs w:val="0"/>
              <w:kern w:val="0"/>
            </w:rPr>
          </w:pPr>
          <w:ins w:id="230" w:author="Wolf, Brock" w:date="2016-10-17T16:26:00Z">
            <w:r w:rsidRPr="00313AF7">
              <w:rPr>
                <w:rStyle w:val="Hyperlink"/>
              </w:rPr>
              <w:fldChar w:fldCharType="begin"/>
            </w:r>
            <w:r w:rsidRPr="00313AF7">
              <w:rPr>
                <w:rStyle w:val="Hyperlink"/>
              </w:rPr>
              <w:instrText xml:space="preserve"> </w:instrText>
            </w:r>
            <w:r>
              <w:instrText>HYPERLINK \l "_Toc464484912"</w:instrText>
            </w:r>
            <w:r w:rsidRPr="00313AF7">
              <w:rPr>
                <w:rStyle w:val="Hyperlink"/>
              </w:rPr>
              <w:instrText xml:space="preserve"> </w:instrText>
            </w:r>
            <w:r w:rsidRPr="00313AF7">
              <w:rPr>
                <w:rStyle w:val="Hyperlink"/>
              </w:rPr>
              <w:fldChar w:fldCharType="separate"/>
            </w:r>
            <w:r w:rsidRPr="00313AF7">
              <w:rPr>
                <w:rStyle w:val="Hyperlink"/>
              </w:rPr>
              <w:t>Market Research and the Acquisition Strategy</w:t>
            </w:r>
            <w:r>
              <w:rPr>
                <w:webHidden/>
              </w:rPr>
              <w:tab/>
            </w:r>
            <w:r>
              <w:rPr>
                <w:webHidden/>
              </w:rPr>
              <w:fldChar w:fldCharType="begin"/>
            </w:r>
            <w:r>
              <w:rPr>
                <w:webHidden/>
              </w:rPr>
              <w:instrText xml:space="preserve"> PAGEREF _Toc464484912 \h </w:instrText>
            </w:r>
          </w:ins>
          <w:r>
            <w:rPr>
              <w:webHidden/>
            </w:rPr>
          </w:r>
          <w:r>
            <w:rPr>
              <w:webHidden/>
            </w:rPr>
            <w:fldChar w:fldCharType="separate"/>
          </w:r>
          <w:ins w:id="231" w:author="Wolf, Brock" w:date="2016-10-17T16:26:00Z">
            <w:r>
              <w:rPr>
                <w:webHidden/>
              </w:rPr>
              <w:t>16</w:t>
            </w:r>
            <w:r>
              <w:rPr>
                <w:webHidden/>
              </w:rPr>
              <w:fldChar w:fldCharType="end"/>
            </w:r>
            <w:r w:rsidRPr="00313AF7">
              <w:rPr>
                <w:rStyle w:val="Hyperlink"/>
              </w:rPr>
              <w:fldChar w:fldCharType="end"/>
            </w:r>
          </w:ins>
        </w:p>
        <w:p w14:paraId="1706DB6A" w14:textId="77777777" w:rsidR="0034319A" w:rsidRDefault="0034319A">
          <w:pPr>
            <w:pStyle w:val="TOC1"/>
            <w:rPr>
              <w:ins w:id="232" w:author="Wolf, Brock" w:date="2016-10-17T16:26:00Z"/>
              <w:rFonts w:asciiTheme="minorHAnsi" w:eastAsiaTheme="minorEastAsia" w:hAnsiTheme="minorHAnsi" w:cstheme="minorBidi"/>
              <w:b w:val="0"/>
              <w:bCs w:val="0"/>
              <w:kern w:val="0"/>
            </w:rPr>
          </w:pPr>
          <w:ins w:id="233" w:author="Wolf, Brock" w:date="2016-10-17T16:26:00Z">
            <w:r w:rsidRPr="00313AF7">
              <w:rPr>
                <w:rStyle w:val="Hyperlink"/>
              </w:rPr>
              <w:fldChar w:fldCharType="begin"/>
            </w:r>
            <w:r w:rsidRPr="00313AF7">
              <w:rPr>
                <w:rStyle w:val="Hyperlink"/>
              </w:rPr>
              <w:instrText xml:space="preserve"> </w:instrText>
            </w:r>
            <w:r>
              <w:instrText>HYPERLINK \l "_Toc464484913"</w:instrText>
            </w:r>
            <w:r w:rsidRPr="00313AF7">
              <w:rPr>
                <w:rStyle w:val="Hyperlink"/>
              </w:rPr>
              <w:instrText xml:space="preserve"> </w:instrText>
            </w:r>
            <w:r w:rsidRPr="00313AF7">
              <w:rPr>
                <w:rStyle w:val="Hyperlink"/>
              </w:rPr>
              <w:fldChar w:fldCharType="separate"/>
            </w:r>
            <w:r w:rsidRPr="00313AF7">
              <w:rPr>
                <w:rStyle w:val="Hyperlink"/>
              </w:rPr>
              <w:t>A Review of the Market Research Report</w:t>
            </w:r>
            <w:r>
              <w:rPr>
                <w:webHidden/>
              </w:rPr>
              <w:tab/>
            </w:r>
            <w:r>
              <w:rPr>
                <w:webHidden/>
              </w:rPr>
              <w:fldChar w:fldCharType="begin"/>
            </w:r>
            <w:r>
              <w:rPr>
                <w:webHidden/>
              </w:rPr>
              <w:instrText xml:space="preserve"> PAGEREF _Toc464484913 \h </w:instrText>
            </w:r>
          </w:ins>
          <w:r>
            <w:rPr>
              <w:webHidden/>
            </w:rPr>
          </w:r>
          <w:r>
            <w:rPr>
              <w:webHidden/>
            </w:rPr>
            <w:fldChar w:fldCharType="separate"/>
          </w:r>
          <w:ins w:id="234" w:author="Wolf, Brock" w:date="2016-10-17T16:26:00Z">
            <w:r>
              <w:rPr>
                <w:webHidden/>
              </w:rPr>
              <w:t>17</w:t>
            </w:r>
            <w:r>
              <w:rPr>
                <w:webHidden/>
              </w:rPr>
              <w:fldChar w:fldCharType="end"/>
            </w:r>
            <w:r w:rsidRPr="00313AF7">
              <w:rPr>
                <w:rStyle w:val="Hyperlink"/>
              </w:rPr>
              <w:fldChar w:fldCharType="end"/>
            </w:r>
          </w:ins>
        </w:p>
        <w:p w14:paraId="7D1C1DF0" w14:textId="77777777" w:rsidR="0034319A" w:rsidRDefault="0034319A">
          <w:pPr>
            <w:pStyle w:val="TOC1"/>
            <w:rPr>
              <w:ins w:id="235" w:author="Wolf, Brock" w:date="2016-10-17T16:26:00Z"/>
              <w:rFonts w:asciiTheme="minorHAnsi" w:eastAsiaTheme="minorEastAsia" w:hAnsiTheme="minorHAnsi" w:cstheme="minorBidi"/>
              <w:b w:val="0"/>
              <w:bCs w:val="0"/>
              <w:kern w:val="0"/>
            </w:rPr>
          </w:pPr>
          <w:ins w:id="236" w:author="Wolf, Brock" w:date="2016-10-17T16:26:00Z">
            <w:r w:rsidRPr="00313AF7">
              <w:rPr>
                <w:rStyle w:val="Hyperlink"/>
              </w:rPr>
              <w:fldChar w:fldCharType="begin"/>
            </w:r>
            <w:r w:rsidRPr="00313AF7">
              <w:rPr>
                <w:rStyle w:val="Hyperlink"/>
              </w:rPr>
              <w:instrText xml:space="preserve"> </w:instrText>
            </w:r>
            <w:r>
              <w:instrText>HYPERLINK \l "_Toc464484914"</w:instrText>
            </w:r>
            <w:r w:rsidRPr="00313AF7">
              <w:rPr>
                <w:rStyle w:val="Hyperlink"/>
              </w:rPr>
              <w:instrText xml:space="preserve"> </w:instrText>
            </w:r>
            <w:r w:rsidRPr="00313AF7">
              <w:rPr>
                <w:rStyle w:val="Hyperlink"/>
              </w:rPr>
              <w:fldChar w:fldCharType="separate"/>
            </w:r>
            <w:r w:rsidRPr="00313AF7">
              <w:rPr>
                <w:rStyle w:val="Hyperlink"/>
              </w:rPr>
              <w:t>Preparing for and Having an Influence Conversation</w:t>
            </w:r>
            <w:r>
              <w:rPr>
                <w:webHidden/>
              </w:rPr>
              <w:tab/>
            </w:r>
            <w:r>
              <w:rPr>
                <w:webHidden/>
              </w:rPr>
              <w:fldChar w:fldCharType="begin"/>
            </w:r>
            <w:r>
              <w:rPr>
                <w:webHidden/>
              </w:rPr>
              <w:instrText xml:space="preserve"> PAGEREF _Toc464484914 \h </w:instrText>
            </w:r>
          </w:ins>
          <w:r>
            <w:rPr>
              <w:webHidden/>
            </w:rPr>
          </w:r>
          <w:r>
            <w:rPr>
              <w:webHidden/>
            </w:rPr>
            <w:fldChar w:fldCharType="separate"/>
          </w:r>
          <w:ins w:id="237" w:author="Wolf, Brock" w:date="2016-10-17T16:26:00Z">
            <w:r>
              <w:rPr>
                <w:webHidden/>
              </w:rPr>
              <w:t>18</w:t>
            </w:r>
            <w:r>
              <w:rPr>
                <w:webHidden/>
              </w:rPr>
              <w:fldChar w:fldCharType="end"/>
            </w:r>
            <w:r w:rsidRPr="00313AF7">
              <w:rPr>
                <w:rStyle w:val="Hyperlink"/>
              </w:rPr>
              <w:fldChar w:fldCharType="end"/>
            </w:r>
          </w:ins>
        </w:p>
        <w:p w14:paraId="3AB57560" w14:textId="77777777" w:rsidR="0034319A" w:rsidRDefault="0034319A">
          <w:pPr>
            <w:pStyle w:val="TOC1"/>
            <w:rPr>
              <w:ins w:id="238" w:author="Wolf, Brock" w:date="2016-10-17T16:26:00Z"/>
              <w:rFonts w:asciiTheme="minorHAnsi" w:eastAsiaTheme="minorEastAsia" w:hAnsiTheme="minorHAnsi" w:cstheme="minorBidi"/>
              <w:b w:val="0"/>
              <w:bCs w:val="0"/>
              <w:kern w:val="0"/>
            </w:rPr>
          </w:pPr>
          <w:ins w:id="239" w:author="Wolf, Brock" w:date="2016-10-17T16:26:00Z">
            <w:r w:rsidRPr="00313AF7">
              <w:rPr>
                <w:rStyle w:val="Hyperlink"/>
              </w:rPr>
              <w:fldChar w:fldCharType="begin"/>
            </w:r>
            <w:r w:rsidRPr="00313AF7">
              <w:rPr>
                <w:rStyle w:val="Hyperlink"/>
              </w:rPr>
              <w:instrText xml:space="preserve"> </w:instrText>
            </w:r>
            <w:r>
              <w:instrText>HYPERLINK \l "_Toc464484915"</w:instrText>
            </w:r>
            <w:r w:rsidRPr="00313AF7">
              <w:rPr>
                <w:rStyle w:val="Hyperlink"/>
              </w:rPr>
              <w:instrText xml:space="preserve"> </w:instrText>
            </w:r>
            <w:r w:rsidRPr="00313AF7">
              <w:rPr>
                <w:rStyle w:val="Hyperlink"/>
              </w:rPr>
              <w:fldChar w:fldCharType="separate"/>
            </w:r>
            <w:r w:rsidRPr="00313AF7">
              <w:rPr>
                <w:rStyle w:val="Hyperlink"/>
              </w:rPr>
              <w:t>Open-Ended Questions That Support Inquiry in Influence Conversations</w:t>
            </w:r>
            <w:r>
              <w:rPr>
                <w:webHidden/>
              </w:rPr>
              <w:tab/>
            </w:r>
            <w:r>
              <w:rPr>
                <w:webHidden/>
              </w:rPr>
              <w:fldChar w:fldCharType="begin"/>
            </w:r>
            <w:r>
              <w:rPr>
                <w:webHidden/>
              </w:rPr>
              <w:instrText xml:space="preserve"> PAGEREF _Toc464484915 \h </w:instrText>
            </w:r>
          </w:ins>
          <w:r>
            <w:rPr>
              <w:webHidden/>
            </w:rPr>
          </w:r>
          <w:r>
            <w:rPr>
              <w:webHidden/>
            </w:rPr>
            <w:fldChar w:fldCharType="separate"/>
          </w:r>
          <w:ins w:id="240" w:author="Wolf, Brock" w:date="2016-10-17T16:26:00Z">
            <w:r>
              <w:rPr>
                <w:webHidden/>
              </w:rPr>
              <w:t>19</w:t>
            </w:r>
            <w:r>
              <w:rPr>
                <w:webHidden/>
              </w:rPr>
              <w:fldChar w:fldCharType="end"/>
            </w:r>
            <w:r w:rsidRPr="00313AF7">
              <w:rPr>
                <w:rStyle w:val="Hyperlink"/>
              </w:rPr>
              <w:fldChar w:fldCharType="end"/>
            </w:r>
          </w:ins>
        </w:p>
        <w:p w14:paraId="5E64C102" w14:textId="77777777" w:rsidR="0034319A" w:rsidRDefault="0034319A">
          <w:pPr>
            <w:pStyle w:val="TOC1"/>
            <w:rPr>
              <w:ins w:id="241" w:author="Wolf, Brock" w:date="2016-10-17T16:26:00Z"/>
              <w:rFonts w:asciiTheme="minorHAnsi" w:eastAsiaTheme="minorEastAsia" w:hAnsiTheme="minorHAnsi" w:cstheme="minorBidi"/>
              <w:b w:val="0"/>
              <w:bCs w:val="0"/>
              <w:kern w:val="0"/>
            </w:rPr>
          </w:pPr>
          <w:ins w:id="242" w:author="Wolf, Brock" w:date="2016-10-17T16:26:00Z">
            <w:r w:rsidRPr="00313AF7">
              <w:rPr>
                <w:rStyle w:val="Hyperlink"/>
              </w:rPr>
              <w:fldChar w:fldCharType="begin"/>
            </w:r>
            <w:r w:rsidRPr="00313AF7">
              <w:rPr>
                <w:rStyle w:val="Hyperlink"/>
              </w:rPr>
              <w:instrText xml:space="preserve"> </w:instrText>
            </w:r>
            <w:r>
              <w:instrText>HYPERLINK \l "_Toc464484916"</w:instrText>
            </w:r>
            <w:r w:rsidRPr="00313AF7">
              <w:rPr>
                <w:rStyle w:val="Hyperlink"/>
              </w:rPr>
              <w:instrText xml:space="preserve"> </w:instrText>
            </w:r>
            <w:r w:rsidRPr="00313AF7">
              <w:rPr>
                <w:rStyle w:val="Hyperlink"/>
              </w:rPr>
              <w:fldChar w:fldCharType="separate"/>
            </w:r>
            <w:r w:rsidRPr="00313AF7">
              <w:rPr>
                <w:rStyle w:val="Hyperlink"/>
              </w:rPr>
              <w:t>The DiSC Assessment Dimensions</w:t>
            </w:r>
            <w:r>
              <w:rPr>
                <w:webHidden/>
              </w:rPr>
              <w:tab/>
            </w:r>
            <w:r>
              <w:rPr>
                <w:webHidden/>
              </w:rPr>
              <w:fldChar w:fldCharType="begin"/>
            </w:r>
            <w:r>
              <w:rPr>
                <w:webHidden/>
              </w:rPr>
              <w:instrText xml:space="preserve"> PAGEREF _Toc464484916 \h </w:instrText>
            </w:r>
          </w:ins>
          <w:r>
            <w:rPr>
              <w:webHidden/>
            </w:rPr>
          </w:r>
          <w:r>
            <w:rPr>
              <w:webHidden/>
            </w:rPr>
            <w:fldChar w:fldCharType="separate"/>
          </w:r>
          <w:ins w:id="243" w:author="Wolf, Brock" w:date="2016-10-17T16:26:00Z">
            <w:r>
              <w:rPr>
                <w:webHidden/>
              </w:rPr>
              <w:t>20</w:t>
            </w:r>
            <w:r>
              <w:rPr>
                <w:webHidden/>
              </w:rPr>
              <w:fldChar w:fldCharType="end"/>
            </w:r>
            <w:r w:rsidRPr="00313AF7">
              <w:rPr>
                <w:rStyle w:val="Hyperlink"/>
              </w:rPr>
              <w:fldChar w:fldCharType="end"/>
            </w:r>
          </w:ins>
        </w:p>
        <w:p w14:paraId="5A4D6176" w14:textId="77777777" w:rsidR="0034319A" w:rsidRDefault="0034319A">
          <w:pPr>
            <w:pStyle w:val="TOC1"/>
            <w:rPr>
              <w:ins w:id="244" w:author="Wolf, Brock" w:date="2016-10-17T16:26:00Z"/>
              <w:rFonts w:asciiTheme="minorHAnsi" w:eastAsiaTheme="minorEastAsia" w:hAnsiTheme="minorHAnsi" w:cstheme="minorBidi"/>
              <w:b w:val="0"/>
              <w:bCs w:val="0"/>
              <w:kern w:val="0"/>
            </w:rPr>
          </w:pPr>
          <w:ins w:id="245" w:author="Wolf, Brock" w:date="2016-10-17T16:26:00Z">
            <w:r w:rsidRPr="00313AF7">
              <w:rPr>
                <w:rStyle w:val="Hyperlink"/>
              </w:rPr>
              <w:fldChar w:fldCharType="begin"/>
            </w:r>
            <w:r w:rsidRPr="00313AF7">
              <w:rPr>
                <w:rStyle w:val="Hyperlink"/>
              </w:rPr>
              <w:instrText xml:space="preserve"> </w:instrText>
            </w:r>
            <w:r>
              <w:instrText>HYPERLINK \l "_Toc464484917"</w:instrText>
            </w:r>
            <w:r w:rsidRPr="00313AF7">
              <w:rPr>
                <w:rStyle w:val="Hyperlink"/>
              </w:rPr>
              <w:instrText xml:space="preserve"> </w:instrText>
            </w:r>
            <w:r w:rsidRPr="00313AF7">
              <w:rPr>
                <w:rStyle w:val="Hyperlink"/>
              </w:rPr>
              <w:fldChar w:fldCharType="separate"/>
            </w:r>
            <w:r w:rsidRPr="00313AF7">
              <w:rPr>
                <w:rStyle w:val="Hyperlink"/>
              </w:rPr>
              <w:t>Strategies for Influence Conversations</w:t>
            </w:r>
            <w:r>
              <w:rPr>
                <w:webHidden/>
              </w:rPr>
              <w:tab/>
            </w:r>
            <w:r>
              <w:rPr>
                <w:webHidden/>
              </w:rPr>
              <w:fldChar w:fldCharType="begin"/>
            </w:r>
            <w:r>
              <w:rPr>
                <w:webHidden/>
              </w:rPr>
              <w:instrText xml:space="preserve"> PAGEREF _Toc464484917 \h </w:instrText>
            </w:r>
          </w:ins>
          <w:r>
            <w:rPr>
              <w:webHidden/>
            </w:rPr>
          </w:r>
          <w:r>
            <w:rPr>
              <w:webHidden/>
            </w:rPr>
            <w:fldChar w:fldCharType="separate"/>
          </w:r>
          <w:ins w:id="246" w:author="Wolf, Brock" w:date="2016-10-17T16:26:00Z">
            <w:r>
              <w:rPr>
                <w:webHidden/>
              </w:rPr>
              <w:t>23</w:t>
            </w:r>
            <w:r>
              <w:rPr>
                <w:webHidden/>
              </w:rPr>
              <w:fldChar w:fldCharType="end"/>
            </w:r>
            <w:r w:rsidRPr="00313AF7">
              <w:rPr>
                <w:rStyle w:val="Hyperlink"/>
              </w:rPr>
              <w:fldChar w:fldCharType="end"/>
            </w:r>
          </w:ins>
        </w:p>
        <w:p w14:paraId="65A0CFBF" w14:textId="77777777" w:rsidR="0034319A" w:rsidRDefault="0034319A">
          <w:pPr>
            <w:pStyle w:val="TOC1"/>
            <w:rPr>
              <w:ins w:id="247" w:author="Wolf, Brock" w:date="2016-10-17T16:26:00Z"/>
              <w:rFonts w:asciiTheme="minorHAnsi" w:eastAsiaTheme="minorEastAsia" w:hAnsiTheme="minorHAnsi" w:cstheme="minorBidi"/>
              <w:b w:val="0"/>
              <w:bCs w:val="0"/>
              <w:kern w:val="0"/>
            </w:rPr>
          </w:pPr>
          <w:ins w:id="248" w:author="Wolf, Brock" w:date="2016-10-17T16:26:00Z">
            <w:r w:rsidRPr="00313AF7">
              <w:rPr>
                <w:rStyle w:val="Hyperlink"/>
              </w:rPr>
              <w:fldChar w:fldCharType="begin"/>
            </w:r>
            <w:r w:rsidRPr="00313AF7">
              <w:rPr>
                <w:rStyle w:val="Hyperlink"/>
              </w:rPr>
              <w:instrText xml:space="preserve"> </w:instrText>
            </w:r>
            <w:r>
              <w:instrText>HYPERLINK \l "_Toc464484918"</w:instrText>
            </w:r>
            <w:r w:rsidRPr="00313AF7">
              <w:rPr>
                <w:rStyle w:val="Hyperlink"/>
              </w:rPr>
              <w:instrText xml:space="preserve"> </w:instrText>
            </w:r>
            <w:r w:rsidRPr="00313AF7">
              <w:rPr>
                <w:rStyle w:val="Hyperlink"/>
              </w:rPr>
              <w:fldChar w:fldCharType="separate"/>
            </w:r>
            <w:r w:rsidRPr="00313AF7">
              <w:rPr>
                <w:rStyle w:val="Hyperlink"/>
              </w:rPr>
              <w:t>VA Guest Panel</w:t>
            </w:r>
            <w:r>
              <w:rPr>
                <w:webHidden/>
              </w:rPr>
              <w:tab/>
            </w:r>
            <w:r>
              <w:rPr>
                <w:webHidden/>
              </w:rPr>
              <w:fldChar w:fldCharType="begin"/>
            </w:r>
            <w:r>
              <w:rPr>
                <w:webHidden/>
              </w:rPr>
              <w:instrText xml:space="preserve"> PAGEREF _Toc464484918 \h </w:instrText>
            </w:r>
          </w:ins>
          <w:r>
            <w:rPr>
              <w:webHidden/>
            </w:rPr>
          </w:r>
          <w:r>
            <w:rPr>
              <w:webHidden/>
            </w:rPr>
            <w:fldChar w:fldCharType="separate"/>
          </w:r>
          <w:ins w:id="249" w:author="Wolf, Brock" w:date="2016-10-17T16:26:00Z">
            <w:r>
              <w:rPr>
                <w:webHidden/>
              </w:rPr>
              <w:t>25</w:t>
            </w:r>
            <w:r>
              <w:rPr>
                <w:webHidden/>
              </w:rPr>
              <w:fldChar w:fldCharType="end"/>
            </w:r>
            <w:r w:rsidRPr="00313AF7">
              <w:rPr>
                <w:rStyle w:val="Hyperlink"/>
              </w:rPr>
              <w:fldChar w:fldCharType="end"/>
            </w:r>
          </w:ins>
        </w:p>
        <w:p w14:paraId="654EB118" w14:textId="77777777" w:rsidR="0034319A" w:rsidRDefault="0034319A">
          <w:pPr>
            <w:pStyle w:val="TOC1"/>
            <w:rPr>
              <w:ins w:id="250" w:author="Wolf, Brock" w:date="2016-10-17T16:26:00Z"/>
              <w:rFonts w:asciiTheme="minorHAnsi" w:eastAsiaTheme="minorEastAsia" w:hAnsiTheme="minorHAnsi" w:cstheme="minorBidi"/>
              <w:b w:val="0"/>
              <w:bCs w:val="0"/>
              <w:kern w:val="0"/>
            </w:rPr>
          </w:pPr>
          <w:ins w:id="251" w:author="Wolf, Brock" w:date="2016-10-17T16:26:00Z">
            <w:r w:rsidRPr="00313AF7">
              <w:rPr>
                <w:rStyle w:val="Hyperlink"/>
              </w:rPr>
              <w:fldChar w:fldCharType="begin"/>
            </w:r>
            <w:r w:rsidRPr="00313AF7">
              <w:rPr>
                <w:rStyle w:val="Hyperlink"/>
              </w:rPr>
              <w:instrText xml:space="preserve"> </w:instrText>
            </w:r>
            <w:r>
              <w:instrText>HYPERLINK \l "_Toc464484919"</w:instrText>
            </w:r>
            <w:r w:rsidRPr="00313AF7">
              <w:rPr>
                <w:rStyle w:val="Hyperlink"/>
              </w:rPr>
              <w:instrText xml:space="preserve"> </w:instrText>
            </w:r>
            <w:r w:rsidRPr="00313AF7">
              <w:rPr>
                <w:rStyle w:val="Hyperlink"/>
              </w:rPr>
              <w:fldChar w:fldCharType="separate"/>
            </w:r>
            <w:r w:rsidRPr="00313AF7">
              <w:rPr>
                <w:rStyle w:val="Hyperlink"/>
              </w:rPr>
              <w:t>Preview of Release 3: How Do You Buy?</w:t>
            </w:r>
            <w:r>
              <w:rPr>
                <w:webHidden/>
              </w:rPr>
              <w:tab/>
            </w:r>
            <w:r>
              <w:rPr>
                <w:webHidden/>
              </w:rPr>
              <w:fldChar w:fldCharType="begin"/>
            </w:r>
            <w:r>
              <w:rPr>
                <w:webHidden/>
              </w:rPr>
              <w:instrText xml:space="preserve"> PAGEREF _Toc464484919 \h </w:instrText>
            </w:r>
          </w:ins>
          <w:r>
            <w:rPr>
              <w:webHidden/>
            </w:rPr>
          </w:r>
          <w:r>
            <w:rPr>
              <w:webHidden/>
            </w:rPr>
            <w:fldChar w:fldCharType="separate"/>
          </w:r>
          <w:ins w:id="252" w:author="Wolf, Brock" w:date="2016-10-17T16:26:00Z">
            <w:r>
              <w:rPr>
                <w:webHidden/>
              </w:rPr>
              <w:t>28</w:t>
            </w:r>
            <w:r>
              <w:rPr>
                <w:webHidden/>
              </w:rPr>
              <w:fldChar w:fldCharType="end"/>
            </w:r>
            <w:r w:rsidRPr="00313AF7">
              <w:rPr>
                <w:rStyle w:val="Hyperlink"/>
              </w:rPr>
              <w:fldChar w:fldCharType="end"/>
            </w:r>
          </w:ins>
        </w:p>
        <w:p w14:paraId="16ECD657" w14:textId="77777777" w:rsidR="0034319A" w:rsidRDefault="0034319A">
          <w:pPr>
            <w:pStyle w:val="TOC1"/>
            <w:rPr>
              <w:ins w:id="253" w:author="Wolf, Brock" w:date="2016-10-17T16:26:00Z"/>
              <w:rFonts w:asciiTheme="minorHAnsi" w:eastAsiaTheme="minorEastAsia" w:hAnsiTheme="minorHAnsi" w:cstheme="minorBidi"/>
              <w:b w:val="0"/>
              <w:bCs w:val="0"/>
              <w:kern w:val="0"/>
            </w:rPr>
          </w:pPr>
          <w:ins w:id="254" w:author="Wolf, Brock" w:date="2016-10-17T16:26:00Z">
            <w:r w:rsidRPr="00313AF7">
              <w:rPr>
                <w:rStyle w:val="Hyperlink"/>
              </w:rPr>
              <w:fldChar w:fldCharType="begin"/>
            </w:r>
            <w:r w:rsidRPr="00313AF7">
              <w:rPr>
                <w:rStyle w:val="Hyperlink"/>
              </w:rPr>
              <w:instrText xml:space="preserve"> </w:instrText>
            </w:r>
            <w:r>
              <w:instrText>HYPERLINK \l "_Toc464484920"</w:instrText>
            </w:r>
            <w:r w:rsidRPr="00313AF7">
              <w:rPr>
                <w:rStyle w:val="Hyperlink"/>
              </w:rPr>
              <w:instrText xml:space="preserve"> </w:instrText>
            </w:r>
            <w:r w:rsidRPr="00313AF7">
              <w:rPr>
                <w:rStyle w:val="Hyperlink"/>
              </w:rPr>
              <w:fldChar w:fldCharType="separate"/>
            </w:r>
            <w:r w:rsidRPr="00313AF7">
              <w:rPr>
                <w:rStyle w:val="Hyperlink"/>
              </w:rPr>
              <w:t>Lean Acquisition Planning Canvas</w:t>
            </w:r>
            <w:r>
              <w:rPr>
                <w:webHidden/>
              </w:rPr>
              <w:tab/>
            </w:r>
            <w:r>
              <w:rPr>
                <w:webHidden/>
              </w:rPr>
              <w:fldChar w:fldCharType="begin"/>
            </w:r>
            <w:r>
              <w:rPr>
                <w:webHidden/>
              </w:rPr>
              <w:instrText xml:space="preserve"> PAGEREF _Toc464484920 \h </w:instrText>
            </w:r>
          </w:ins>
          <w:r>
            <w:rPr>
              <w:webHidden/>
            </w:rPr>
          </w:r>
          <w:r>
            <w:rPr>
              <w:webHidden/>
            </w:rPr>
            <w:fldChar w:fldCharType="separate"/>
          </w:r>
          <w:ins w:id="255" w:author="Wolf, Brock" w:date="2016-10-17T16:26:00Z">
            <w:r>
              <w:rPr>
                <w:webHidden/>
              </w:rPr>
              <w:t>29</w:t>
            </w:r>
            <w:r>
              <w:rPr>
                <w:webHidden/>
              </w:rPr>
              <w:fldChar w:fldCharType="end"/>
            </w:r>
            <w:r w:rsidRPr="00313AF7">
              <w:rPr>
                <w:rStyle w:val="Hyperlink"/>
              </w:rPr>
              <w:fldChar w:fldCharType="end"/>
            </w:r>
          </w:ins>
        </w:p>
        <w:p w14:paraId="16E77B4F" w14:textId="77777777" w:rsidR="0034319A" w:rsidRDefault="0034319A">
          <w:pPr>
            <w:pStyle w:val="TOC1"/>
            <w:rPr>
              <w:ins w:id="256" w:author="Wolf, Brock" w:date="2016-10-17T16:26:00Z"/>
              <w:rFonts w:asciiTheme="minorHAnsi" w:eastAsiaTheme="minorEastAsia" w:hAnsiTheme="minorHAnsi" w:cstheme="minorBidi"/>
              <w:b w:val="0"/>
              <w:bCs w:val="0"/>
              <w:kern w:val="0"/>
            </w:rPr>
          </w:pPr>
          <w:ins w:id="257" w:author="Wolf, Brock" w:date="2016-10-17T16:26:00Z">
            <w:r w:rsidRPr="00313AF7">
              <w:rPr>
                <w:rStyle w:val="Hyperlink"/>
              </w:rPr>
              <w:fldChar w:fldCharType="begin"/>
            </w:r>
            <w:r w:rsidRPr="00313AF7">
              <w:rPr>
                <w:rStyle w:val="Hyperlink"/>
              </w:rPr>
              <w:instrText xml:space="preserve"> </w:instrText>
            </w:r>
            <w:r>
              <w:instrText>HYPERLINK \l "_Toc464484921"</w:instrText>
            </w:r>
            <w:r w:rsidRPr="00313AF7">
              <w:rPr>
                <w:rStyle w:val="Hyperlink"/>
              </w:rPr>
              <w:instrText xml:space="preserve"> </w:instrText>
            </w:r>
            <w:r w:rsidRPr="00313AF7">
              <w:rPr>
                <w:rStyle w:val="Hyperlink"/>
              </w:rPr>
              <w:fldChar w:fldCharType="separate"/>
            </w:r>
            <w:r w:rsidRPr="00313AF7">
              <w:rPr>
                <w:rStyle w:val="Hyperlink"/>
              </w:rPr>
              <w:t>Lean Canvas Model</w:t>
            </w:r>
            <w:r>
              <w:rPr>
                <w:webHidden/>
              </w:rPr>
              <w:tab/>
            </w:r>
            <w:r>
              <w:rPr>
                <w:webHidden/>
              </w:rPr>
              <w:fldChar w:fldCharType="begin"/>
            </w:r>
            <w:r>
              <w:rPr>
                <w:webHidden/>
              </w:rPr>
              <w:instrText xml:space="preserve"> PAGEREF _Toc464484921 \h </w:instrText>
            </w:r>
          </w:ins>
          <w:r>
            <w:rPr>
              <w:webHidden/>
            </w:rPr>
          </w:r>
          <w:r>
            <w:rPr>
              <w:webHidden/>
            </w:rPr>
            <w:fldChar w:fldCharType="separate"/>
          </w:r>
          <w:ins w:id="258" w:author="Wolf, Brock" w:date="2016-10-17T16:26:00Z">
            <w:r>
              <w:rPr>
                <w:webHidden/>
              </w:rPr>
              <w:t>30</w:t>
            </w:r>
            <w:r>
              <w:rPr>
                <w:webHidden/>
              </w:rPr>
              <w:fldChar w:fldCharType="end"/>
            </w:r>
            <w:r w:rsidRPr="00313AF7">
              <w:rPr>
                <w:rStyle w:val="Hyperlink"/>
              </w:rPr>
              <w:fldChar w:fldCharType="end"/>
            </w:r>
          </w:ins>
        </w:p>
        <w:p w14:paraId="497245EA" w14:textId="77777777" w:rsidR="0034319A" w:rsidRDefault="0034319A">
          <w:pPr>
            <w:pStyle w:val="TOC1"/>
            <w:rPr>
              <w:ins w:id="259" w:author="Wolf, Brock" w:date="2016-10-17T16:26:00Z"/>
              <w:rFonts w:asciiTheme="minorHAnsi" w:eastAsiaTheme="minorEastAsia" w:hAnsiTheme="minorHAnsi" w:cstheme="minorBidi"/>
              <w:b w:val="0"/>
              <w:bCs w:val="0"/>
              <w:kern w:val="0"/>
            </w:rPr>
          </w:pPr>
          <w:ins w:id="260" w:author="Wolf, Brock" w:date="2016-10-17T16:26:00Z">
            <w:r w:rsidRPr="00313AF7">
              <w:rPr>
                <w:rStyle w:val="Hyperlink"/>
              </w:rPr>
              <w:fldChar w:fldCharType="begin"/>
            </w:r>
            <w:r w:rsidRPr="00313AF7">
              <w:rPr>
                <w:rStyle w:val="Hyperlink"/>
              </w:rPr>
              <w:instrText xml:space="preserve"> </w:instrText>
            </w:r>
            <w:r>
              <w:instrText>HYPERLINK \l "_Toc464484922"</w:instrText>
            </w:r>
            <w:r w:rsidRPr="00313AF7">
              <w:rPr>
                <w:rStyle w:val="Hyperlink"/>
              </w:rPr>
              <w:instrText xml:space="preserve"> </w:instrText>
            </w:r>
            <w:r w:rsidRPr="00313AF7">
              <w:rPr>
                <w:rStyle w:val="Hyperlink"/>
              </w:rPr>
              <w:fldChar w:fldCharType="separate"/>
            </w:r>
            <w:r w:rsidRPr="00313AF7">
              <w:rPr>
                <w:rStyle w:val="Hyperlink"/>
              </w:rPr>
              <w:t>Live Digital Assignment: Demo Day Notes</w:t>
            </w:r>
            <w:r>
              <w:rPr>
                <w:webHidden/>
              </w:rPr>
              <w:tab/>
            </w:r>
            <w:r>
              <w:rPr>
                <w:webHidden/>
              </w:rPr>
              <w:fldChar w:fldCharType="begin"/>
            </w:r>
            <w:r>
              <w:rPr>
                <w:webHidden/>
              </w:rPr>
              <w:instrText xml:space="preserve"> PAGEREF _Toc464484922 \h </w:instrText>
            </w:r>
          </w:ins>
          <w:r>
            <w:rPr>
              <w:webHidden/>
            </w:rPr>
          </w:r>
          <w:r>
            <w:rPr>
              <w:webHidden/>
            </w:rPr>
            <w:fldChar w:fldCharType="separate"/>
          </w:r>
          <w:ins w:id="261" w:author="Wolf, Brock" w:date="2016-10-17T16:26:00Z">
            <w:r>
              <w:rPr>
                <w:webHidden/>
              </w:rPr>
              <w:t>32</w:t>
            </w:r>
            <w:r>
              <w:rPr>
                <w:webHidden/>
              </w:rPr>
              <w:fldChar w:fldCharType="end"/>
            </w:r>
            <w:r w:rsidRPr="00313AF7">
              <w:rPr>
                <w:rStyle w:val="Hyperlink"/>
              </w:rPr>
              <w:fldChar w:fldCharType="end"/>
            </w:r>
          </w:ins>
        </w:p>
        <w:p w14:paraId="1D22016E" w14:textId="77777777" w:rsidR="0034319A" w:rsidDel="0034319A" w:rsidRDefault="0034319A">
          <w:pPr>
            <w:rPr>
              <w:del w:id="262" w:author="Wolf, Brock" w:date="2016-10-17T16:26:00Z"/>
              <w:noProof/>
            </w:rPr>
          </w:pPr>
        </w:p>
        <w:p w14:paraId="0A511970" w14:textId="4DAD9390" w:rsidR="009754B5" w:rsidRDefault="0034319A">
          <w:ins w:id="263" w:author="Wolf, Brock" w:date="2016-10-17T16:26:00Z">
            <w:r>
              <w:rPr>
                <w:b/>
                <w:bCs/>
                <w:noProof/>
              </w:rPr>
              <w:fldChar w:fldCharType="end"/>
            </w:r>
          </w:ins>
          <w:r w:rsidR="005E2F34">
            <w:rPr>
              <w:rStyle w:val="CommentReference"/>
            </w:rPr>
            <w:commentReference w:id="120"/>
          </w:r>
        </w:p>
      </w:sdtContent>
    </w:sdt>
    <w:p w14:paraId="2B86261B" w14:textId="77777777" w:rsidR="00C91DB9" w:rsidRPr="00C91DB9" w:rsidRDefault="00C91DB9" w:rsidP="00C91DB9">
      <w:pPr>
        <w:sectPr w:rsidR="00C91DB9" w:rsidRPr="00C91DB9" w:rsidSect="003A1C9F">
          <w:headerReference w:type="default" r:id="rId14"/>
          <w:footerReference w:type="default" r:id="rId15"/>
          <w:pgSz w:w="12240" w:h="15840"/>
          <w:pgMar w:top="1440" w:right="1440" w:bottom="1440" w:left="1440" w:header="720" w:footer="720" w:gutter="0"/>
          <w:pgNumType w:start="1"/>
          <w:cols w:space="720"/>
          <w:docGrid w:linePitch="360"/>
        </w:sectPr>
      </w:pPr>
    </w:p>
    <w:p w14:paraId="5470B119" w14:textId="70D771AC" w:rsidR="00DB44A3" w:rsidRPr="00DB44A3" w:rsidRDefault="00EB50FF" w:rsidP="00FB7905">
      <w:pPr>
        <w:pStyle w:val="Heading1"/>
      </w:pPr>
      <w:bookmarkStart w:id="264" w:name="_Toc464484902"/>
      <w:r>
        <w:lastRenderedPageBreak/>
        <w:t xml:space="preserve">Digital Acquisition </w:t>
      </w:r>
      <w:r w:rsidR="0029279D">
        <w:t>MVP</w:t>
      </w:r>
      <w:r w:rsidR="00353BEF" w:rsidRPr="00011FB4">
        <w:t xml:space="preserve"> </w:t>
      </w:r>
      <w:r w:rsidR="00DE6074">
        <w:t xml:space="preserve">Release </w:t>
      </w:r>
      <w:r w:rsidR="0029279D">
        <w:t xml:space="preserve">2 </w:t>
      </w:r>
      <w:r w:rsidR="000918E9">
        <w:t>Collaborative Classroom Session</w:t>
      </w:r>
      <w:bookmarkEnd w:id="264"/>
      <w:r w:rsidR="00353BEF" w:rsidRPr="00011FB4">
        <w:t xml:space="preserve"> </w:t>
      </w:r>
    </w:p>
    <w:p w14:paraId="0246FD61" w14:textId="6C3A7D3C" w:rsidR="00EB50FF" w:rsidRDefault="00EB50FF" w:rsidP="00EB50FF">
      <w:pPr>
        <w:pStyle w:val="Heading2"/>
      </w:pPr>
      <w:r>
        <w:t>Overview</w:t>
      </w:r>
    </w:p>
    <w:p w14:paraId="1EE4B28F" w14:textId="54AEA073" w:rsidR="00DE6074" w:rsidRDefault="00816F9A" w:rsidP="0080625D">
      <w:r>
        <w:t xml:space="preserve">The Digital Acquisition </w:t>
      </w:r>
      <w:r w:rsidR="004A0A3F">
        <w:t xml:space="preserve">MVP </w:t>
      </w:r>
      <w:r w:rsidR="003F614C">
        <w:t xml:space="preserve">Release </w:t>
      </w:r>
      <w:r w:rsidR="004A0A3F">
        <w:t xml:space="preserve">2 </w:t>
      </w:r>
      <w:r w:rsidR="003F614C">
        <w:t xml:space="preserve">Collaborative Classroom Session brings you together </w:t>
      </w:r>
      <w:r w:rsidR="00DE6074">
        <w:t>to:</w:t>
      </w:r>
    </w:p>
    <w:p w14:paraId="4A14A9C5" w14:textId="30DE37D7" w:rsidR="00DE6074" w:rsidRDefault="00DE6074" w:rsidP="00A3690C">
      <w:pPr>
        <w:pStyle w:val="ListParagraph"/>
        <w:numPr>
          <w:ilvl w:val="0"/>
          <w:numId w:val="6"/>
        </w:numPr>
      </w:pPr>
      <w:r>
        <w:t xml:space="preserve">Reflect on what you learned in Release </w:t>
      </w:r>
      <w:r w:rsidR="004A0A3F">
        <w:t>1</w:t>
      </w:r>
      <w:r>
        <w:t xml:space="preserve"> on </w:t>
      </w:r>
      <w:r w:rsidR="004A0A3F">
        <w:t xml:space="preserve">the digital services marketplace, and build upon the concepts of </w:t>
      </w:r>
      <w:r w:rsidR="004A0A3F" w:rsidRPr="00811FB0">
        <w:t xml:space="preserve">market research from </w:t>
      </w:r>
      <w:r w:rsidR="00F70C3E">
        <w:t>Release 2</w:t>
      </w:r>
      <w:r w:rsidRPr="00811FB0">
        <w:t>.</w:t>
      </w:r>
      <w:r>
        <w:t xml:space="preserve"> </w:t>
      </w:r>
    </w:p>
    <w:p w14:paraId="5C1A1A81" w14:textId="2F435FB2" w:rsidR="004A0A3F" w:rsidRDefault="004A0A3F" w:rsidP="00A3690C">
      <w:pPr>
        <w:pStyle w:val="ListParagraph"/>
        <w:numPr>
          <w:ilvl w:val="0"/>
          <w:numId w:val="6"/>
        </w:numPr>
      </w:pPr>
      <w:del w:id="265" w:author="Lauren E. Tindall" w:date="2016-10-17T16:35:00Z">
        <w:r w:rsidDel="00C1704F">
          <w:delText>Learn the</w:delText>
        </w:r>
      </w:del>
      <w:ins w:id="266" w:author="Lauren E. Tindall" w:date="2016-10-17T16:35:00Z">
        <w:r w:rsidR="00C1704F">
          <w:t>Reflect on the</w:t>
        </w:r>
      </w:ins>
      <w:r>
        <w:t xml:space="preserve"> importance of stakeholder engagement and understanding stakeholder challenges</w:t>
      </w:r>
      <w:ins w:id="267" w:author="Lauren E. Tindall" w:date="2016-10-17T16:35:00Z">
        <w:r w:rsidR="00C1704F">
          <w:t xml:space="preserve"> as it relates to your role as a change ambassador</w:t>
        </w:r>
      </w:ins>
      <w:r>
        <w:t xml:space="preserve">. You will also practice </w:t>
      </w:r>
      <w:ins w:id="268" w:author="Lauren E. Tindall" w:date="2016-10-17T16:36:00Z">
        <w:r w:rsidR="00C1704F">
          <w:t xml:space="preserve">influence techniques you can use to effectively </w:t>
        </w:r>
      </w:ins>
      <w:r>
        <w:t>engag</w:t>
      </w:r>
      <w:ins w:id="269" w:author="Lauren E. Tindall" w:date="2016-10-17T16:36:00Z">
        <w:r w:rsidR="00C1704F">
          <w:t>e</w:t>
        </w:r>
      </w:ins>
      <w:del w:id="270" w:author="Lauren E. Tindall" w:date="2016-10-17T16:36:00Z">
        <w:r w:rsidDel="00C1704F">
          <w:delText>ing</w:delText>
        </w:r>
      </w:del>
      <w:r>
        <w:t xml:space="preserve"> stakeholders</w:t>
      </w:r>
      <w:del w:id="271" w:author="Lauren E. Tindall" w:date="2016-10-17T16:36:00Z">
        <w:r w:rsidDel="00C1704F">
          <w:delText xml:space="preserve"> in influence conversations role plays</w:delText>
        </w:r>
      </w:del>
      <w:r>
        <w:t xml:space="preserve">.  </w:t>
      </w:r>
    </w:p>
    <w:p w14:paraId="09735FA6" w14:textId="4D8C8C48" w:rsidR="004A0A3F" w:rsidRDefault="00477D74" w:rsidP="00A3690C">
      <w:pPr>
        <w:pStyle w:val="ListParagraph"/>
        <w:numPr>
          <w:ilvl w:val="0"/>
          <w:numId w:val="6"/>
        </w:numPr>
      </w:pPr>
      <w:r>
        <w:t xml:space="preserve">Begin transitioning from market research to an acquisition strategy. </w:t>
      </w:r>
    </w:p>
    <w:p w14:paraId="6CCDF3C9" w14:textId="18FBA847" w:rsidR="00DE6074" w:rsidRDefault="00DE6074" w:rsidP="00A3690C">
      <w:pPr>
        <w:pStyle w:val="ListParagraph"/>
        <w:numPr>
          <w:ilvl w:val="0"/>
          <w:numId w:val="6"/>
        </w:numPr>
      </w:pPr>
      <w:r>
        <w:t xml:space="preserve">Share the results of your live digital assignment </w:t>
      </w:r>
      <w:r w:rsidR="004A0A3F">
        <w:t xml:space="preserve">with the rest of the cohort, focusing on your product vision, and any challenges </w:t>
      </w:r>
      <w:proofErr w:type="gramStart"/>
      <w:r w:rsidR="004A0A3F">
        <w:t>you’ve</w:t>
      </w:r>
      <w:proofErr w:type="gramEnd"/>
      <w:r w:rsidR="004A0A3F">
        <w:t xml:space="preserve"> encountered with the project so far. </w:t>
      </w:r>
      <w:r>
        <w:t xml:space="preserve"> </w:t>
      </w:r>
    </w:p>
    <w:p w14:paraId="7269C6F3" w14:textId="680B6AB6" w:rsidR="003F614C" w:rsidRDefault="004A0A3F" w:rsidP="0080625D">
      <w:r>
        <w:t>It will be a full week</w:t>
      </w:r>
      <w:r w:rsidR="00DE6074">
        <w:t xml:space="preserve">, but we are looking forward to it! </w:t>
      </w:r>
    </w:p>
    <w:tbl>
      <w:tblPr>
        <w:tblStyle w:val="GridTable4-Accent51"/>
        <w:tblW w:w="9450" w:type="dxa"/>
        <w:tblInd w:w="198" w:type="dxa"/>
        <w:tblLook w:val="0620" w:firstRow="1" w:lastRow="0" w:firstColumn="0" w:lastColumn="0" w:noHBand="1" w:noVBand="1"/>
      </w:tblPr>
      <w:tblGrid>
        <w:gridCol w:w="9450"/>
      </w:tblGrid>
      <w:tr w:rsidR="00A53745" w:rsidRPr="001F32A0" w14:paraId="7454A31B" w14:textId="77777777" w:rsidTr="005D4B1E">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5F023FC0" w14:textId="4D61D664" w:rsidR="00A53745" w:rsidRPr="001F32A0" w:rsidRDefault="00FD0FB9" w:rsidP="00FD0FB9">
            <w:pPr>
              <w:jc w:val="center"/>
              <w:rPr>
                <w:sz w:val="24"/>
                <w:szCs w:val="24"/>
              </w:rPr>
            </w:pPr>
            <w:r>
              <w:rPr>
                <w:sz w:val="24"/>
                <w:szCs w:val="24"/>
              </w:rPr>
              <w:t>Tuesday</w:t>
            </w:r>
            <w:r w:rsidR="00DE6074">
              <w:rPr>
                <w:sz w:val="24"/>
                <w:szCs w:val="24"/>
              </w:rPr>
              <w:t xml:space="preserve">, </w:t>
            </w:r>
            <w:r>
              <w:rPr>
                <w:sz w:val="24"/>
                <w:szCs w:val="24"/>
              </w:rPr>
              <w:t>October 18  8:00 a.m. – 4</w:t>
            </w:r>
            <w:r w:rsidR="00DE6074">
              <w:rPr>
                <w:sz w:val="24"/>
                <w:szCs w:val="24"/>
              </w:rPr>
              <w:t>:00 p.m.</w:t>
            </w:r>
            <w:r w:rsidR="00E011DB">
              <w:rPr>
                <w:sz w:val="24"/>
                <w:szCs w:val="24"/>
              </w:rPr>
              <w:t xml:space="preserve"> </w:t>
            </w:r>
          </w:p>
        </w:tc>
      </w:tr>
      <w:tr w:rsidR="00DB44A3" w14:paraId="0B214BF9" w14:textId="77777777" w:rsidTr="00FD0FB9">
        <w:trPr>
          <w:trHeight w:val="1187"/>
        </w:trPr>
        <w:tc>
          <w:tcPr>
            <w:tcW w:w="9450" w:type="dxa"/>
            <w:tcBorders>
              <w:bottom w:val="single" w:sz="4" w:space="0" w:color="8EAADB" w:themeColor="accent5" w:themeTint="99"/>
            </w:tcBorders>
            <w:vAlign w:val="center"/>
          </w:tcPr>
          <w:p w14:paraId="7849949A" w14:textId="77777777" w:rsidR="00FD0FB9" w:rsidRPr="00FD0FB9" w:rsidRDefault="00FD0FB9" w:rsidP="00A3690C">
            <w:pPr>
              <w:pStyle w:val="ListParagraph"/>
              <w:numPr>
                <w:ilvl w:val="0"/>
                <w:numId w:val="20"/>
              </w:numPr>
            </w:pPr>
            <w:r w:rsidRPr="00FD0FB9">
              <w:t>Classroom Session Introduction and Icebreaker</w:t>
            </w:r>
          </w:p>
          <w:p w14:paraId="39D6C4AB" w14:textId="4EDFFADC" w:rsidR="00FD0FB9" w:rsidRPr="00FD0FB9" w:rsidRDefault="00FD0FB9" w:rsidP="00A3690C">
            <w:pPr>
              <w:pStyle w:val="ListParagraph"/>
              <w:numPr>
                <w:ilvl w:val="0"/>
                <w:numId w:val="20"/>
              </w:numPr>
            </w:pPr>
            <w:r w:rsidRPr="00FD0FB9">
              <w:t xml:space="preserve">Review of Release 1 </w:t>
            </w:r>
          </w:p>
          <w:p w14:paraId="64C5963B" w14:textId="2B6F8B82" w:rsidR="00FB6FE9" w:rsidRPr="00E3084C" w:rsidRDefault="00FD0FB9" w:rsidP="00A3690C">
            <w:pPr>
              <w:pStyle w:val="ListParagraph"/>
              <w:numPr>
                <w:ilvl w:val="0"/>
                <w:numId w:val="20"/>
              </w:numPr>
            </w:pPr>
            <w:r w:rsidRPr="00FD0FB9">
              <w:t xml:space="preserve">The Importance of Understanding Stakeholder Challenges </w:t>
            </w:r>
            <w:r w:rsidR="003B2796">
              <w:t>(Part 1)</w:t>
            </w:r>
          </w:p>
        </w:tc>
      </w:tr>
      <w:tr w:rsidR="0080625D" w14:paraId="315BC4F6" w14:textId="77777777" w:rsidTr="003F614C">
        <w:trPr>
          <w:trHeight w:val="530"/>
        </w:trPr>
        <w:tc>
          <w:tcPr>
            <w:tcW w:w="9450" w:type="dxa"/>
            <w:shd w:val="clear" w:color="auto" w:fill="D9D9D9" w:themeFill="background1" w:themeFillShade="D9"/>
            <w:vAlign w:val="center"/>
          </w:tcPr>
          <w:p w14:paraId="176C5093" w14:textId="77777777" w:rsidR="0080625D" w:rsidRPr="0080625D" w:rsidRDefault="0080625D" w:rsidP="0080625D">
            <w:pPr>
              <w:jc w:val="center"/>
              <w:rPr>
                <w:b/>
              </w:rPr>
            </w:pPr>
            <w:r>
              <w:rPr>
                <w:b/>
              </w:rPr>
              <w:t>LUNCH</w:t>
            </w:r>
          </w:p>
        </w:tc>
      </w:tr>
      <w:tr w:rsidR="0080625D" w14:paraId="709C9CA2" w14:textId="77777777" w:rsidTr="00FD0FB9">
        <w:trPr>
          <w:trHeight w:val="782"/>
        </w:trPr>
        <w:tc>
          <w:tcPr>
            <w:tcW w:w="9450" w:type="dxa"/>
            <w:vAlign w:val="center"/>
          </w:tcPr>
          <w:p w14:paraId="6F782C47" w14:textId="5CC448DD" w:rsidR="00FD0FB9" w:rsidRPr="00FD0FB9" w:rsidRDefault="00FD0FB9" w:rsidP="00A3690C">
            <w:pPr>
              <w:pStyle w:val="ListParagraph"/>
              <w:numPr>
                <w:ilvl w:val="0"/>
                <w:numId w:val="21"/>
              </w:numPr>
            </w:pPr>
            <w:r w:rsidRPr="00FD0FB9">
              <w:t xml:space="preserve">The Importance of Understanding Stakeholder Challenges (Part </w:t>
            </w:r>
            <w:del w:id="272" w:author="Wolf, Brock" w:date="2016-10-17T15:40:00Z">
              <w:r w:rsidRPr="00FD0FB9" w:rsidDel="00741AD0">
                <w:delText>II</w:delText>
              </w:r>
            </w:del>
            <w:ins w:id="273" w:author="Wolf, Brock" w:date="2016-10-17T15:40:00Z">
              <w:r w:rsidR="00741AD0">
                <w:t>2</w:t>
              </w:r>
            </w:ins>
            <w:r w:rsidRPr="00FD0FB9">
              <w:t>)</w:t>
            </w:r>
          </w:p>
          <w:p w14:paraId="30FCE2FC" w14:textId="77802F27" w:rsidR="00FB6FE9" w:rsidRDefault="00FD0FB9">
            <w:pPr>
              <w:pStyle w:val="ListParagraph"/>
              <w:numPr>
                <w:ilvl w:val="0"/>
                <w:numId w:val="21"/>
              </w:numPr>
            </w:pPr>
            <w:r w:rsidRPr="00FD0FB9">
              <w:t>Live Digital Assignment</w:t>
            </w:r>
            <w:ins w:id="274" w:author="Erin" w:date="2016-10-17T14:19:00Z">
              <w:r w:rsidR="000C3C3E">
                <w:t>:</w:t>
              </w:r>
            </w:ins>
            <w:del w:id="275" w:author="Erin" w:date="2016-10-17T14:19:00Z">
              <w:r w:rsidDel="000C3C3E">
                <w:delText xml:space="preserve"> </w:delText>
              </w:r>
            </w:del>
            <w:r>
              <w:t xml:space="preserve"> Group Work</w:t>
            </w:r>
          </w:p>
        </w:tc>
      </w:tr>
    </w:tbl>
    <w:p w14:paraId="4331F0CE" w14:textId="77777777" w:rsidR="00A53745" w:rsidRDefault="00A53745" w:rsidP="00F727E2">
      <w:pPr>
        <w:rPr>
          <w:sz w:val="10"/>
          <w:szCs w:val="10"/>
        </w:rPr>
      </w:pPr>
    </w:p>
    <w:tbl>
      <w:tblPr>
        <w:tblStyle w:val="GridTable4-Accent51"/>
        <w:tblW w:w="9450" w:type="dxa"/>
        <w:tblInd w:w="198" w:type="dxa"/>
        <w:tblLook w:val="0620" w:firstRow="1" w:lastRow="0" w:firstColumn="0" w:lastColumn="0" w:noHBand="1" w:noVBand="1"/>
      </w:tblPr>
      <w:tblGrid>
        <w:gridCol w:w="9450"/>
      </w:tblGrid>
      <w:tr w:rsidR="005D4B1E" w:rsidRPr="001F32A0" w14:paraId="3B48EC04" w14:textId="77777777" w:rsidTr="00FD0FB9">
        <w:trPr>
          <w:cnfStyle w:val="100000000000" w:firstRow="1" w:lastRow="0" w:firstColumn="0" w:lastColumn="0" w:oddVBand="0" w:evenVBand="0" w:oddHBand="0" w:evenHBand="0" w:firstRowFirstColumn="0" w:firstRowLastColumn="0" w:lastRowFirstColumn="0" w:lastRowLastColumn="0"/>
          <w:trHeight w:val="368"/>
        </w:trPr>
        <w:tc>
          <w:tcPr>
            <w:tcW w:w="9450" w:type="dxa"/>
            <w:shd w:val="clear" w:color="auto" w:fill="3A75C4"/>
            <w:vAlign w:val="center"/>
          </w:tcPr>
          <w:p w14:paraId="1B6CE2E3" w14:textId="7760D337" w:rsidR="005D4B1E" w:rsidRPr="001F32A0" w:rsidRDefault="00FB6FE9" w:rsidP="00FD0FB9">
            <w:pPr>
              <w:jc w:val="center"/>
              <w:rPr>
                <w:sz w:val="24"/>
                <w:szCs w:val="24"/>
              </w:rPr>
            </w:pPr>
            <w:r>
              <w:rPr>
                <w:b w:val="0"/>
                <w:bCs w:val="0"/>
              </w:rPr>
              <w:br w:type="page"/>
            </w:r>
            <w:r w:rsidR="00FD0FB9">
              <w:rPr>
                <w:sz w:val="24"/>
                <w:szCs w:val="24"/>
              </w:rPr>
              <w:t>Wednesday</w:t>
            </w:r>
            <w:r>
              <w:rPr>
                <w:sz w:val="24"/>
                <w:szCs w:val="24"/>
              </w:rPr>
              <w:t xml:space="preserve">, </w:t>
            </w:r>
            <w:r w:rsidR="00FD0FB9">
              <w:rPr>
                <w:sz w:val="24"/>
                <w:szCs w:val="24"/>
              </w:rPr>
              <w:t>October 19</w:t>
            </w:r>
            <w:r>
              <w:rPr>
                <w:sz w:val="24"/>
                <w:szCs w:val="24"/>
              </w:rPr>
              <w:t xml:space="preserve"> </w:t>
            </w:r>
            <w:r w:rsidR="00FD0FB9">
              <w:rPr>
                <w:sz w:val="24"/>
                <w:szCs w:val="24"/>
              </w:rPr>
              <w:t xml:space="preserve"> 8</w:t>
            </w:r>
            <w:r>
              <w:rPr>
                <w:sz w:val="24"/>
                <w:szCs w:val="24"/>
              </w:rPr>
              <w:t xml:space="preserve">:00 a.m. – </w:t>
            </w:r>
            <w:r w:rsidR="006A2BC5">
              <w:rPr>
                <w:sz w:val="24"/>
                <w:szCs w:val="24"/>
              </w:rPr>
              <w:t>4</w:t>
            </w:r>
            <w:r>
              <w:rPr>
                <w:sz w:val="24"/>
                <w:szCs w:val="24"/>
              </w:rPr>
              <w:t>:00 p.m.</w:t>
            </w:r>
          </w:p>
        </w:tc>
      </w:tr>
      <w:tr w:rsidR="005D4B1E" w14:paraId="3A778949" w14:textId="77777777" w:rsidTr="00FD0FB9">
        <w:trPr>
          <w:trHeight w:val="800"/>
        </w:trPr>
        <w:tc>
          <w:tcPr>
            <w:tcW w:w="9450" w:type="dxa"/>
            <w:tcBorders>
              <w:bottom w:val="single" w:sz="4" w:space="0" w:color="8EAADB" w:themeColor="accent5" w:themeTint="99"/>
            </w:tcBorders>
            <w:vAlign w:val="center"/>
          </w:tcPr>
          <w:p w14:paraId="7458AD0B" w14:textId="77777777" w:rsidR="001070F3" w:rsidRPr="00FD0FB9" w:rsidRDefault="001070F3" w:rsidP="00FD0FB9">
            <w:pPr>
              <w:numPr>
                <w:ilvl w:val="0"/>
                <w:numId w:val="5"/>
              </w:numPr>
            </w:pPr>
            <w:r w:rsidRPr="00FD0FB9">
              <w:t>MAP Case Study Review</w:t>
            </w:r>
          </w:p>
          <w:p w14:paraId="5122ADEF" w14:textId="76782165" w:rsidR="00FB6FE9" w:rsidRPr="005D4B1E" w:rsidRDefault="001070F3" w:rsidP="00FD0FB9">
            <w:pPr>
              <w:numPr>
                <w:ilvl w:val="0"/>
                <w:numId w:val="5"/>
              </w:numPr>
            </w:pPr>
            <w:r w:rsidRPr="00FD0FB9">
              <w:t>Beyond the RFI</w:t>
            </w:r>
          </w:p>
        </w:tc>
      </w:tr>
      <w:tr w:rsidR="0080625D" w:rsidRPr="0080625D" w14:paraId="56567526" w14:textId="77777777" w:rsidTr="00D433BA">
        <w:trPr>
          <w:trHeight w:val="512"/>
        </w:trPr>
        <w:tc>
          <w:tcPr>
            <w:tcW w:w="9450" w:type="dxa"/>
            <w:shd w:val="clear" w:color="auto" w:fill="D9D9D9" w:themeFill="background1" w:themeFillShade="D9"/>
            <w:vAlign w:val="center"/>
          </w:tcPr>
          <w:p w14:paraId="16DA78BC" w14:textId="77777777" w:rsidR="0080625D" w:rsidRPr="0080625D" w:rsidRDefault="0080625D" w:rsidP="0080625D">
            <w:pPr>
              <w:jc w:val="center"/>
              <w:rPr>
                <w:b/>
              </w:rPr>
            </w:pPr>
            <w:r w:rsidRPr="0080625D">
              <w:rPr>
                <w:b/>
              </w:rPr>
              <w:t>LUNCH</w:t>
            </w:r>
          </w:p>
        </w:tc>
      </w:tr>
      <w:tr w:rsidR="0080625D" w14:paraId="20334B5F" w14:textId="77777777" w:rsidTr="00FD0FB9">
        <w:trPr>
          <w:trHeight w:val="890"/>
        </w:trPr>
        <w:tc>
          <w:tcPr>
            <w:tcW w:w="9450" w:type="dxa"/>
            <w:vAlign w:val="center"/>
          </w:tcPr>
          <w:p w14:paraId="3931C53C" w14:textId="185CD6F7" w:rsidR="001070F3" w:rsidRPr="00FD0FB9" w:rsidRDefault="001070F3" w:rsidP="00C1704F">
            <w:pPr>
              <w:numPr>
                <w:ilvl w:val="0"/>
                <w:numId w:val="5"/>
              </w:numPr>
              <w:pPrChange w:id="276" w:author="Lauren E. Tindall" w:date="2016-10-17T16:37:00Z">
                <w:pPr>
                  <w:numPr>
                    <w:numId w:val="22"/>
                  </w:numPr>
                  <w:tabs>
                    <w:tab w:val="num" w:pos="720"/>
                  </w:tabs>
                  <w:ind w:left="720" w:hanging="360"/>
                </w:pPr>
              </w:pPrChange>
            </w:pPr>
            <w:commentRangeStart w:id="277"/>
            <w:commentRangeStart w:id="278"/>
            <w:r w:rsidRPr="00FD0FB9">
              <w:t>Market Research Case Study</w:t>
            </w:r>
            <w:del w:id="279" w:author="Wolf, Brock" w:date="2016-10-17T16:24:00Z">
              <w:r w:rsidRPr="00FD0FB9" w:rsidDel="0034319A">
                <w:delText xml:space="preserve"> Recap</w:delText>
              </w:r>
              <w:commentRangeEnd w:id="277"/>
              <w:r w:rsidR="0005193E" w:rsidRPr="00C1704F" w:rsidDel="0034319A">
                <w:rPr>
                  <w:rPrChange w:id="280" w:author="Lauren E. Tindall" w:date="2016-10-17T16:37:00Z">
                    <w:rPr>
                      <w:rStyle w:val="CommentReference"/>
                    </w:rPr>
                  </w:rPrChange>
                </w:rPr>
                <w:commentReference w:id="277"/>
              </w:r>
              <w:commentRangeEnd w:id="278"/>
              <w:r w:rsidR="0034319A" w:rsidRPr="00C1704F" w:rsidDel="0034319A">
                <w:rPr>
                  <w:rPrChange w:id="281" w:author="Lauren E. Tindall" w:date="2016-10-17T16:37:00Z">
                    <w:rPr>
                      <w:rStyle w:val="CommentReference"/>
                    </w:rPr>
                  </w:rPrChange>
                </w:rPr>
                <w:commentReference w:id="278"/>
              </w:r>
            </w:del>
            <w:ins w:id="282" w:author="Wolf, Brock" w:date="2016-10-17T16:24:00Z">
              <w:r w:rsidR="0034319A">
                <w:t>: Choosing an Alternative Exercise</w:t>
              </w:r>
            </w:ins>
          </w:p>
          <w:p w14:paraId="1D3F4B2A" w14:textId="1391E616" w:rsidR="006A2BC5" w:rsidRDefault="001070F3" w:rsidP="00C1704F">
            <w:pPr>
              <w:numPr>
                <w:ilvl w:val="0"/>
                <w:numId w:val="5"/>
              </w:numPr>
              <w:pPrChange w:id="283" w:author="Lauren E. Tindall" w:date="2016-10-17T16:37:00Z">
                <w:pPr>
                  <w:numPr>
                    <w:numId w:val="22"/>
                  </w:numPr>
                  <w:tabs>
                    <w:tab w:val="num" w:pos="720"/>
                  </w:tabs>
                  <w:ind w:left="720" w:hanging="360"/>
                </w:pPr>
              </w:pPrChange>
            </w:pPr>
            <w:r w:rsidRPr="00FD0FB9">
              <w:t xml:space="preserve">Guest </w:t>
            </w:r>
            <w:ins w:id="284" w:author="Lauren E. Tindall" w:date="2016-10-17T16:37:00Z">
              <w:r w:rsidR="00C1704F">
                <w:t>S</w:t>
              </w:r>
            </w:ins>
            <w:del w:id="285" w:author="Lauren E. Tindall" w:date="2016-10-17T16:37:00Z">
              <w:r w:rsidRPr="00FD0FB9" w:rsidDel="00C1704F">
                <w:delText>s</w:delText>
              </w:r>
            </w:del>
            <w:r w:rsidRPr="00FD0FB9">
              <w:t>peaker</w:t>
            </w:r>
            <w:del w:id="286" w:author="Erin" w:date="2016-10-17T13:30:00Z">
              <w:r w:rsidRPr="00FD0FB9" w:rsidDel="003B2796">
                <w:delText>s</w:delText>
              </w:r>
            </w:del>
            <w:del w:id="287" w:author="Lauren E. Tindall" w:date="2016-10-17T16:37:00Z">
              <w:r w:rsidRPr="00FD0FB9" w:rsidDel="00C1704F">
                <w:delText>: Non-traditional vendor</w:delText>
              </w:r>
            </w:del>
          </w:p>
        </w:tc>
      </w:tr>
    </w:tbl>
    <w:p w14:paraId="6ADF4F6E" w14:textId="77777777" w:rsidR="00A53745" w:rsidRDefault="00A53745" w:rsidP="00A53745">
      <w:pPr>
        <w:ind w:firstLine="720"/>
        <w:rPr>
          <w:sz w:val="10"/>
          <w:szCs w:val="10"/>
        </w:rPr>
      </w:pPr>
    </w:p>
    <w:tbl>
      <w:tblPr>
        <w:tblStyle w:val="GridTable4-Accent51"/>
        <w:tblW w:w="9450" w:type="dxa"/>
        <w:tblInd w:w="198" w:type="dxa"/>
        <w:tblLook w:val="0620" w:firstRow="1" w:lastRow="0" w:firstColumn="0" w:lastColumn="0" w:noHBand="1" w:noVBand="1"/>
      </w:tblPr>
      <w:tblGrid>
        <w:gridCol w:w="9450"/>
      </w:tblGrid>
      <w:tr w:rsidR="00FB6FE9" w:rsidRPr="001F32A0" w14:paraId="678C1423" w14:textId="77777777" w:rsidTr="00B91722">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3744DAD6" w14:textId="201281E3" w:rsidR="00FB6FE9" w:rsidRPr="001F32A0" w:rsidRDefault="00FD0FB9" w:rsidP="00FD0FB9">
            <w:pPr>
              <w:jc w:val="center"/>
              <w:rPr>
                <w:sz w:val="24"/>
                <w:szCs w:val="24"/>
              </w:rPr>
            </w:pPr>
            <w:r>
              <w:rPr>
                <w:sz w:val="24"/>
                <w:szCs w:val="24"/>
              </w:rPr>
              <w:t xml:space="preserve">Thursday, October 20 </w:t>
            </w:r>
            <w:r w:rsidR="00D433BA">
              <w:rPr>
                <w:sz w:val="24"/>
                <w:szCs w:val="24"/>
              </w:rPr>
              <w:t xml:space="preserve"> </w:t>
            </w:r>
            <w:r>
              <w:rPr>
                <w:sz w:val="24"/>
                <w:szCs w:val="24"/>
              </w:rPr>
              <w:t>8:00 a.m. – 4</w:t>
            </w:r>
            <w:r w:rsidR="00FB6FE9">
              <w:rPr>
                <w:sz w:val="24"/>
                <w:szCs w:val="24"/>
              </w:rPr>
              <w:t>:00 p.m.</w:t>
            </w:r>
          </w:p>
        </w:tc>
      </w:tr>
      <w:tr w:rsidR="00FB6FE9" w14:paraId="3B9567D9" w14:textId="77777777" w:rsidTr="00E3084C">
        <w:trPr>
          <w:trHeight w:val="800"/>
        </w:trPr>
        <w:tc>
          <w:tcPr>
            <w:tcW w:w="9450" w:type="dxa"/>
            <w:tcBorders>
              <w:bottom w:val="single" w:sz="4" w:space="0" w:color="8EAADB" w:themeColor="accent5" w:themeTint="99"/>
            </w:tcBorders>
            <w:vAlign w:val="center"/>
          </w:tcPr>
          <w:p w14:paraId="440CFB5D" w14:textId="77777777" w:rsidR="00477D74" w:rsidRDefault="00477D74" w:rsidP="00A3690C">
            <w:pPr>
              <w:pStyle w:val="ListParagraph"/>
              <w:numPr>
                <w:ilvl w:val="0"/>
                <w:numId w:val="24"/>
              </w:numPr>
            </w:pPr>
            <w:r>
              <w:t xml:space="preserve">Review of Salesforce Market Research Study </w:t>
            </w:r>
          </w:p>
          <w:p w14:paraId="7F55E251" w14:textId="012383BD" w:rsidR="00E3084C" w:rsidRDefault="00E3084C" w:rsidP="00A3690C">
            <w:pPr>
              <w:pStyle w:val="ListParagraph"/>
              <w:numPr>
                <w:ilvl w:val="0"/>
                <w:numId w:val="24"/>
              </w:numPr>
            </w:pPr>
            <w:r>
              <w:t>Influenc</w:t>
            </w:r>
            <w:ins w:id="288" w:author="Lauren E. Tindall" w:date="2016-10-17T16:38:00Z">
              <w:r w:rsidR="00C1704F">
                <w:t>e</w:t>
              </w:r>
            </w:ins>
            <w:del w:id="289" w:author="Lauren E. Tindall" w:date="2016-10-17T16:38:00Z">
              <w:r w:rsidDel="00C1704F">
                <w:delText>ing</w:delText>
              </w:r>
            </w:del>
            <w:r>
              <w:t xml:space="preserve"> conversations role</w:t>
            </w:r>
            <w:ins w:id="290" w:author="Lauren E. Tindall" w:date="2016-10-17T16:38:00Z">
              <w:r w:rsidR="00C1704F">
                <w:t xml:space="preserve"> </w:t>
              </w:r>
            </w:ins>
            <w:r>
              <w:t>plays</w:t>
            </w:r>
          </w:p>
          <w:p w14:paraId="1145BDF7" w14:textId="2C40ADB5" w:rsidR="003D2460" w:rsidRPr="005D4B1E" w:rsidRDefault="003D2460" w:rsidP="00477D74">
            <w:pPr>
              <w:pStyle w:val="ListParagraph"/>
            </w:pPr>
          </w:p>
        </w:tc>
      </w:tr>
      <w:tr w:rsidR="00FB6FE9" w:rsidRPr="0080625D" w14:paraId="26BD6856" w14:textId="77777777" w:rsidTr="00D433BA">
        <w:trPr>
          <w:trHeight w:val="530"/>
        </w:trPr>
        <w:tc>
          <w:tcPr>
            <w:tcW w:w="9450" w:type="dxa"/>
            <w:shd w:val="clear" w:color="auto" w:fill="D9D9D9" w:themeFill="background1" w:themeFillShade="D9"/>
            <w:vAlign w:val="center"/>
          </w:tcPr>
          <w:p w14:paraId="6DBDD5BB" w14:textId="77777777" w:rsidR="00FB6FE9" w:rsidRPr="0080625D" w:rsidRDefault="00FB6FE9" w:rsidP="00B91722">
            <w:pPr>
              <w:jc w:val="center"/>
              <w:rPr>
                <w:b/>
              </w:rPr>
            </w:pPr>
            <w:r w:rsidRPr="0080625D">
              <w:rPr>
                <w:b/>
              </w:rPr>
              <w:t>LUNCH</w:t>
            </w:r>
          </w:p>
        </w:tc>
      </w:tr>
      <w:tr w:rsidR="00FB6FE9" w14:paraId="5958046B" w14:textId="77777777" w:rsidTr="00E3084C">
        <w:trPr>
          <w:trHeight w:val="70"/>
        </w:trPr>
        <w:tc>
          <w:tcPr>
            <w:tcW w:w="9450" w:type="dxa"/>
            <w:vAlign w:val="center"/>
          </w:tcPr>
          <w:p w14:paraId="4A81A8E6" w14:textId="77777777" w:rsidR="00DE10AF" w:rsidRDefault="00E3084C" w:rsidP="00BB3DCB">
            <w:pPr>
              <w:pStyle w:val="ListParagraph"/>
              <w:numPr>
                <w:ilvl w:val="0"/>
                <w:numId w:val="23"/>
              </w:numPr>
              <w:rPr>
                <w:ins w:id="291" w:author="Lauren E. Tindall" w:date="2016-10-17T16:38:00Z"/>
              </w:rPr>
            </w:pPr>
            <w:commentRangeStart w:id="292"/>
            <w:del w:id="293" w:author="Wolf, Brock" w:date="2016-10-17T16:27:00Z">
              <w:r w:rsidRPr="00E3084C" w:rsidDel="0034319A">
                <w:delText xml:space="preserve">Transitioning from </w:delText>
              </w:r>
              <w:r w:rsidRPr="00E3084C" w:rsidDel="00BB3DCB">
                <w:delText xml:space="preserve">Market Research to Discussion of Acquisition Strategy: </w:delText>
              </w:r>
              <w:commentRangeEnd w:id="292"/>
              <w:r w:rsidR="000C3C3E" w:rsidDel="00BB3DCB">
                <w:rPr>
                  <w:rStyle w:val="CommentReference"/>
                </w:rPr>
                <w:commentReference w:id="292"/>
              </w:r>
            </w:del>
            <w:r w:rsidRPr="00E3084C">
              <w:t>VA Guest Panel</w:t>
            </w:r>
          </w:p>
          <w:p w14:paraId="1C35DC7A" w14:textId="6B396515" w:rsidR="00C1704F" w:rsidRDefault="00C1704F" w:rsidP="00BB3DCB">
            <w:pPr>
              <w:pStyle w:val="ListParagraph"/>
              <w:numPr>
                <w:ilvl w:val="0"/>
                <w:numId w:val="23"/>
              </w:numPr>
            </w:pPr>
            <w:ins w:id="294" w:author="Lauren E. Tindall" w:date="2016-10-17T16:38:00Z">
              <w:r>
                <w:t>Happy hour!</w:t>
              </w:r>
            </w:ins>
          </w:p>
        </w:tc>
      </w:tr>
    </w:tbl>
    <w:p w14:paraId="44056268" w14:textId="306DD6EE" w:rsidR="00E3084C" w:rsidRDefault="00E3084C" w:rsidP="00E3084C"/>
    <w:tbl>
      <w:tblPr>
        <w:tblStyle w:val="GridTable4-Accent51"/>
        <w:tblW w:w="9450" w:type="dxa"/>
        <w:tblInd w:w="198" w:type="dxa"/>
        <w:tblLook w:val="0620" w:firstRow="1" w:lastRow="0" w:firstColumn="0" w:lastColumn="0" w:noHBand="1" w:noVBand="1"/>
      </w:tblPr>
      <w:tblGrid>
        <w:gridCol w:w="9450"/>
      </w:tblGrid>
      <w:tr w:rsidR="00E3084C" w:rsidRPr="001F32A0" w14:paraId="2A61E323" w14:textId="77777777" w:rsidTr="001070F3">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1D9CFB50" w14:textId="34A6B2FA" w:rsidR="00E3084C" w:rsidRPr="001F32A0" w:rsidRDefault="00E3084C" w:rsidP="00E3084C">
            <w:pPr>
              <w:jc w:val="center"/>
              <w:rPr>
                <w:sz w:val="24"/>
                <w:szCs w:val="24"/>
              </w:rPr>
            </w:pPr>
            <w:r>
              <w:rPr>
                <w:sz w:val="24"/>
                <w:szCs w:val="24"/>
              </w:rPr>
              <w:lastRenderedPageBreak/>
              <w:t xml:space="preserve">Friday, October 21   8:00 a.m. – 4:00 p.m. </w:t>
            </w:r>
          </w:p>
        </w:tc>
      </w:tr>
      <w:tr w:rsidR="00E3084C" w14:paraId="7F94B612" w14:textId="77777777" w:rsidTr="00477D74">
        <w:trPr>
          <w:trHeight w:val="944"/>
        </w:trPr>
        <w:tc>
          <w:tcPr>
            <w:tcW w:w="9450" w:type="dxa"/>
            <w:tcBorders>
              <w:bottom w:val="single" w:sz="4" w:space="0" w:color="8EAADB" w:themeColor="accent5" w:themeTint="99"/>
            </w:tcBorders>
            <w:vAlign w:val="center"/>
          </w:tcPr>
          <w:p w14:paraId="4F408572" w14:textId="3CD6A168" w:rsidR="00477D74" w:rsidRPr="00477D74" w:rsidRDefault="00477D74" w:rsidP="00A3690C">
            <w:pPr>
              <w:pStyle w:val="ListParagraph"/>
              <w:numPr>
                <w:ilvl w:val="0"/>
                <w:numId w:val="20"/>
              </w:numPr>
            </w:pPr>
            <w:r w:rsidRPr="00477D74">
              <w:t>Release 3 Introduction</w:t>
            </w:r>
            <w:del w:id="295" w:author="Lauren E. Tindall" w:date="2016-10-17T16:38:00Z">
              <w:r w:rsidRPr="00477D74" w:rsidDel="00C1704F">
                <w:delText xml:space="preserve"> to the Acquisition Strategy</w:delText>
              </w:r>
            </w:del>
          </w:p>
          <w:p w14:paraId="43B44DA3" w14:textId="77777777" w:rsidR="00E3084C" w:rsidRDefault="00477D74" w:rsidP="00A3690C">
            <w:pPr>
              <w:pStyle w:val="ListParagraph"/>
              <w:numPr>
                <w:ilvl w:val="0"/>
                <w:numId w:val="20"/>
              </w:numPr>
              <w:rPr>
                <w:ins w:id="296" w:author="Erin" w:date="2016-10-17T14:18:00Z"/>
              </w:rPr>
            </w:pPr>
            <w:r w:rsidRPr="00477D74">
              <w:t>Lean Canvas Introduction</w:t>
            </w:r>
          </w:p>
          <w:p w14:paraId="75C77306" w14:textId="30503D09" w:rsidR="000C3C3E" w:rsidRPr="00E3084C" w:rsidRDefault="000C3C3E" w:rsidP="00A3690C">
            <w:pPr>
              <w:pStyle w:val="ListParagraph"/>
              <w:numPr>
                <w:ilvl w:val="0"/>
                <w:numId w:val="20"/>
              </w:numPr>
            </w:pPr>
            <w:ins w:id="297" w:author="Erin" w:date="2016-10-17T14:19:00Z">
              <w:r>
                <w:t>Live Digital Assignment: Prep time</w:t>
              </w:r>
            </w:ins>
          </w:p>
        </w:tc>
      </w:tr>
      <w:tr w:rsidR="00E3084C" w14:paraId="039AE416" w14:textId="77777777" w:rsidTr="001070F3">
        <w:trPr>
          <w:trHeight w:val="530"/>
        </w:trPr>
        <w:tc>
          <w:tcPr>
            <w:tcW w:w="9450" w:type="dxa"/>
            <w:shd w:val="clear" w:color="auto" w:fill="D9D9D9" w:themeFill="background1" w:themeFillShade="D9"/>
            <w:vAlign w:val="center"/>
          </w:tcPr>
          <w:p w14:paraId="0719CB5A" w14:textId="77777777" w:rsidR="00E3084C" w:rsidRPr="0080625D" w:rsidRDefault="00E3084C" w:rsidP="001070F3">
            <w:pPr>
              <w:jc w:val="center"/>
              <w:rPr>
                <w:b/>
              </w:rPr>
            </w:pPr>
            <w:r>
              <w:rPr>
                <w:b/>
              </w:rPr>
              <w:t>LUNCH</w:t>
            </w:r>
          </w:p>
        </w:tc>
      </w:tr>
      <w:tr w:rsidR="00E3084C" w14:paraId="3C33E973" w14:textId="77777777" w:rsidTr="001070F3">
        <w:trPr>
          <w:trHeight w:val="782"/>
        </w:trPr>
        <w:tc>
          <w:tcPr>
            <w:tcW w:w="9450" w:type="dxa"/>
            <w:vAlign w:val="center"/>
          </w:tcPr>
          <w:p w14:paraId="4D5D53C6" w14:textId="20D66DC4" w:rsidR="00477D74" w:rsidRPr="00477D74" w:rsidRDefault="00477D74" w:rsidP="00A3690C">
            <w:pPr>
              <w:pStyle w:val="ListParagraph"/>
              <w:numPr>
                <w:ilvl w:val="0"/>
                <w:numId w:val="21"/>
              </w:numPr>
            </w:pPr>
            <w:r w:rsidRPr="00477D74">
              <w:t>L</w:t>
            </w:r>
            <w:ins w:id="298" w:author="Erin" w:date="2016-10-17T14:19:00Z">
              <w:r w:rsidR="000C3C3E">
                <w:t xml:space="preserve">ive </w:t>
              </w:r>
            </w:ins>
            <w:r w:rsidRPr="00477D74">
              <w:t>D</w:t>
            </w:r>
            <w:ins w:id="299" w:author="Erin" w:date="2016-10-17T14:19:00Z">
              <w:r w:rsidR="000C3C3E">
                <w:t xml:space="preserve">igital </w:t>
              </w:r>
            </w:ins>
            <w:r w:rsidRPr="00477D74">
              <w:t>A</w:t>
            </w:r>
            <w:ins w:id="300" w:author="Erin" w:date="2016-10-17T14:19:00Z">
              <w:r w:rsidR="000C3C3E">
                <w:t>ssignment:</w:t>
              </w:r>
            </w:ins>
            <w:r w:rsidRPr="00477D74">
              <w:t xml:space="preserve"> Report Out and Reflection</w:t>
            </w:r>
          </w:p>
          <w:p w14:paraId="1A2C9A9B" w14:textId="241D1D8B" w:rsidR="00E3084C" w:rsidRDefault="00477D74" w:rsidP="00A3690C">
            <w:pPr>
              <w:pStyle w:val="ListParagraph"/>
              <w:numPr>
                <w:ilvl w:val="0"/>
                <w:numId w:val="21"/>
              </w:numPr>
            </w:pPr>
            <w:r w:rsidRPr="00477D74">
              <w:t>Classroom Session Conclusion</w:t>
            </w:r>
          </w:p>
        </w:tc>
      </w:tr>
    </w:tbl>
    <w:p w14:paraId="03373321" w14:textId="77777777" w:rsidR="00FB6FE9" w:rsidRDefault="00FB6FE9">
      <w:pPr>
        <w:pPrChange w:id="301" w:author="Wolf, Brock" w:date="2016-10-17T16:19:00Z">
          <w:pPr>
            <w:pStyle w:val="Heading1"/>
          </w:pPr>
        </w:pPrChange>
      </w:pPr>
    </w:p>
    <w:p w14:paraId="62122DC4" w14:textId="77777777" w:rsidR="00FB6FE9" w:rsidRDefault="00FB6FE9">
      <w:pPr>
        <w:rPr>
          <w:rFonts w:eastAsiaTheme="majorEastAsia" w:cstheme="majorBidi"/>
          <w:sz w:val="28"/>
        </w:rPr>
        <w:pPrChange w:id="302" w:author="Wolf, Brock" w:date="2016-10-17T16:19:00Z">
          <w:pPr>
            <w:spacing w:before="0"/>
          </w:pPr>
        </w:pPrChange>
      </w:pPr>
      <w:r>
        <w:br w:type="page"/>
      </w:r>
    </w:p>
    <w:p w14:paraId="6F863EDB" w14:textId="60B28DE5" w:rsidR="00E00F5F" w:rsidRPr="002B71C3" w:rsidRDefault="00E00F5F" w:rsidP="00FB7905">
      <w:pPr>
        <w:pStyle w:val="Heading1"/>
        <w:rPr>
          <w:bCs/>
          <w:caps/>
        </w:rPr>
      </w:pPr>
      <w:bookmarkStart w:id="303" w:name="_Toc464484903"/>
      <w:bookmarkStart w:id="304" w:name="_Toc415775910"/>
      <w:r>
        <w:lastRenderedPageBreak/>
        <w:t>Bio</w:t>
      </w:r>
      <w:ins w:id="305" w:author="Wolf, Brock" w:date="2016-10-17T15:44:00Z">
        <w:r w:rsidR="00741AD0">
          <w:t>d</w:t>
        </w:r>
      </w:ins>
      <w:del w:id="306" w:author="Wolf, Brock" w:date="2016-10-17T15:44:00Z">
        <w:r w:rsidR="00811FB0" w:rsidDel="00741AD0">
          <w:delText xml:space="preserve"> D</w:delText>
        </w:r>
      </w:del>
      <w:r>
        <w:t>ome Team Building Exercise</w:t>
      </w:r>
      <w:bookmarkEnd w:id="303"/>
    </w:p>
    <w:p w14:paraId="0C2651D8" w14:textId="77777777" w:rsidR="00E00F5F" w:rsidRPr="0034319A" w:rsidRDefault="00E00F5F" w:rsidP="0034319A">
      <w:pPr>
        <w:pStyle w:val="Heading2"/>
        <w:rPr>
          <w:rStyle w:val="Strong"/>
          <w:rFonts w:eastAsiaTheme="minorHAnsi" w:cstheme="minorBidi"/>
          <w:color w:val="auto"/>
          <w:sz w:val="28"/>
          <w:szCs w:val="28"/>
        </w:rPr>
      </w:pPr>
      <w:r w:rsidRPr="009729C9">
        <w:rPr>
          <w:rStyle w:val="Strong"/>
          <w:rFonts w:eastAsiaTheme="minorHAnsi" w:cstheme="minorBidi"/>
          <w:bCs w:val="0"/>
          <w:color w:val="auto"/>
          <w:sz w:val="28"/>
          <w:szCs w:val="28"/>
        </w:rPr>
        <w:t>Overview</w:t>
      </w:r>
    </w:p>
    <w:p w14:paraId="351E8FBB" w14:textId="10904F0E" w:rsidR="00E00F5F" w:rsidRPr="002B71C3" w:rsidDel="006877B8" w:rsidRDefault="00E00F5F" w:rsidP="0034319A">
      <w:pPr>
        <w:rPr>
          <w:del w:id="307" w:author="Wolf, Brock" w:date="2016-10-17T15:45:00Z"/>
          <w:rFonts w:cs="Arial"/>
        </w:rPr>
      </w:pPr>
      <w:r w:rsidRPr="002B71C3">
        <w:rPr>
          <w:rFonts w:cs="Arial"/>
        </w:rPr>
        <w:t xml:space="preserve">Your group represents a private research-and-development company that has a contract to build a </w:t>
      </w:r>
      <w:r>
        <w:rPr>
          <w:rFonts w:cs="Arial"/>
        </w:rPr>
        <w:t xml:space="preserve">solar-powered </w:t>
      </w:r>
      <w:proofErr w:type="spellStart"/>
      <w:r>
        <w:rPr>
          <w:rFonts w:cs="Arial"/>
        </w:rPr>
        <w:t>bio</w:t>
      </w:r>
      <w:del w:id="308" w:author="Wolf, Brock" w:date="2016-10-17T15:44:00Z">
        <w:r w:rsidDel="00741AD0">
          <w:rPr>
            <w:rFonts w:cs="Arial"/>
          </w:rPr>
          <w:delText xml:space="preserve"> </w:delText>
        </w:r>
      </w:del>
      <w:r>
        <w:rPr>
          <w:rFonts w:cs="Arial"/>
        </w:rPr>
        <w:t>dome</w:t>
      </w:r>
      <w:proofErr w:type="spellEnd"/>
      <w:ins w:id="309" w:author="Wolf, Brock" w:date="2016-10-17T15:44:00Z">
        <w:r w:rsidR="006877B8">
          <w:rPr>
            <w:rFonts w:cs="Arial"/>
          </w:rPr>
          <w:t xml:space="preserve"> in Arizona</w:t>
        </w:r>
      </w:ins>
      <w:r w:rsidRPr="002B71C3">
        <w:rPr>
          <w:rFonts w:cs="Arial"/>
        </w:rPr>
        <w:t xml:space="preserve">. In the </w:t>
      </w:r>
      <w:r>
        <w:rPr>
          <w:rFonts w:cs="Arial"/>
        </w:rPr>
        <w:t>design</w:t>
      </w:r>
      <w:r w:rsidRPr="002B71C3">
        <w:rPr>
          <w:rFonts w:cs="Arial"/>
        </w:rPr>
        <w:t xml:space="preserve"> phase of this exercise, you will design a </w:t>
      </w:r>
      <w:proofErr w:type="spellStart"/>
      <w:r w:rsidR="00B276BA">
        <w:rPr>
          <w:rFonts w:cs="Arial"/>
        </w:rPr>
        <w:t>bio</w:t>
      </w:r>
      <w:del w:id="310" w:author="Wolf, Brock" w:date="2016-10-17T15:44:00Z">
        <w:r w:rsidR="00B276BA" w:rsidDel="00741AD0">
          <w:rPr>
            <w:rFonts w:cs="Arial"/>
          </w:rPr>
          <w:delText xml:space="preserve"> </w:delText>
        </w:r>
      </w:del>
      <w:r w:rsidR="00B276BA">
        <w:rPr>
          <w:rFonts w:cs="Arial"/>
        </w:rPr>
        <w:t>dome</w:t>
      </w:r>
      <w:proofErr w:type="spellEnd"/>
      <w:r w:rsidRPr="002B71C3">
        <w:rPr>
          <w:rFonts w:cs="Arial"/>
        </w:rPr>
        <w:t xml:space="preserve"> with the goal of maximizing profit for your company. </w:t>
      </w:r>
      <w:ins w:id="311" w:author="Wolf, Brock" w:date="2016-10-17T15:46:00Z">
        <w:r w:rsidR="006877B8">
          <w:rPr>
            <w:rFonts w:cs="Arial"/>
          </w:rPr>
          <w:t xml:space="preserve">Profit is determined by construction time, number of pieces used, and the height of the </w:t>
        </w:r>
        <w:proofErr w:type="spellStart"/>
        <w:r w:rsidR="006877B8">
          <w:rPr>
            <w:rFonts w:cs="Arial"/>
          </w:rPr>
          <w:t>biodome</w:t>
        </w:r>
        <w:proofErr w:type="spellEnd"/>
        <w:r w:rsidR="006877B8">
          <w:rPr>
            <w:rFonts w:cs="Arial"/>
          </w:rPr>
          <w:t>.</w:t>
        </w:r>
      </w:ins>
    </w:p>
    <w:p w14:paraId="44091CDB" w14:textId="77777777" w:rsidR="006877B8" w:rsidRDefault="006877B8" w:rsidP="0034319A">
      <w:pPr>
        <w:rPr>
          <w:ins w:id="312" w:author="Wolf, Brock" w:date="2016-10-17T15:45:00Z"/>
          <w:rFonts w:cs="Arial"/>
        </w:rPr>
      </w:pPr>
    </w:p>
    <w:p w14:paraId="707CBE9D" w14:textId="3CFA67B4" w:rsidR="00E00F5F" w:rsidRPr="002B71C3" w:rsidRDefault="00E00F5F" w:rsidP="00BB3DCB">
      <w:pPr>
        <w:rPr>
          <w:rFonts w:cs="Arial"/>
        </w:rPr>
      </w:pPr>
      <w:r w:rsidRPr="002B71C3">
        <w:rPr>
          <w:rFonts w:cs="Arial"/>
        </w:rPr>
        <w:t xml:space="preserve">In the construction phase of this exercise, you will build a prototype of your </w:t>
      </w:r>
      <w:proofErr w:type="spellStart"/>
      <w:r w:rsidR="00B276BA">
        <w:rPr>
          <w:rFonts w:cs="Arial"/>
        </w:rPr>
        <w:t>bio</w:t>
      </w:r>
      <w:del w:id="313" w:author="Wolf, Brock" w:date="2016-10-17T15:44:00Z">
        <w:r w:rsidR="00B276BA" w:rsidDel="00741AD0">
          <w:rPr>
            <w:rFonts w:cs="Arial"/>
          </w:rPr>
          <w:delText xml:space="preserve"> </w:delText>
        </w:r>
      </w:del>
      <w:r w:rsidR="00B276BA">
        <w:rPr>
          <w:rFonts w:cs="Arial"/>
        </w:rPr>
        <w:t>dome</w:t>
      </w:r>
      <w:proofErr w:type="spellEnd"/>
      <w:r w:rsidRPr="002B71C3">
        <w:rPr>
          <w:rFonts w:cs="Arial"/>
        </w:rPr>
        <w:t xml:space="preserve"> to “prove” that you can deliver the product you designed</w:t>
      </w:r>
      <w:r w:rsidRPr="002B71C3">
        <w:rPr>
          <w:rFonts w:cs="Arial"/>
          <w:b/>
        </w:rPr>
        <w:t>. If the model you construct does not meet or surpass each of the targets in your plan, your company is disqualified</w:t>
      </w:r>
      <w:r w:rsidRPr="002B71C3">
        <w:rPr>
          <w:rFonts w:cs="Arial"/>
        </w:rPr>
        <w:t>.</w:t>
      </w:r>
    </w:p>
    <w:p w14:paraId="7CA98A63" w14:textId="77777777" w:rsidR="00E00F5F" w:rsidRPr="002B71C3" w:rsidRDefault="00E00F5F" w:rsidP="00FC02DC">
      <w:pPr>
        <w:rPr>
          <w:rFonts w:cs="Arial"/>
        </w:rPr>
      </w:pPr>
      <w:r w:rsidRPr="002B71C3">
        <w:rPr>
          <w:rFonts w:cs="Arial"/>
        </w:rPr>
        <w:t xml:space="preserve">At the end of the exercise, companies that have met all their targets will be compared. </w:t>
      </w:r>
      <w:r w:rsidRPr="002B71C3">
        <w:rPr>
          <w:rFonts w:cs="Arial"/>
          <w:b/>
        </w:rPr>
        <w:t>The company that has the most points will be considered the most successful</w:t>
      </w:r>
      <w:r w:rsidRPr="002B71C3">
        <w:rPr>
          <w:rFonts w:cs="Arial"/>
        </w:rPr>
        <w:t xml:space="preserve">. In the event of a tie, the company that assembled its model the </w:t>
      </w:r>
      <w:r>
        <w:rPr>
          <w:rFonts w:cs="Arial"/>
        </w:rPr>
        <w:t>fastest will</w:t>
      </w:r>
      <w:r w:rsidRPr="002B71C3">
        <w:rPr>
          <w:rFonts w:cs="Arial"/>
        </w:rPr>
        <w:t xml:space="preserve"> win</w:t>
      </w:r>
      <w:r>
        <w:rPr>
          <w:rFonts w:cs="Arial"/>
        </w:rPr>
        <w:t xml:space="preserve"> the competition</w:t>
      </w:r>
      <w:r w:rsidRPr="002B71C3">
        <w:rPr>
          <w:rFonts w:cs="Arial"/>
        </w:rPr>
        <w:t xml:space="preserve">. </w:t>
      </w:r>
    </w:p>
    <w:p w14:paraId="0F2EF3D3" w14:textId="77777777" w:rsidR="00E00F5F" w:rsidRPr="0034319A" w:rsidRDefault="00E00F5F">
      <w:pPr>
        <w:pStyle w:val="Heading2"/>
        <w:spacing w:after="0"/>
        <w:rPr>
          <w:rStyle w:val="Strong"/>
          <w:rFonts w:eastAsiaTheme="minorHAnsi" w:cstheme="minorBidi"/>
          <w:b/>
          <w:bCs w:val="0"/>
          <w:color w:val="auto"/>
          <w:sz w:val="28"/>
          <w:szCs w:val="28"/>
        </w:rPr>
        <w:pPrChange w:id="314" w:author="Wolf, Brock" w:date="2016-10-17T16:00:00Z">
          <w:pPr>
            <w:pStyle w:val="Heading2"/>
          </w:pPr>
        </w:pPrChange>
      </w:pPr>
      <w:r w:rsidRPr="009729C9">
        <w:rPr>
          <w:rStyle w:val="Strong"/>
          <w:rFonts w:eastAsiaTheme="minorHAnsi" w:cstheme="minorBidi"/>
          <w:bCs w:val="0"/>
          <w:color w:val="auto"/>
          <w:sz w:val="28"/>
          <w:szCs w:val="28"/>
        </w:rPr>
        <w:t>Design Phase</w:t>
      </w:r>
    </w:p>
    <w:p w14:paraId="174CA2DF" w14:textId="47C3CEC0" w:rsidR="00E00F5F" w:rsidRPr="002B71C3" w:rsidRDefault="00E00F5F">
      <w:pPr>
        <w:spacing w:before="0" w:after="0" w:line="360" w:lineRule="auto"/>
        <w:rPr>
          <w:rFonts w:cs="Arial"/>
        </w:rPr>
        <w:pPrChange w:id="315" w:author="Wolf, Brock" w:date="2016-10-17T16:00:00Z">
          <w:pPr>
            <w:spacing w:line="360" w:lineRule="auto"/>
          </w:pPr>
        </w:pPrChange>
      </w:pPr>
      <w:r w:rsidRPr="002B71C3">
        <w:rPr>
          <w:rFonts w:cs="Arial"/>
        </w:rPr>
        <w:t xml:space="preserve">You have </w:t>
      </w:r>
      <w:del w:id="316" w:author="Wolf, Brock" w:date="2016-10-17T15:34:00Z">
        <w:r w:rsidRPr="002B71C3" w:rsidDel="00741AD0">
          <w:rPr>
            <w:rFonts w:cs="Arial"/>
          </w:rPr>
          <w:delText xml:space="preserve">5 </w:delText>
        </w:r>
      </w:del>
      <w:ins w:id="317" w:author="Wolf, Brock" w:date="2016-10-17T15:34:00Z">
        <w:r w:rsidR="00741AD0">
          <w:rPr>
            <w:rFonts w:cs="Arial"/>
          </w:rPr>
          <w:t>10</w:t>
        </w:r>
        <w:r w:rsidR="00741AD0" w:rsidRPr="002B71C3">
          <w:rPr>
            <w:rFonts w:cs="Arial"/>
          </w:rPr>
          <w:t xml:space="preserve"> </w:t>
        </w:r>
      </w:ins>
      <w:r w:rsidRPr="002B71C3">
        <w:rPr>
          <w:rFonts w:cs="Arial"/>
        </w:rPr>
        <w:t xml:space="preserve">minutes </w:t>
      </w:r>
      <w:r>
        <w:rPr>
          <w:rFonts w:cs="Arial"/>
        </w:rPr>
        <w:t>to address</w:t>
      </w:r>
      <w:r w:rsidRPr="002B71C3">
        <w:rPr>
          <w:rFonts w:cs="Arial"/>
        </w:rPr>
        <w:t xml:space="preserve"> the following steps (not necessarily in this order):</w:t>
      </w:r>
    </w:p>
    <w:p w14:paraId="721107D8" w14:textId="77777777" w:rsidR="00E00F5F" w:rsidRPr="002B71C3" w:rsidRDefault="00E00F5F">
      <w:pPr>
        <w:pStyle w:val="ListBullet"/>
        <w:spacing w:before="0" w:after="0"/>
        <w:rPr>
          <w:rFonts w:ascii="Arial" w:hAnsi="Arial" w:cs="Arial"/>
          <w:sz w:val="22"/>
        </w:rPr>
        <w:pPrChange w:id="318" w:author="Wolf, Brock" w:date="2016-10-17T16:00:00Z">
          <w:pPr>
            <w:pStyle w:val="ListBullet"/>
          </w:pPr>
        </w:pPrChange>
      </w:pPr>
      <w:r w:rsidRPr="002B71C3">
        <w:rPr>
          <w:rFonts w:ascii="Arial" w:hAnsi="Arial" w:cs="Arial"/>
          <w:sz w:val="22"/>
        </w:rPr>
        <w:t>Organize your group in any way that seems most effective.</w:t>
      </w:r>
    </w:p>
    <w:p w14:paraId="1266EA93" w14:textId="77777777" w:rsidR="00E00F5F" w:rsidRPr="002B71C3" w:rsidRDefault="00E00F5F" w:rsidP="0034319A">
      <w:pPr>
        <w:pStyle w:val="ListBullet"/>
        <w:rPr>
          <w:rFonts w:ascii="Arial" w:hAnsi="Arial" w:cs="Arial"/>
          <w:sz w:val="22"/>
        </w:rPr>
      </w:pPr>
      <w:r w:rsidRPr="002B71C3">
        <w:rPr>
          <w:rFonts w:ascii="Arial" w:hAnsi="Arial" w:cs="Arial"/>
          <w:sz w:val="22"/>
        </w:rPr>
        <w:t>Decide on targets for the following factors:</w:t>
      </w:r>
    </w:p>
    <w:p w14:paraId="1141BBAF" w14:textId="1E3C9A90" w:rsidR="00E00F5F" w:rsidRPr="002B71C3" w:rsidRDefault="00E00F5F" w:rsidP="0034319A">
      <w:pPr>
        <w:pStyle w:val="ListBullet2"/>
        <w:rPr>
          <w:rFonts w:ascii="Arial" w:hAnsi="Arial" w:cs="Arial"/>
          <w:sz w:val="22"/>
        </w:rPr>
      </w:pPr>
      <w:r w:rsidRPr="002B71C3">
        <w:rPr>
          <w:rFonts w:ascii="Arial" w:hAnsi="Arial" w:cs="Arial"/>
          <w:sz w:val="22"/>
        </w:rPr>
        <w:t xml:space="preserve">Number of pieces the </w:t>
      </w:r>
      <w:proofErr w:type="spellStart"/>
      <w:r>
        <w:rPr>
          <w:rFonts w:ascii="Arial" w:hAnsi="Arial" w:cs="Arial"/>
          <w:sz w:val="22"/>
        </w:rPr>
        <w:t>bio</w:t>
      </w:r>
      <w:del w:id="319" w:author="Wolf, Brock" w:date="2016-10-17T15:44:00Z">
        <w:r w:rsidDel="00741AD0">
          <w:rPr>
            <w:rFonts w:ascii="Arial" w:hAnsi="Arial" w:cs="Arial"/>
            <w:sz w:val="22"/>
          </w:rPr>
          <w:delText xml:space="preserve"> </w:delText>
        </w:r>
      </w:del>
      <w:r>
        <w:rPr>
          <w:rFonts w:ascii="Arial" w:hAnsi="Arial" w:cs="Arial"/>
          <w:sz w:val="22"/>
        </w:rPr>
        <w:t>dome</w:t>
      </w:r>
      <w:proofErr w:type="spellEnd"/>
      <w:r w:rsidRPr="002B71C3">
        <w:rPr>
          <w:rFonts w:ascii="Arial" w:hAnsi="Arial" w:cs="Arial"/>
          <w:sz w:val="22"/>
        </w:rPr>
        <w:t xml:space="preserve"> design requires (fewer pieces = less maintenance/overhead = more points);</w:t>
      </w:r>
    </w:p>
    <w:p w14:paraId="21C9D77B" w14:textId="59DAF500" w:rsidR="00E00F5F" w:rsidRPr="002B71C3" w:rsidRDefault="00E00F5F" w:rsidP="0034319A">
      <w:pPr>
        <w:pStyle w:val="ListBullet2"/>
        <w:rPr>
          <w:rFonts w:ascii="Arial" w:hAnsi="Arial" w:cs="Arial"/>
          <w:sz w:val="22"/>
        </w:rPr>
      </w:pPr>
      <w:r w:rsidRPr="002B71C3">
        <w:rPr>
          <w:rFonts w:ascii="Arial" w:hAnsi="Arial" w:cs="Arial"/>
          <w:sz w:val="22"/>
        </w:rPr>
        <w:t xml:space="preserve">Time required for assembly of the </w:t>
      </w:r>
      <w:proofErr w:type="spellStart"/>
      <w:r w:rsidR="00B276BA">
        <w:rPr>
          <w:rFonts w:ascii="Arial" w:hAnsi="Arial" w:cs="Arial"/>
          <w:sz w:val="22"/>
        </w:rPr>
        <w:t>bio</w:t>
      </w:r>
      <w:del w:id="320" w:author="Wolf, Brock" w:date="2016-10-17T15:44:00Z">
        <w:r w:rsidR="00B276BA" w:rsidDel="00741AD0">
          <w:rPr>
            <w:rFonts w:ascii="Arial" w:hAnsi="Arial" w:cs="Arial"/>
            <w:sz w:val="22"/>
          </w:rPr>
          <w:delText xml:space="preserve"> </w:delText>
        </w:r>
      </w:del>
      <w:r w:rsidR="00B276BA">
        <w:rPr>
          <w:rFonts w:ascii="Arial" w:hAnsi="Arial" w:cs="Arial"/>
          <w:sz w:val="22"/>
        </w:rPr>
        <w:t>dome</w:t>
      </w:r>
      <w:proofErr w:type="spellEnd"/>
      <w:r w:rsidRPr="002B71C3">
        <w:rPr>
          <w:rFonts w:ascii="Arial" w:hAnsi="Arial" w:cs="Arial"/>
          <w:sz w:val="22"/>
        </w:rPr>
        <w:t xml:space="preserve"> (faster = better readiness factor in crisis = more points); and</w:t>
      </w:r>
    </w:p>
    <w:p w14:paraId="575C5848" w14:textId="480EFC7F" w:rsidR="00E00F5F" w:rsidRPr="002B71C3" w:rsidRDefault="00E00F5F" w:rsidP="00BB3DCB">
      <w:pPr>
        <w:pStyle w:val="ListBullet2"/>
        <w:rPr>
          <w:rFonts w:ascii="Arial" w:hAnsi="Arial" w:cs="Arial"/>
          <w:sz w:val="22"/>
        </w:rPr>
      </w:pPr>
      <w:r w:rsidRPr="002B71C3">
        <w:rPr>
          <w:rFonts w:ascii="Arial" w:hAnsi="Arial" w:cs="Arial"/>
          <w:sz w:val="22"/>
        </w:rPr>
        <w:t xml:space="preserve">Height of the </w:t>
      </w:r>
      <w:proofErr w:type="spellStart"/>
      <w:r w:rsidR="00B276BA">
        <w:rPr>
          <w:rFonts w:ascii="Arial" w:hAnsi="Arial" w:cs="Arial"/>
          <w:sz w:val="22"/>
        </w:rPr>
        <w:t>bio</w:t>
      </w:r>
      <w:del w:id="321" w:author="Wolf, Brock" w:date="2016-10-17T15:44:00Z">
        <w:r w:rsidR="00B276BA" w:rsidDel="006877B8">
          <w:rPr>
            <w:rFonts w:ascii="Arial" w:hAnsi="Arial" w:cs="Arial"/>
            <w:sz w:val="22"/>
          </w:rPr>
          <w:delText xml:space="preserve"> </w:delText>
        </w:r>
      </w:del>
      <w:r w:rsidR="00B276BA">
        <w:rPr>
          <w:rFonts w:ascii="Arial" w:hAnsi="Arial" w:cs="Arial"/>
          <w:sz w:val="22"/>
        </w:rPr>
        <w:t>dome</w:t>
      </w:r>
      <w:proofErr w:type="spellEnd"/>
      <w:r w:rsidRPr="002B71C3">
        <w:rPr>
          <w:rFonts w:ascii="Arial" w:hAnsi="Arial" w:cs="Arial"/>
          <w:sz w:val="22"/>
        </w:rPr>
        <w:t xml:space="preserve"> (taller = </w:t>
      </w:r>
      <w:r w:rsidR="00B276BA">
        <w:rPr>
          <w:rFonts w:ascii="Arial" w:hAnsi="Arial" w:cs="Arial"/>
          <w:sz w:val="22"/>
        </w:rPr>
        <w:t>better ability to capture sunlight for solar energy</w:t>
      </w:r>
      <w:r w:rsidRPr="002B71C3">
        <w:rPr>
          <w:rFonts w:ascii="Arial" w:hAnsi="Arial" w:cs="Arial"/>
          <w:sz w:val="22"/>
        </w:rPr>
        <w:t xml:space="preserve"> = more points).</w:t>
      </w:r>
    </w:p>
    <w:p w14:paraId="0CB3B0C1" w14:textId="5D3DAF80" w:rsidR="00E00F5F" w:rsidRDefault="00E00F5F" w:rsidP="00FC02DC">
      <w:pPr>
        <w:pStyle w:val="ListBullet"/>
        <w:rPr>
          <w:rFonts w:ascii="Arial" w:hAnsi="Arial" w:cs="Arial"/>
          <w:sz w:val="22"/>
        </w:rPr>
      </w:pPr>
      <w:r w:rsidRPr="002B71C3">
        <w:rPr>
          <w:rFonts w:ascii="Arial" w:hAnsi="Arial" w:cs="Arial"/>
          <w:sz w:val="22"/>
        </w:rPr>
        <w:t xml:space="preserve">Refer to the Scoring (next page) for information on what specific targets mean in terms of points. </w:t>
      </w:r>
      <w:del w:id="322" w:author="Erin" w:date="2016-10-17T14:23:00Z">
        <w:r w:rsidRPr="002B71C3" w:rsidDel="000C3C3E">
          <w:rPr>
            <w:rFonts w:ascii="Arial" w:hAnsi="Arial" w:cs="Arial"/>
            <w:sz w:val="22"/>
          </w:rPr>
          <w:delText xml:space="preserve"> </w:delText>
        </w:r>
      </w:del>
      <w:r w:rsidRPr="002B71C3">
        <w:rPr>
          <w:rFonts w:ascii="Arial" w:hAnsi="Arial" w:cs="Arial"/>
          <w:sz w:val="22"/>
        </w:rPr>
        <w:t>Write down your three targets and their total value, as well as</w:t>
      </w:r>
      <w:r>
        <w:rPr>
          <w:rFonts w:ascii="Arial" w:hAnsi="Arial" w:cs="Arial"/>
          <w:sz w:val="22"/>
        </w:rPr>
        <w:t xml:space="preserve"> the</w:t>
      </w:r>
      <w:r w:rsidRPr="002B71C3">
        <w:rPr>
          <w:rFonts w:ascii="Arial" w:hAnsi="Arial" w:cs="Arial"/>
          <w:sz w:val="22"/>
        </w:rPr>
        <w:t xml:space="preserve"> total point value you are attempting to achieve</w:t>
      </w:r>
      <w:r>
        <w:rPr>
          <w:rFonts w:ascii="Arial" w:hAnsi="Arial" w:cs="Arial"/>
          <w:sz w:val="22"/>
        </w:rPr>
        <w:t xml:space="preserve">. </w:t>
      </w:r>
    </w:p>
    <w:p w14:paraId="6490937C" w14:textId="77777777" w:rsidR="00E00F5F" w:rsidRPr="000913DA" w:rsidRDefault="00E00F5F">
      <w:pPr>
        <w:pStyle w:val="ListBullet"/>
        <w:tabs>
          <w:tab w:val="clear" w:pos="360"/>
          <w:tab w:val="num" w:pos="720"/>
        </w:tabs>
        <w:ind w:left="720"/>
        <w:rPr>
          <w:rFonts w:ascii="Arial" w:hAnsi="Arial" w:cs="Arial"/>
          <w:sz w:val="22"/>
        </w:rPr>
      </w:pPr>
      <w:r>
        <w:rPr>
          <w:rFonts w:ascii="Arial" w:hAnsi="Arial" w:cs="Arial"/>
          <w:sz w:val="22"/>
        </w:rPr>
        <w:t>You get bonus points for setting and achieving a certain target in construction.</w:t>
      </w:r>
      <w:r w:rsidRPr="00F10F44">
        <w:rPr>
          <w:rFonts w:ascii="Arial" w:hAnsi="Arial" w:cs="Arial"/>
          <w:b/>
          <w:sz w:val="22"/>
        </w:rPr>
        <w:t xml:space="preserve"> You only get bonus points for the </w:t>
      </w:r>
      <w:r>
        <w:rPr>
          <w:rFonts w:ascii="Arial" w:hAnsi="Arial" w:cs="Arial"/>
          <w:b/>
          <w:sz w:val="22"/>
        </w:rPr>
        <w:t>planned target you</w:t>
      </w:r>
      <w:r w:rsidRPr="00F10F44">
        <w:rPr>
          <w:rFonts w:ascii="Arial" w:hAnsi="Arial" w:cs="Arial"/>
          <w:b/>
          <w:sz w:val="22"/>
        </w:rPr>
        <w:t xml:space="preserve"> achieve</w:t>
      </w:r>
      <w:r>
        <w:rPr>
          <w:rFonts w:ascii="Arial" w:hAnsi="Arial" w:cs="Arial"/>
          <w:sz w:val="22"/>
        </w:rPr>
        <w:t xml:space="preserve">, even if you achieve a higher target in construction than you planned for. </w:t>
      </w:r>
    </w:p>
    <w:p w14:paraId="1976DECE" w14:textId="271F8057" w:rsidR="00E00F5F" w:rsidRPr="00F151B7" w:rsidRDefault="00E00F5F">
      <w:pPr>
        <w:pStyle w:val="ListBullet"/>
        <w:rPr>
          <w:rFonts w:ascii="Arial" w:hAnsi="Arial" w:cs="Arial"/>
          <w:sz w:val="22"/>
        </w:rPr>
      </w:pPr>
      <w:r w:rsidRPr="00F151B7">
        <w:rPr>
          <w:rFonts w:ascii="Arial" w:hAnsi="Arial" w:cs="Arial"/>
          <w:sz w:val="22"/>
        </w:rPr>
        <w:t xml:space="preserve">For </w:t>
      </w:r>
      <w:r>
        <w:rPr>
          <w:rFonts w:ascii="Arial" w:hAnsi="Arial" w:cs="Arial"/>
          <w:sz w:val="22"/>
        </w:rPr>
        <w:t>design</w:t>
      </w:r>
      <w:r w:rsidRPr="00F151B7">
        <w:rPr>
          <w:rFonts w:ascii="Arial" w:hAnsi="Arial" w:cs="Arial"/>
          <w:sz w:val="22"/>
        </w:rPr>
        <w:t>, you may fit pieces together</w:t>
      </w:r>
      <w:ins w:id="323" w:author="Erin" w:date="2016-10-17T14:24:00Z">
        <w:r w:rsidR="000C3C3E">
          <w:rPr>
            <w:rFonts w:ascii="Arial" w:hAnsi="Arial" w:cs="Arial"/>
            <w:sz w:val="22"/>
          </w:rPr>
          <w:t>,</w:t>
        </w:r>
      </w:ins>
      <w:r w:rsidRPr="00F151B7">
        <w:rPr>
          <w:rFonts w:ascii="Arial" w:hAnsi="Arial" w:cs="Arial"/>
          <w:sz w:val="22"/>
        </w:rPr>
        <w:t xml:space="preserve"> </w:t>
      </w:r>
      <w:r w:rsidRPr="00F151B7">
        <w:rPr>
          <w:rFonts w:ascii="Arial" w:hAnsi="Arial" w:cs="Arial"/>
          <w:b/>
          <w:sz w:val="22"/>
        </w:rPr>
        <w:t xml:space="preserve">but you cannot begin to assemble your tower. </w:t>
      </w:r>
      <w:r w:rsidRPr="00F151B7">
        <w:rPr>
          <w:rFonts w:ascii="Arial" w:hAnsi="Arial" w:cs="Arial"/>
          <w:sz w:val="22"/>
        </w:rPr>
        <w:t>Disassemble your model completely before the construction phase.</w:t>
      </w:r>
    </w:p>
    <w:p w14:paraId="004E47C0" w14:textId="77777777" w:rsidR="00E00F5F" w:rsidRPr="002B71C3" w:rsidRDefault="00E00F5F">
      <w:pPr>
        <w:pStyle w:val="ListBullet"/>
        <w:rPr>
          <w:rFonts w:ascii="Arial" w:hAnsi="Arial" w:cs="Arial"/>
          <w:sz w:val="22"/>
        </w:rPr>
      </w:pPr>
      <w:r w:rsidRPr="002B71C3">
        <w:rPr>
          <w:rFonts w:ascii="Arial" w:hAnsi="Arial" w:cs="Arial"/>
          <w:sz w:val="22"/>
        </w:rPr>
        <w:t xml:space="preserve">At the end of the </w:t>
      </w:r>
      <w:r>
        <w:rPr>
          <w:rFonts w:ascii="Arial" w:hAnsi="Arial" w:cs="Arial"/>
          <w:sz w:val="22"/>
        </w:rPr>
        <w:t>design</w:t>
      </w:r>
      <w:r w:rsidRPr="002B71C3">
        <w:rPr>
          <w:rFonts w:ascii="Arial" w:hAnsi="Arial" w:cs="Arial"/>
          <w:sz w:val="22"/>
        </w:rPr>
        <w:t xml:space="preserve"> phase, record your final decisions about targets and submit them to the session leader.</w:t>
      </w:r>
      <w:r>
        <w:rPr>
          <w:rFonts w:ascii="Arial" w:hAnsi="Arial" w:cs="Arial"/>
          <w:sz w:val="22"/>
        </w:rPr>
        <w:t xml:space="preserve"> Once </w:t>
      </w:r>
      <w:proofErr w:type="gramStart"/>
      <w:r>
        <w:rPr>
          <w:rFonts w:ascii="Arial" w:hAnsi="Arial" w:cs="Arial"/>
          <w:sz w:val="22"/>
        </w:rPr>
        <w:t>you’ve</w:t>
      </w:r>
      <w:proofErr w:type="gramEnd"/>
      <w:r>
        <w:rPr>
          <w:rFonts w:ascii="Arial" w:hAnsi="Arial" w:cs="Arial"/>
          <w:sz w:val="22"/>
        </w:rPr>
        <w:t xml:space="preserve"> provided your targets, remember that you must at least meet them during the construction phase.</w:t>
      </w:r>
    </w:p>
    <w:p w14:paraId="20287D96" w14:textId="761FBDC1" w:rsidR="006877B8" w:rsidRPr="006877B8" w:rsidRDefault="006877B8">
      <w:pPr>
        <w:pStyle w:val="Heading2"/>
        <w:rPr>
          <w:ins w:id="324" w:author="Wolf, Brock" w:date="2016-10-17T15:47:00Z"/>
          <w:rStyle w:val="Strong"/>
          <w:rFonts w:eastAsiaTheme="minorHAnsi" w:cstheme="minorBidi"/>
          <w:b/>
          <w:bCs w:val="0"/>
          <w:color w:val="auto"/>
          <w:sz w:val="28"/>
          <w:szCs w:val="28"/>
          <w:rPrChange w:id="325" w:author="Wolf, Brock" w:date="2016-10-17T15:48:00Z">
            <w:rPr>
              <w:ins w:id="326" w:author="Wolf, Brock" w:date="2016-10-17T15:47:00Z"/>
              <w:rStyle w:val="Strong"/>
              <w:rFonts w:ascii="Times New Roman" w:eastAsiaTheme="minorHAnsi" w:hAnsi="Times New Roman" w:cstheme="minorBidi"/>
              <w:b w:val="0"/>
              <w:bCs w:val="0"/>
              <w:color w:val="auto"/>
              <w:sz w:val="28"/>
              <w:szCs w:val="28"/>
            </w:rPr>
          </w:rPrChange>
        </w:rPr>
        <w:pPrChange w:id="327" w:author="Wolf, Brock" w:date="2016-10-17T16:00:00Z">
          <w:pPr>
            <w:pStyle w:val="Heading5"/>
          </w:pPr>
        </w:pPrChange>
      </w:pPr>
      <w:ins w:id="328" w:author="Wolf, Brock" w:date="2016-10-17T15:48:00Z">
        <w:r w:rsidRPr="009729C9">
          <w:rPr>
            <w:rStyle w:val="Strong"/>
            <w:rFonts w:eastAsiaTheme="minorHAnsi" w:cstheme="minorBidi"/>
            <w:bCs w:val="0"/>
            <w:color w:val="auto"/>
            <w:sz w:val="28"/>
            <w:szCs w:val="28"/>
          </w:rPr>
          <w:t>Construction</w:t>
        </w:r>
      </w:ins>
      <w:ins w:id="329" w:author="Wolf, Brock" w:date="2016-10-17T15:47:00Z">
        <w:r w:rsidRPr="009729C9">
          <w:rPr>
            <w:rStyle w:val="Strong"/>
            <w:rFonts w:eastAsiaTheme="minorHAnsi" w:cstheme="minorBidi"/>
            <w:bCs w:val="0"/>
            <w:color w:val="auto"/>
            <w:sz w:val="28"/>
            <w:szCs w:val="28"/>
          </w:rPr>
          <w:t xml:space="preserve"> Phase</w:t>
        </w:r>
      </w:ins>
    </w:p>
    <w:p w14:paraId="56234C18" w14:textId="2CED216F" w:rsidR="00E00F5F" w:rsidRPr="002B71C3" w:rsidDel="006877B8" w:rsidRDefault="00E00F5F">
      <w:pPr>
        <w:pStyle w:val="Heading5"/>
        <w:rPr>
          <w:del w:id="330" w:author="Wolf, Brock" w:date="2016-10-17T15:47:00Z"/>
          <w:rStyle w:val="Strong"/>
          <w:rFonts w:eastAsiaTheme="minorHAnsi" w:cstheme="minorBidi"/>
          <w:bCs w:val="0"/>
        </w:rPr>
        <w:pPrChange w:id="331" w:author="Wolf, Brock" w:date="2016-10-17T15:47:00Z">
          <w:pPr>
            <w:pStyle w:val="Heading1"/>
          </w:pPr>
        </w:pPrChange>
      </w:pPr>
      <w:del w:id="332" w:author="Wolf, Brock" w:date="2016-10-17T15:47:00Z">
        <w:r w:rsidRPr="002B71C3" w:rsidDel="006877B8">
          <w:rPr>
            <w:rStyle w:val="Strong"/>
            <w:rFonts w:eastAsiaTheme="minorHAnsi" w:cstheme="minorBidi"/>
            <w:bCs w:val="0"/>
          </w:rPr>
          <w:delText>Construction Phase</w:delText>
        </w:r>
      </w:del>
    </w:p>
    <w:p w14:paraId="232B092B" w14:textId="1C8085E2" w:rsidR="00E00F5F" w:rsidRPr="002B71C3" w:rsidRDefault="00E00F5F">
      <w:pPr>
        <w:spacing w:after="0"/>
        <w:rPr>
          <w:rFonts w:cs="Arial"/>
        </w:rPr>
        <w:pPrChange w:id="333" w:author="Wolf, Brock" w:date="2016-10-17T16:00:00Z">
          <w:pPr/>
        </w:pPrChange>
      </w:pPr>
      <w:r w:rsidRPr="002B71C3">
        <w:rPr>
          <w:rFonts w:cs="Arial"/>
        </w:rPr>
        <w:t xml:space="preserve">The </w:t>
      </w:r>
      <w:del w:id="334" w:author="Wolf, Brock" w:date="2016-10-17T15:34:00Z">
        <w:r w:rsidRPr="002B71C3" w:rsidDel="00741AD0">
          <w:rPr>
            <w:rFonts w:cs="Arial"/>
          </w:rPr>
          <w:delText>session leader</w:delText>
        </w:r>
      </w:del>
      <w:ins w:id="335" w:author="Wolf, Brock" w:date="2016-10-17T15:34:00Z">
        <w:r w:rsidR="00741AD0">
          <w:rPr>
            <w:rFonts w:cs="Arial"/>
          </w:rPr>
          <w:t>facilitator</w:t>
        </w:r>
      </w:ins>
      <w:r w:rsidRPr="002B71C3">
        <w:rPr>
          <w:rFonts w:cs="Arial"/>
        </w:rPr>
        <w:t xml:space="preserve"> will signal the beginning of the construction phase. All companies will start at the same time</w:t>
      </w:r>
      <w:ins w:id="336" w:author="Wolf, Brock" w:date="2016-10-17T15:34:00Z">
        <w:r w:rsidR="00741AD0">
          <w:rPr>
            <w:rFonts w:cs="Arial"/>
          </w:rPr>
          <w:t xml:space="preserve"> </w:t>
        </w:r>
      </w:ins>
      <w:ins w:id="337" w:author="Wolf, Brock" w:date="2016-10-17T15:35:00Z">
        <w:r w:rsidR="00741AD0">
          <w:rPr>
            <w:rFonts w:cs="Arial"/>
          </w:rPr>
          <w:t>and have</w:t>
        </w:r>
      </w:ins>
      <w:ins w:id="338" w:author="Wolf, Brock" w:date="2016-10-17T15:34:00Z">
        <w:r w:rsidR="00741AD0">
          <w:rPr>
            <w:rFonts w:cs="Arial"/>
          </w:rPr>
          <w:t xml:space="preserve"> 10 minutes</w:t>
        </w:r>
      </w:ins>
      <w:r w:rsidRPr="002B71C3">
        <w:rPr>
          <w:rFonts w:cs="Arial"/>
        </w:rPr>
        <w:t xml:space="preserve">. When your company has completed constructing its model: </w:t>
      </w:r>
    </w:p>
    <w:p w14:paraId="450B6D52" w14:textId="77777777" w:rsidR="00E00F5F" w:rsidRPr="002B71C3" w:rsidRDefault="00E00F5F">
      <w:pPr>
        <w:pStyle w:val="ListBullet"/>
        <w:spacing w:after="0"/>
        <w:rPr>
          <w:rFonts w:ascii="Arial" w:hAnsi="Arial" w:cs="Arial"/>
          <w:sz w:val="22"/>
        </w:rPr>
        <w:pPrChange w:id="339" w:author="Wolf, Brock" w:date="2016-10-17T16:00:00Z">
          <w:pPr>
            <w:pStyle w:val="ListBullet"/>
          </w:pPr>
        </w:pPrChange>
      </w:pPr>
      <w:r w:rsidRPr="002B71C3">
        <w:rPr>
          <w:rFonts w:ascii="Arial" w:hAnsi="Arial" w:cs="Arial"/>
          <w:sz w:val="22"/>
        </w:rPr>
        <w:t xml:space="preserve">Step away from the structure (it must remain standing without additional support) and signal the session leader immediately so that an accurate time can be recorded. </w:t>
      </w:r>
    </w:p>
    <w:p w14:paraId="626DAD31" w14:textId="77777777" w:rsidR="00E00F5F" w:rsidRPr="002B71C3" w:rsidRDefault="00E00F5F" w:rsidP="00E00F5F">
      <w:pPr>
        <w:pStyle w:val="ListBullet"/>
        <w:rPr>
          <w:rFonts w:ascii="Arial" w:hAnsi="Arial" w:cs="Arial"/>
          <w:sz w:val="22"/>
        </w:rPr>
      </w:pPr>
      <w:r w:rsidRPr="002B71C3">
        <w:rPr>
          <w:rFonts w:ascii="Arial" w:hAnsi="Arial" w:cs="Arial"/>
          <w:sz w:val="22"/>
        </w:rPr>
        <w:t xml:space="preserve">The structure must remain freestanding for at least 2 minutes after completion. </w:t>
      </w:r>
    </w:p>
    <w:p w14:paraId="249A18CE" w14:textId="77777777" w:rsidR="00E00F5F" w:rsidRPr="002B71C3" w:rsidRDefault="00E00F5F" w:rsidP="00E00F5F">
      <w:pPr>
        <w:pStyle w:val="ListBullet"/>
        <w:rPr>
          <w:rFonts w:ascii="Arial" w:hAnsi="Arial" w:cs="Arial"/>
          <w:sz w:val="22"/>
        </w:rPr>
      </w:pPr>
      <w:r w:rsidRPr="002B71C3">
        <w:rPr>
          <w:rFonts w:ascii="Arial" w:hAnsi="Arial" w:cs="Arial"/>
          <w:sz w:val="22"/>
        </w:rPr>
        <w:t xml:space="preserve">If your model is still standing, determine whether you have met (or surpassed) each of the three targets. If you have not at least met all three, your company </w:t>
      </w:r>
      <w:r>
        <w:rPr>
          <w:rFonts w:ascii="Arial" w:hAnsi="Arial" w:cs="Arial"/>
          <w:sz w:val="22"/>
        </w:rPr>
        <w:t>will be</w:t>
      </w:r>
      <w:r w:rsidRPr="002B71C3">
        <w:rPr>
          <w:rFonts w:ascii="Arial" w:hAnsi="Arial" w:cs="Arial"/>
          <w:sz w:val="22"/>
        </w:rPr>
        <w:t xml:space="preserve"> disqualified. </w:t>
      </w:r>
    </w:p>
    <w:p w14:paraId="46B64ECF" w14:textId="77777777" w:rsidR="00E00F5F" w:rsidRPr="002B71C3" w:rsidRDefault="00E00F5F" w:rsidP="00E00F5F">
      <w:pPr>
        <w:pStyle w:val="Heading2"/>
        <w:rPr>
          <w:rStyle w:val="Strong"/>
          <w:rFonts w:eastAsiaTheme="minorHAnsi" w:cstheme="minorBidi"/>
          <w:color w:val="auto"/>
          <w:sz w:val="28"/>
          <w:szCs w:val="28"/>
        </w:rPr>
      </w:pPr>
      <w:r>
        <w:rPr>
          <w:rStyle w:val="Strong"/>
          <w:rFonts w:eastAsiaTheme="minorHAnsi" w:cstheme="minorBidi"/>
          <w:bCs w:val="0"/>
          <w:color w:val="auto"/>
          <w:sz w:val="28"/>
          <w:szCs w:val="28"/>
        </w:rPr>
        <w:lastRenderedPageBreak/>
        <w:t>Points</w:t>
      </w:r>
      <w:r w:rsidRPr="002B71C3">
        <w:rPr>
          <w:rStyle w:val="Strong"/>
          <w:rFonts w:eastAsiaTheme="minorHAnsi" w:cstheme="minorBidi"/>
          <w:bCs w:val="0"/>
          <w:color w:val="auto"/>
          <w:sz w:val="28"/>
          <w:szCs w:val="28"/>
        </w:rPr>
        <w:t xml:space="preserve"> for Tower Design and</w:t>
      </w:r>
      <w:r w:rsidRPr="002B71C3">
        <w:rPr>
          <w:rStyle w:val="Strong"/>
          <w:rFonts w:eastAsiaTheme="minorHAnsi" w:cstheme="minorBidi"/>
          <w:color w:val="auto"/>
          <w:sz w:val="28"/>
          <w:szCs w:val="28"/>
        </w:rPr>
        <w:t xml:space="preserve"> </w:t>
      </w:r>
      <w:r w:rsidRPr="002B71C3">
        <w:rPr>
          <w:rStyle w:val="Strong"/>
          <w:rFonts w:eastAsiaTheme="minorHAnsi" w:cstheme="minorBidi"/>
          <w:bCs w:val="0"/>
          <w:color w:val="auto"/>
          <w:sz w:val="28"/>
          <w:szCs w:val="28"/>
        </w:rPr>
        <w:t>Construction</w:t>
      </w:r>
    </w:p>
    <w:tbl>
      <w:tblPr>
        <w:tblStyle w:val="GridTable6Colorful1"/>
        <w:tblW w:w="0" w:type="auto"/>
        <w:tblLook w:val="04A0" w:firstRow="1" w:lastRow="0" w:firstColumn="1" w:lastColumn="0" w:noHBand="0" w:noVBand="1"/>
      </w:tblPr>
      <w:tblGrid>
        <w:gridCol w:w="3256"/>
        <w:gridCol w:w="3161"/>
        <w:gridCol w:w="2933"/>
      </w:tblGrid>
      <w:tr w:rsidR="00E00F5F" w:rsidRPr="002B71C3" w14:paraId="4A02C720" w14:textId="77777777" w:rsidTr="007E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AFA28F9" w14:textId="77777777" w:rsidR="00E00F5F" w:rsidRPr="002B71C3" w:rsidRDefault="00E00F5F" w:rsidP="007E7D9A">
            <w:pPr>
              <w:spacing w:before="0"/>
              <w:jc w:val="center"/>
              <w:rPr>
                <w:rFonts w:cs="Arial"/>
                <w:sz w:val="22"/>
                <w:szCs w:val="22"/>
              </w:rPr>
            </w:pPr>
            <w:r w:rsidRPr="002B71C3">
              <w:rPr>
                <w:rFonts w:cs="Arial"/>
                <w:sz w:val="22"/>
                <w:szCs w:val="22"/>
              </w:rPr>
              <w:t>Target Factor 1: Number of Pieces</w:t>
            </w:r>
          </w:p>
        </w:tc>
      </w:tr>
      <w:tr w:rsidR="00E00F5F" w:rsidRPr="002B71C3" w14:paraId="646E5353"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79DFB54" w14:textId="77777777" w:rsidR="00E00F5F" w:rsidRPr="002B71C3" w:rsidRDefault="00E00F5F" w:rsidP="007E7D9A">
            <w:pPr>
              <w:spacing w:before="0"/>
              <w:jc w:val="center"/>
              <w:rPr>
                <w:rFonts w:cs="Arial"/>
                <w:b w:val="0"/>
                <w:sz w:val="22"/>
                <w:szCs w:val="22"/>
              </w:rPr>
            </w:pPr>
            <w:r w:rsidRPr="002B71C3">
              <w:rPr>
                <w:rFonts w:cs="Arial"/>
                <w:b w:val="0"/>
                <w:sz w:val="22"/>
                <w:szCs w:val="22"/>
              </w:rPr>
              <w:t>Number</w:t>
            </w:r>
          </w:p>
        </w:tc>
        <w:tc>
          <w:tcPr>
            <w:tcW w:w="3161" w:type="dxa"/>
          </w:tcPr>
          <w:p w14:paraId="32BFA427"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2B71C3">
              <w:rPr>
                <w:rFonts w:cs="Arial"/>
                <w:sz w:val="22"/>
                <w:szCs w:val="22"/>
              </w:rPr>
              <w:t>Point Value</w:t>
            </w:r>
          </w:p>
        </w:tc>
        <w:tc>
          <w:tcPr>
            <w:tcW w:w="2933" w:type="dxa"/>
          </w:tcPr>
          <w:p w14:paraId="7D092F73"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Threshold </w:t>
            </w:r>
            <w:r w:rsidRPr="002B71C3">
              <w:rPr>
                <w:rFonts w:cs="Arial"/>
                <w:sz w:val="22"/>
                <w:szCs w:val="22"/>
              </w:rPr>
              <w:t>Bonus Points</w:t>
            </w:r>
          </w:p>
        </w:tc>
      </w:tr>
      <w:tr w:rsidR="00E00F5F" w:rsidRPr="002B71C3" w14:paraId="68C6E24B"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777F7D6D" w14:textId="77777777" w:rsidR="00E00F5F" w:rsidRPr="002B71C3" w:rsidRDefault="00E00F5F" w:rsidP="007E7D9A">
            <w:pPr>
              <w:spacing w:before="0"/>
              <w:jc w:val="center"/>
              <w:rPr>
                <w:rFonts w:cs="Arial"/>
                <w:b w:val="0"/>
                <w:sz w:val="22"/>
                <w:szCs w:val="22"/>
              </w:rPr>
            </w:pPr>
            <w:r w:rsidRPr="00F10F44">
              <w:rPr>
                <w:rFonts w:cs="Arial"/>
                <w:sz w:val="22"/>
                <w:szCs w:val="22"/>
              </w:rPr>
              <w:t>10</w:t>
            </w:r>
            <w:r>
              <w:rPr>
                <w:rFonts w:cs="Arial"/>
                <w:b w:val="0"/>
                <w:sz w:val="22"/>
                <w:szCs w:val="22"/>
              </w:rPr>
              <w:t xml:space="preserve"> or less</w:t>
            </w:r>
          </w:p>
        </w:tc>
        <w:tc>
          <w:tcPr>
            <w:tcW w:w="3161" w:type="dxa"/>
          </w:tcPr>
          <w:p w14:paraId="70FBBC79"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150</w:t>
            </w:r>
          </w:p>
        </w:tc>
        <w:tc>
          <w:tcPr>
            <w:tcW w:w="2933" w:type="dxa"/>
          </w:tcPr>
          <w:p w14:paraId="047A7428"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50</w:t>
            </w:r>
          </w:p>
        </w:tc>
      </w:tr>
      <w:tr w:rsidR="00E00F5F" w:rsidRPr="002B71C3" w14:paraId="5B0DCCD8"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0E44731" w14:textId="77777777" w:rsidR="00E00F5F" w:rsidRPr="002B71C3" w:rsidRDefault="00E00F5F" w:rsidP="007E7D9A">
            <w:pPr>
              <w:spacing w:before="0"/>
              <w:jc w:val="center"/>
              <w:rPr>
                <w:rFonts w:cs="Arial"/>
                <w:b w:val="0"/>
                <w:sz w:val="22"/>
                <w:szCs w:val="22"/>
              </w:rPr>
            </w:pPr>
            <w:r w:rsidRPr="00F10F44">
              <w:rPr>
                <w:rFonts w:cs="Arial"/>
                <w:sz w:val="22"/>
                <w:szCs w:val="22"/>
              </w:rPr>
              <w:t>15</w:t>
            </w:r>
            <w:r>
              <w:rPr>
                <w:rFonts w:cs="Arial"/>
                <w:b w:val="0"/>
                <w:sz w:val="22"/>
                <w:szCs w:val="22"/>
              </w:rPr>
              <w:t xml:space="preserve"> or less</w:t>
            </w:r>
          </w:p>
        </w:tc>
        <w:tc>
          <w:tcPr>
            <w:tcW w:w="3161" w:type="dxa"/>
          </w:tcPr>
          <w:p w14:paraId="408BE483"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125</w:t>
            </w:r>
          </w:p>
        </w:tc>
        <w:tc>
          <w:tcPr>
            <w:tcW w:w="2933" w:type="dxa"/>
          </w:tcPr>
          <w:p w14:paraId="51CA5AE4"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40</w:t>
            </w:r>
          </w:p>
        </w:tc>
      </w:tr>
      <w:tr w:rsidR="00E00F5F" w:rsidRPr="002B71C3" w14:paraId="57DE4286"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3B786983" w14:textId="77777777" w:rsidR="00E00F5F" w:rsidRPr="002B71C3" w:rsidRDefault="00E00F5F" w:rsidP="007E7D9A">
            <w:pPr>
              <w:spacing w:before="0"/>
              <w:jc w:val="center"/>
              <w:rPr>
                <w:rFonts w:cs="Arial"/>
                <w:b w:val="0"/>
                <w:sz w:val="22"/>
                <w:szCs w:val="22"/>
              </w:rPr>
            </w:pPr>
            <w:r w:rsidRPr="00F10F44">
              <w:rPr>
                <w:rFonts w:cs="Arial"/>
                <w:sz w:val="22"/>
                <w:szCs w:val="22"/>
              </w:rPr>
              <w:t>20</w:t>
            </w:r>
            <w:r>
              <w:rPr>
                <w:rFonts w:cs="Arial"/>
                <w:b w:val="0"/>
                <w:sz w:val="22"/>
                <w:szCs w:val="22"/>
              </w:rPr>
              <w:t xml:space="preserve"> or less</w:t>
            </w:r>
          </w:p>
        </w:tc>
        <w:tc>
          <w:tcPr>
            <w:tcW w:w="3161" w:type="dxa"/>
          </w:tcPr>
          <w:p w14:paraId="1574A7C6"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100</w:t>
            </w:r>
          </w:p>
        </w:tc>
        <w:tc>
          <w:tcPr>
            <w:tcW w:w="2933" w:type="dxa"/>
          </w:tcPr>
          <w:p w14:paraId="375520F6"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35</w:t>
            </w:r>
          </w:p>
        </w:tc>
      </w:tr>
      <w:tr w:rsidR="00E00F5F" w:rsidRPr="002B71C3" w14:paraId="25A7A220"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AB01A0" w14:textId="77777777" w:rsidR="00E00F5F" w:rsidRPr="002B71C3" w:rsidRDefault="00E00F5F" w:rsidP="007E7D9A">
            <w:pPr>
              <w:spacing w:before="0"/>
              <w:jc w:val="center"/>
              <w:rPr>
                <w:rFonts w:cs="Arial"/>
                <w:b w:val="0"/>
                <w:sz w:val="22"/>
                <w:szCs w:val="22"/>
              </w:rPr>
            </w:pPr>
            <w:r w:rsidRPr="00F10F44">
              <w:rPr>
                <w:rFonts w:cs="Arial"/>
                <w:sz w:val="22"/>
                <w:szCs w:val="22"/>
              </w:rPr>
              <w:t>25</w:t>
            </w:r>
            <w:r>
              <w:rPr>
                <w:rFonts w:cs="Arial"/>
                <w:b w:val="0"/>
                <w:sz w:val="22"/>
                <w:szCs w:val="22"/>
              </w:rPr>
              <w:t xml:space="preserve"> or less</w:t>
            </w:r>
          </w:p>
        </w:tc>
        <w:tc>
          <w:tcPr>
            <w:tcW w:w="3161" w:type="dxa"/>
          </w:tcPr>
          <w:p w14:paraId="2F69FCAA"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75</w:t>
            </w:r>
          </w:p>
        </w:tc>
        <w:tc>
          <w:tcPr>
            <w:tcW w:w="2933" w:type="dxa"/>
          </w:tcPr>
          <w:p w14:paraId="100EDFAD"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30</w:t>
            </w:r>
          </w:p>
        </w:tc>
      </w:tr>
      <w:tr w:rsidR="00E00F5F" w:rsidRPr="002B71C3" w14:paraId="42B9948E"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2B037AE5" w14:textId="77777777" w:rsidR="00E00F5F" w:rsidRPr="002B71C3" w:rsidRDefault="00E00F5F" w:rsidP="007E7D9A">
            <w:pPr>
              <w:spacing w:before="0"/>
              <w:jc w:val="center"/>
              <w:rPr>
                <w:rFonts w:cs="Arial"/>
                <w:b w:val="0"/>
                <w:sz w:val="22"/>
                <w:szCs w:val="22"/>
              </w:rPr>
            </w:pPr>
            <w:r w:rsidRPr="00F10F44">
              <w:rPr>
                <w:rFonts w:cs="Arial"/>
                <w:sz w:val="22"/>
                <w:szCs w:val="22"/>
              </w:rPr>
              <w:t>30</w:t>
            </w:r>
            <w:r>
              <w:rPr>
                <w:rFonts w:cs="Arial"/>
                <w:b w:val="0"/>
                <w:sz w:val="22"/>
                <w:szCs w:val="22"/>
              </w:rPr>
              <w:t xml:space="preserve"> or less</w:t>
            </w:r>
          </w:p>
        </w:tc>
        <w:tc>
          <w:tcPr>
            <w:tcW w:w="3161" w:type="dxa"/>
          </w:tcPr>
          <w:p w14:paraId="3F8E71CB"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50</w:t>
            </w:r>
          </w:p>
        </w:tc>
        <w:tc>
          <w:tcPr>
            <w:tcW w:w="2933" w:type="dxa"/>
          </w:tcPr>
          <w:p w14:paraId="56B040FA"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25</w:t>
            </w:r>
          </w:p>
        </w:tc>
      </w:tr>
      <w:tr w:rsidR="00E00F5F" w:rsidRPr="002B71C3" w14:paraId="5D5326DB"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484EE57" w14:textId="77777777" w:rsidR="00E00F5F" w:rsidRPr="002B71C3" w:rsidRDefault="00E00F5F" w:rsidP="007E7D9A">
            <w:pPr>
              <w:spacing w:before="0"/>
              <w:jc w:val="center"/>
              <w:rPr>
                <w:rFonts w:cs="Arial"/>
                <w:b w:val="0"/>
                <w:sz w:val="22"/>
                <w:szCs w:val="22"/>
              </w:rPr>
            </w:pPr>
            <w:r w:rsidRPr="00F10F44">
              <w:rPr>
                <w:rFonts w:cs="Arial"/>
                <w:sz w:val="22"/>
                <w:szCs w:val="22"/>
              </w:rPr>
              <w:t>35</w:t>
            </w:r>
            <w:r>
              <w:rPr>
                <w:rFonts w:cs="Arial"/>
                <w:b w:val="0"/>
                <w:sz w:val="22"/>
                <w:szCs w:val="22"/>
              </w:rPr>
              <w:t xml:space="preserve"> or less</w:t>
            </w:r>
          </w:p>
        </w:tc>
        <w:tc>
          <w:tcPr>
            <w:tcW w:w="3161" w:type="dxa"/>
          </w:tcPr>
          <w:p w14:paraId="5AB868E1"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25</w:t>
            </w:r>
          </w:p>
        </w:tc>
        <w:tc>
          <w:tcPr>
            <w:tcW w:w="2933" w:type="dxa"/>
          </w:tcPr>
          <w:p w14:paraId="6F9C6171"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r>
      <w:tr w:rsidR="00E00F5F" w:rsidRPr="002B71C3" w14:paraId="2EB95467"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5A0694AC" w14:textId="77777777" w:rsidR="00E00F5F" w:rsidRPr="002B71C3" w:rsidRDefault="00E00F5F" w:rsidP="007E7D9A">
            <w:pPr>
              <w:spacing w:before="0"/>
              <w:jc w:val="center"/>
              <w:rPr>
                <w:rFonts w:cs="Arial"/>
                <w:b w:val="0"/>
                <w:sz w:val="22"/>
                <w:szCs w:val="22"/>
              </w:rPr>
            </w:pPr>
            <w:r w:rsidRPr="00F10F44">
              <w:rPr>
                <w:rFonts w:cs="Arial"/>
                <w:sz w:val="22"/>
                <w:szCs w:val="22"/>
              </w:rPr>
              <w:t>40</w:t>
            </w:r>
            <w:r>
              <w:rPr>
                <w:rFonts w:cs="Arial"/>
                <w:b w:val="0"/>
                <w:sz w:val="22"/>
                <w:szCs w:val="22"/>
              </w:rPr>
              <w:t xml:space="preserve"> or less</w:t>
            </w:r>
          </w:p>
        </w:tc>
        <w:tc>
          <w:tcPr>
            <w:tcW w:w="3161" w:type="dxa"/>
          </w:tcPr>
          <w:p w14:paraId="498260A7"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15</w:t>
            </w:r>
          </w:p>
        </w:tc>
        <w:tc>
          <w:tcPr>
            <w:tcW w:w="2933" w:type="dxa"/>
          </w:tcPr>
          <w:p w14:paraId="29C2BC2A"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w:t>
            </w:r>
          </w:p>
        </w:tc>
      </w:tr>
      <w:tr w:rsidR="00E00F5F" w:rsidRPr="002B71C3" w14:paraId="7F387CC7"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E7AF4A" w14:textId="77777777" w:rsidR="00E00F5F" w:rsidRPr="002B71C3" w:rsidRDefault="00E00F5F" w:rsidP="007E7D9A">
            <w:pPr>
              <w:spacing w:before="0"/>
              <w:jc w:val="center"/>
              <w:rPr>
                <w:rFonts w:cs="Arial"/>
                <w:b w:val="0"/>
                <w:sz w:val="22"/>
                <w:szCs w:val="22"/>
              </w:rPr>
            </w:pPr>
            <w:r w:rsidRPr="00F10F44">
              <w:rPr>
                <w:rFonts w:cs="Arial"/>
                <w:sz w:val="22"/>
                <w:szCs w:val="22"/>
              </w:rPr>
              <w:t>45</w:t>
            </w:r>
            <w:r>
              <w:rPr>
                <w:rFonts w:cs="Arial"/>
                <w:b w:val="0"/>
                <w:sz w:val="22"/>
                <w:szCs w:val="22"/>
              </w:rPr>
              <w:t xml:space="preserve"> or less</w:t>
            </w:r>
          </w:p>
        </w:tc>
        <w:tc>
          <w:tcPr>
            <w:tcW w:w="3161" w:type="dxa"/>
          </w:tcPr>
          <w:p w14:paraId="513C6261"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tcW w:w="2933" w:type="dxa"/>
          </w:tcPr>
          <w:p w14:paraId="1496FB6F"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0</w:t>
            </w:r>
          </w:p>
        </w:tc>
      </w:tr>
    </w:tbl>
    <w:p w14:paraId="3517EBFC" w14:textId="77777777" w:rsidR="00E00F5F" w:rsidRDefault="00E00F5F" w:rsidP="00E00F5F">
      <w:pPr>
        <w:rPr>
          <w:rFonts w:cs="Arial"/>
          <w:b/>
        </w:rPr>
      </w:pPr>
    </w:p>
    <w:tbl>
      <w:tblPr>
        <w:tblStyle w:val="GridTable6Colorful1"/>
        <w:tblW w:w="0" w:type="auto"/>
        <w:tblLook w:val="04A0" w:firstRow="1" w:lastRow="0" w:firstColumn="1" w:lastColumn="0" w:noHBand="0" w:noVBand="1"/>
      </w:tblPr>
      <w:tblGrid>
        <w:gridCol w:w="3256"/>
        <w:gridCol w:w="3161"/>
        <w:gridCol w:w="2933"/>
      </w:tblGrid>
      <w:tr w:rsidR="00E00F5F" w:rsidRPr="002B71C3" w14:paraId="2A1C55C8" w14:textId="77777777" w:rsidTr="007E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1C4E89A" w14:textId="77777777" w:rsidR="00E00F5F" w:rsidRPr="002B71C3" w:rsidRDefault="00E00F5F" w:rsidP="007E7D9A">
            <w:pPr>
              <w:spacing w:before="0"/>
              <w:jc w:val="center"/>
              <w:rPr>
                <w:rFonts w:cs="Arial"/>
                <w:sz w:val="22"/>
                <w:szCs w:val="22"/>
              </w:rPr>
            </w:pPr>
            <w:r w:rsidRPr="002B71C3">
              <w:rPr>
                <w:rFonts w:cs="Arial"/>
                <w:sz w:val="22"/>
                <w:szCs w:val="22"/>
              </w:rPr>
              <w:t>Target Factor 2: Minutes to Assembly</w:t>
            </w:r>
          </w:p>
        </w:tc>
      </w:tr>
      <w:tr w:rsidR="00E00F5F" w:rsidRPr="002B71C3" w14:paraId="657FF1C3"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9A9F" w14:textId="77777777" w:rsidR="00E00F5F" w:rsidRPr="002B71C3" w:rsidRDefault="00E00F5F" w:rsidP="007E7D9A">
            <w:pPr>
              <w:spacing w:before="0"/>
              <w:jc w:val="center"/>
              <w:rPr>
                <w:rFonts w:cs="Arial"/>
                <w:b w:val="0"/>
                <w:sz w:val="22"/>
                <w:szCs w:val="22"/>
              </w:rPr>
            </w:pPr>
            <w:r w:rsidRPr="002B71C3">
              <w:rPr>
                <w:rFonts w:cs="Arial"/>
                <w:b w:val="0"/>
                <w:sz w:val="22"/>
                <w:szCs w:val="22"/>
              </w:rPr>
              <w:t xml:space="preserve">Minutes </w:t>
            </w:r>
          </w:p>
        </w:tc>
        <w:tc>
          <w:tcPr>
            <w:tcW w:w="3161" w:type="dxa"/>
          </w:tcPr>
          <w:p w14:paraId="371F8BBF"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2B71C3">
              <w:rPr>
                <w:rFonts w:cs="Arial"/>
                <w:sz w:val="22"/>
                <w:szCs w:val="22"/>
              </w:rPr>
              <w:t>Point Value</w:t>
            </w:r>
          </w:p>
        </w:tc>
        <w:tc>
          <w:tcPr>
            <w:tcW w:w="2933" w:type="dxa"/>
          </w:tcPr>
          <w:p w14:paraId="5040EAE3"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Threshold </w:t>
            </w:r>
            <w:r w:rsidRPr="002B71C3">
              <w:rPr>
                <w:rFonts w:cs="Arial"/>
                <w:sz w:val="22"/>
                <w:szCs w:val="22"/>
              </w:rPr>
              <w:t>Bonus Points</w:t>
            </w:r>
          </w:p>
        </w:tc>
      </w:tr>
      <w:tr w:rsidR="00E00F5F" w:rsidRPr="002B71C3" w14:paraId="7A239517"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786AA3DF" w14:textId="77777777" w:rsidR="00E00F5F" w:rsidRPr="002B71C3" w:rsidRDefault="00E00F5F" w:rsidP="007E7D9A">
            <w:pPr>
              <w:spacing w:before="0"/>
              <w:jc w:val="center"/>
              <w:rPr>
                <w:rFonts w:cs="Arial"/>
                <w:b w:val="0"/>
                <w:sz w:val="22"/>
                <w:szCs w:val="22"/>
              </w:rPr>
            </w:pPr>
            <w:r w:rsidRPr="00F10F44">
              <w:rPr>
                <w:rFonts w:cs="Arial"/>
                <w:sz w:val="22"/>
                <w:szCs w:val="22"/>
              </w:rPr>
              <w:t>4</w:t>
            </w:r>
            <w:r>
              <w:rPr>
                <w:rFonts w:cs="Arial"/>
                <w:b w:val="0"/>
                <w:sz w:val="22"/>
                <w:szCs w:val="22"/>
              </w:rPr>
              <w:t xml:space="preserve"> or less</w:t>
            </w:r>
          </w:p>
        </w:tc>
        <w:tc>
          <w:tcPr>
            <w:tcW w:w="3161" w:type="dxa"/>
          </w:tcPr>
          <w:p w14:paraId="2E1DA0A4"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200</w:t>
            </w:r>
          </w:p>
        </w:tc>
        <w:tc>
          <w:tcPr>
            <w:tcW w:w="2933" w:type="dxa"/>
          </w:tcPr>
          <w:p w14:paraId="41A88C85"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50</w:t>
            </w:r>
          </w:p>
        </w:tc>
      </w:tr>
      <w:tr w:rsidR="00E00F5F" w:rsidRPr="002B71C3" w14:paraId="4176BC14"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21B9E33" w14:textId="77777777" w:rsidR="00E00F5F" w:rsidRPr="002B71C3" w:rsidRDefault="00E00F5F" w:rsidP="007E7D9A">
            <w:pPr>
              <w:spacing w:before="0"/>
              <w:jc w:val="center"/>
              <w:rPr>
                <w:rFonts w:cs="Arial"/>
                <w:b w:val="0"/>
                <w:sz w:val="22"/>
                <w:szCs w:val="22"/>
              </w:rPr>
            </w:pPr>
            <w:r w:rsidRPr="00F10F44">
              <w:rPr>
                <w:rFonts w:cs="Arial"/>
                <w:sz w:val="22"/>
                <w:szCs w:val="22"/>
              </w:rPr>
              <w:t>6</w:t>
            </w:r>
            <w:r>
              <w:rPr>
                <w:rFonts w:cs="Arial"/>
                <w:b w:val="0"/>
                <w:sz w:val="22"/>
                <w:szCs w:val="22"/>
              </w:rPr>
              <w:t xml:space="preserve"> or less</w:t>
            </w:r>
          </w:p>
        </w:tc>
        <w:tc>
          <w:tcPr>
            <w:tcW w:w="3161" w:type="dxa"/>
          </w:tcPr>
          <w:p w14:paraId="3890D455"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175</w:t>
            </w:r>
          </w:p>
        </w:tc>
        <w:tc>
          <w:tcPr>
            <w:tcW w:w="2933" w:type="dxa"/>
          </w:tcPr>
          <w:p w14:paraId="272E977F"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45</w:t>
            </w:r>
          </w:p>
        </w:tc>
      </w:tr>
      <w:tr w:rsidR="00E00F5F" w:rsidRPr="002B71C3" w14:paraId="15032B61"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031A160C" w14:textId="77777777" w:rsidR="00E00F5F" w:rsidRPr="002B71C3" w:rsidRDefault="00E00F5F" w:rsidP="007E7D9A">
            <w:pPr>
              <w:spacing w:before="0"/>
              <w:jc w:val="center"/>
              <w:rPr>
                <w:rFonts w:cs="Arial"/>
                <w:b w:val="0"/>
                <w:sz w:val="22"/>
                <w:szCs w:val="22"/>
              </w:rPr>
            </w:pPr>
            <w:r w:rsidRPr="00F10F44">
              <w:rPr>
                <w:rFonts w:cs="Arial"/>
                <w:sz w:val="22"/>
                <w:szCs w:val="22"/>
              </w:rPr>
              <w:t>8</w:t>
            </w:r>
            <w:r>
              <w:rPr>
                <w:rFonts w:cs="Arial"/>
                <w:b w:val="0"/>
                <w:sz w:val="22"/>
                <w:szCs w:val="22"/>
              </w:rPr>
              <w:t xml:space="preserve"> or less</w:t>
            </w:r>
          </w:p>
        </w:tc>
        <w:tc>
          <w:tcPr>
            <w:tcW w:w="3161" w:type="dxa"/>
          </w:tcPr>
          <w:p w14:paraId="1ACC887A"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150</w:t>
            </w:r>
          </w:p>
        </w:tc>
        <w:tc>
          <w:tcPr>
            <w:tcW w:w="2933" w:type="dxa"/>
          </w:tcPr>
          <w:p w14:paraId="339C7A0E"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40</w:t>
            </w:r>
          </w:p>
        </w:tc>
      </w:tr>
      <w:tr w:rsidR="00E00F5F" w:rsidRPr="002B71C3" w14:paraId="109C0E5D"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5A3D5DF" w14:textId="77777777" w:rsidR="00E00F5F" w:rsidRPr="002B71C3" w:rsidRDefault="00E00F5F" w:rsidP="007E7D9A">
            <w:pPr>
              <w:spacing w:before="0"/>
              <w:jc w:val="center"/>
              <w:rPr>
                <w:rFonts w:cs="Arial"/>
                <w:b w:val="0"/>
                <w:sz w:val="22"/>
                <w:szCs w:val="22"/>
              </w:rPr>
            </w:pPr>
            <w:r w:rsidRPr="00F10F44">
              <w:rPr>
                <w:rFonts w:cs="Arial"/>
                <w:sz w:val="22"/>
                <w:szCs w:val="22"/>
              </w:rPr>
              <w:t>10</w:t>
            </w:r>
            <w:r>
              <w:rPr>
                <w:rFonts w:cs="Arial"/>
                <w:b w:val="0"/>
                <w:sz w:val="22"/>
                <w:szCs w:val="22"/>
              </w:rPr>
              <w:t xml:space="preserve"> or less</w:t>
            </w:r>
          </w:p>
        </w:tc>
        <w:tc>
          <w:tcPr>
            <w:tcW w:w="3161" w:type="dxa"/>
          </w:tcPr>
          <w:p w14:paraId="6950973D"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125</w:t>
            </w:r>
          </w:p>
        </w:tc>
        <w:tc>
          <w:tcPr>
            <w:tcW w:w="2933" w:type="dxa"/>
          </w:tcPr>
          <w:p w14:paraId="53C6E716"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35</w:t>
            </w:r>
          </w:p>
        </w:tc>
      </w:tr>
      <w:tr w:rsidR="00E00F5F" w:rsidRPr="002B71C3" w14:paraId="1CE7FC6B"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4DDFB151" w14:textId="77777777" w:rsidR="00E00F5F" w:rsidRPr="002B71C3" w:rsidRDefault="00E00F5F" w:rsidP="007E7D9A">
            <w:pPr>
              <w:spacing w:before="0"/>
              <w:jc w:val="center"/>
              <w:rPr>
                <w:rFonts w:cs="Arial"/>
                <w:b w:val="0"/>
                <w:sz w:val="22"/>
                <w:szCs w:val="22"/>
              </w:rPr>
            </w:pPr>
            <w:r w:rsidRPr="00F10F44">
              <w:rPr>
                <w:rFonts w:cs="Arial"/>
                <w:sz w:val="22"/>
                <w:szCs w:val="22"/>
              </w:rPr>
              <w:t>12</w:t>
            </w:r>
            <w:r>
              <w:rPr>
                <w:rFonts w:cs="Arial"/>
                <w:b w:val="0"/>
                <w:sz w:val="22"/>
                <w:szCs w:val="22"/>
              </w:rPr>
              <w:t xml:space="preserve"> or less</w:t>
            </w:r>
          </w:p>
        </w:tc>
        <w:tc>
          <w:tcPr>
            <w:tcW w:w="3161" w:type="dxa"/>
          </w:tcPr>
          <w:p w14:paraId="19A25EB9"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100</w:t>
            </w:r>
          </w:p>
        </w:tc>
        <w:tc>
          <w:tcPr>
            <w:tcW w:w="2933" w:type="dxa"/>
          </w:tcPr>
          <w:p w14:paraId="0518A113"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30</w:t>
            </w:r>
          </w:p>
        </w:tc>
      </w:tr>
      <w:tr w:rsidR="00E00F5F" w:rsidRPr="002B71C3" w14:paraId="0F78730E"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ACB5649" w14:textId="77777777" w:rsidR="00E00F5F" w:rsidRPr="002B71C3" w:rsidRDefault="00E00F5F" w:rsidP="007E7D9A">
            <w:pPr>
              <w:spacing w:before="0"/>
              <w:jc w:val="center"/>
              <w:rPr>
                <w:rFonts w:cs="Arial"/>
                <w:b w:val="0"/>
                <w:sz w:val="22"/>
                <w:szCs w:val="22"/>
              </w:rPr>
            </w:pPr>
            <w:r w:rsidRPr="00F10F44">
              <w:rPr>
                <w:rFonts w:cs="Arial"/>
                <w:sz w:val="22"/>
                <w:szCs w:val="22"/>
              </w:rPr>
              <w:t>14</w:t>
            </w:r>
            <w:r>
              <w:rPr>
                <w:rFonts w:cs="Arial"/>
                <w:b w:val="0"/>
                <w:sz w:val="22"/>
                <w:szCs w:val="22"/>
              </w:rPr>
              <w:t xml:space="preserve"> or less</w:t>
            </w:r>
          </w:p>
        </w:tc>
        <w:tc>
          <w:tcPr>
            <w:tcW w:w="3161" w:type="dxa"/>
          </w:tcPr>
          <w:p w14:paraId="35B9F7F3"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75</w:t>
            </w:r>
          </w:p>
        </w:tc>
        <w:tc>
          <w:tcPr>
            <w:tcW w:w="2933" w:type="dxa"/>
          </w:tcPr>
          <w:p w14:paraId="3A69FF6B"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25</w:t>
            </w:r>
          </w:p>
        </w:tc>
      </w:tr>
      <w:tr w:rsidR="00E00F5F" w:rsidRPr="002B71C3" w14:paraId="6ED43767"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1AE2A8FE" w14:textId="77777777" w:rsidR="00E00F5F" w:rsidRPr="002B71C3" w:rsidRDefault="00E00F5F" w:rsidP="007E7D9A">
            <w:pPr>
              <w:spacing w:before="0"/>
              <w:jc w:val="center"/>
              <w:rPr>
                <w:rFonts w:cs="Arial"/>
                <w:b w:val="0"/>
                <w:sz w:val="22"/>
                <w:szCs w:val="22"/>
              </w:rPr>
            </w:pPr>
            <w:r w:rsidRPr="00F10F44">
              <w:rPr>
                <w:rFonts w:cs="Arial"/>
                <w:sz w:val="22"/>
                <w:szCs w:val="22"/>
              </w:rPr>
              <w:t>16</w:t>
            </w:r>
            <w:r>
              <w:rPr>
                <w:rFonts w:cs="Arial"/>
                <w:b w:val="0"/>
                <w:sz w:val="22"/>
                <w:szCs w:val="22"/>
              </w:rPr>
              <w:t xml:space="preserve"> or less</w:t>
            </w:r>
          </w:p>
        </w:tc>
        <w:tc>
          <w:tcPr>
            <w:tcW w:w="3161" w:type="dxa"/>
          </w:tcPr>
          <w:p w14:paraId="0479E800"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50</w:t>
            </w:r>
          </w:p>
        </w:tc>
        <w:tc>
          <w:tcPr>
            <w:tcW w:w="2933" w:type="dxa"/>
          </w:tcPr>
          <w:p w14:paraId="53C605AA"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20</w:t>
            </w:r>
          </w:p>
        </w:tc>
      </w:tr>
      <w:tr w:rsidR="00E00F5F" w:rsidRPr="002B71C3" w14:paraId="1BD9521E"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5E52CB" w14:textId="77777777" w:rsidR="00E00F5F" w:rsidRPr="002B71C3" w:rsidRDefault="00E00F5F" w:rsidP="007E7D9A">
            <w:pPr>
              <w:spacing w:before="0"/>
              <w:jc w:val="center"/>
              <w:rPr>
                <w:rFonts w:cs="Arial"/>
                <w:b w:val="0"/>
                <w:sz w:val="22"/>
                <w:szCs w:val="22"/>
              </w:rPr>
            </w:pPr>
            <w:r w:rsidRPr="00F10F44">
              <w:rPr>
                <w:rFonts w:cs="Arial"/>
                <w:sz w:val="22"/>
                <w:szCs w:val="22"/>
              </w:rPr>
              <w:t>18</w:t>
            </w:r>
            <w:r>
              <w:rPr>
                <w:rFonts w:cs="Arial"/>
                <w:b w:val="0"/>
                <w:sz w:val="22"/>
                <w:szCs w:val="22"/>
              </w:rPr>
              <w:t xml:space="preserve"> or less</w:t>
            </w:r>
          </w:p>
        </w:tc>
        <w:tc>
          <w:tcPr>
            <w:tcW w:w="3161" w:type="dxa"/>
          </w:tcPr>
          <w:p w14:paraId="639B10A2"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25</w:t>
            </w:r>
          </w:p>
        </w:tc>
        <w:tc>
          <w:tcPr>
            <w:tcW w:w="2933" w:type="dxa"/>
          </w:tcPr>
          <w:p w14:paraId="4ED9FD5A"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15</w:t>
            </w:r>
          </w:p>
        </w:tc>
      </w:tr>
      <w:tr w:rsidR="00E00F5F" w:rsidRPr="002B71C3" w14:paraId="3EB4D001"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7B301C5E" w14:textId="77777777" w:rsidR="00E00F5F" w:rsidRPr="002B71C3" w:rsidRDefault="00E00F5F" w:rsidP="007E7D9A">
            <w:pPr>
              <w:spacing w:before="0"/>
              <w:jc w:val="center"/>
              <w:rPr>
                <w:rFonts w:cs="Arial"/>
                <w:b w:val="0"/>
                <w:sz w:val="22"/>
                <w:szCs w:val="22"/>
              </w:rPr>
            </w:pPr>
            <w:r w:rsidRPr="00F10F44">
              <w:rPr>
                <w:rFonts w:cs="Arial"/>
                <w:sz w:val="22"/>
                <w:szCs w:val="22"/>
              </w:rPr>
              <w:t>20</w:t>
            </w:r>
            <w:r>
              <w:rPr>
                <w:rFonts w:cs="Arial"/>
                <w:b w:val="0"/>
                <w:sz w:val="22"/>
                <w:szCs w:val="22"/>
              </w:rPr>
              <w:t xml:space="preserve"> or less</w:t>
            </w:r>
          </w:p>
        </w:tc>
        <w:tc>
          <w:tcPr>
            <w:tcW w:w="3161" w:type="dxa"/>
          </w:tcPr>
          <w:p w14:paraId="7FBD2952"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5</w:t>
            </w:r>
          </w:p>
        </w:tc>
        <w:tc>
          <w:tcPr>
            <w:tcW w:w="2933" w:type="dxa"/>
          </w:tcPr>
          <w:p w14:paraId="16E733A4"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0</w:t>
            </w:r>
          </w:p>
        </w:tc>
      </w:tr>
    </w:tbl>
    <w:p w14:paraId="399C7D65" w14:textId="77777777" w:rsidR="00E00F5F" w:rsidRDefault="00E00F5F" w:rsidP="00E00F5F">
      <w:pPr>
        <w:rPr>
          <w:rFonts w:cs="Arial"/>
          <w:b/>
        </w:rPr>
      </w:pPr>
    </w:p>
    <w:tbl>
      <w:tblPr>
        <w:tblStyle w:val="GridTable6Colorful1"/>
        <w:tblW w:w="0" w:type="auto"/>
        <w:tblLook w:val="04A0" w:firstRow="1" w:lastRow="0" w:firstColumn="1" w:lastColumn="0" w:noHBand="0" w:noVBand="1"/>
      </w:tblPr>
      <w:tblGrid>
        <w:gridCol w:w="3256"/>
        <w:gridCol w:w="3161"/>
        <w:gridCol w:w="2933"/>
      </w:tblGrid>
      <w:tr w:rsidR="00E00F5F" w:rsidRPr="002B71C3" w14:paraId="23FA5726" w14:textId="77777777" w:rsidTr="007E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3836D06" w14:textId="77777777" w:rsidR="00E00F5F" w:rsidRPr="002B71C3" w:rsidRDefault="00E00F5F" w:rsidP="007E7D9A">
            <w:pPr>
              <w:spacing w:before="0"/>
              <w:jc w:val="center"/>
              <w:rPr>
                <w:rFonts w:cs="Arial"/>
                <w:sz w:val="22"/>
                <w:szCs w:val="22"/>
              </w:rPr>
            </w:pPr>
            <w:r w:rsidRPr="002B71C3">
              <w:rPr>
                <w:rFonts w:cs="Arial"/>
                <w:sz w:val="22"/>
                <w:szCs w:val="22"/>
              </w:rPr>
              <w:t xml:space="preserve">Target Factor 3: Structure Height </w:t>
            </w:r>
          </w:p>
        </w:tc>
      </w:tr>
      <w:tr w:rsidR="00E00F5F" w:rsidRPr="002B71C3" w14:paraId="2EF2F68E"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5EE09B8" w14:textId="77777777" w:rsidR="00E00F5F" w:rsidRPr="002B71C3" w:rsidRDefault="00E00F5F" w:rsidP="007E7D9A">
            <w:pPr>
              <w:spacing w:before="0"/>
              <w:jc w:val="center"/>
              <w:rPr>
                <w:rFonts w:cs="Arial"/>
                <w:b w:val="0"/>
                <w:sz w:val="22"/>
                <w:szCs w:val="22"/>
              </w:rPr>
            </w:pPr>
            <w:r w:rsidRPr="002B71C3">
              <w:rPr>
                <w:rFonts w:cs="Arial"/>
                <w:b w:val="0"/>
                <w:sz w:val="22"/>
                <w:szCs w:val="22"/>
              </w:rPr>
              <w:t xml:space="preserve">Height (Inches) </w:t>
            </w:r>
          </w:p>
        </w:tc>
        <w:tc>
          <w:tcPr>
            <w:tcW w:w="3161" w:type="dxa"/>
          </w:tcPr>
          <w:p w14:paraId="27F7CB89"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2B71C3">
              <w:rPr>
                <w:rFonts w:cs="Arial"/>
                <w:sz w:val="22"/>
                <w:szCs w:val="22"/>
              </w:rPr>
              <w:t>Point Value</w:t>
            </w:r>
          </w:p>
        </w:tc>
        <w:tc>
          <w:tcPr>
            <w:tcW w:w="2933" w:type="dxa"/>
          </w:tcPr>
          <w:p w14:paraId="68480BA0"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Threshold Bonus Points</w:t>
            </w:r>
          </w:p>
        </w:tc>
      </w:tr>
      <w:tr w:rsidR="00E00F5F" w:rsidRPr="002B71C3" w14:paraId="7643879F"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39E981F9"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50</w:t>
            </w:r>
            <w:r>
              <w:rPr>
                <w:rFonts w:cs="Arial"/>
                <w:b w:val="0"/>
                <w:sz w:val="22"/>
                <w:szCs w:val="22"/>
              </w:rPr>
              <w:t>”</w:t>
            </w:r>
          </w:p>
        </w:tc>
        <w:tc>
          <w:tcPr>
            <w:tcW w:w="3161" w:type="dxa"/>
          </w:tcPr>
          <w:p w14:paraId="4E2C05DF"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250</w:t>
            </w:r>
          </w:p>
        </w:tc>
        <w:tc>
          <w:tcPr>
            <w:tcW w:w="2933" w:type="dxa"/>
          </w:tcPr>
          <w:p w14:paraId="09EA22BE"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75</w:t>
            </w:r>
          </w:p>
        </w:tc>
      </w:tr>
      <w:tr w:rsidR="00E00F5F" w:rsidRPr="002B71C3" w14:paraId="3A45A5A0"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B6CC3C"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45</w:t>
            </w:r>
            <w:r>
              <w:rPr>
                <w:rFonts w:cs="Arial"/>
                <w:b w:val="0"/>
                <w:sz w:val="22"/>
                <w:szCs w:val="22"/>
              </w:rPr>
              <w:t>”</w:t>
            </w:r>
          </w:p>
        </w:tc>
        <w:tc>
          <w:tcPr>
            <w:tcW w:w="3161" w:type="dxa"/>
          </w:tcPr>
          <w:p w14:paraId="5AC5DBCF"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200</w:t>
            </w:r>
          </w:p>
        </w:tc>
        <w:tc>
          <w:tcPr>
            <w:tcW w:w="2933" w:type="dxa"/>
          </w:tcPr>
          <w:p w14:paraId="738E6F02"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50</w:t>
            </w:r>
          </w:p>
        </w:tc>
      </w:tr>
      <w:tr w:rsidR="00E00F5F" w:rsidRPr="002B71C3" w14:paraId="7650E23F"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1CEFB562"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40</w:t>
            </w:r>
            <w:r>
              <w:rPr>
                <w:rFonts w:cs="Arial"/>
                <w:b w:val="0"/>
                <w:sz w:val="22"/>
                <w:szCs w:val="22"/>
              </w:rPr>
              <w:t>”</w:t>
            </w:r>
          </w:p>
        </w:tc>
        <w:tc>
          <w:tcPr>
            <w:tcW w:w="3161" w:type="dxa"/>
          </w:tcPr>
          <w:p w14:paraId="330E244E"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150</w:t>
            </w:r>
          </w:p>
        </w:tc>
        <w:tc>
          <w:tcPr>
            <w:tcW w:w="2933" w:type="dxa"/>
          </w:tcPr>
          <w:p w14:paraId="4093848D"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35</w:t>
            </w:r>
          </w:p>
        </w:tc>
      </w:tr>
      <w:tr w:rsidR="00E00F5F" w:rsidRPr="002B71C3" w14:paraId="336D78B4" w14:textId="77777777" w:rsidTr="007E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04809A"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35</w:t>
            </w:r>
            <w:r>
              <w:rPr>
                <w:rFonts w:cs="Arial"/>
                <w:b w:val="0"/>
                <w:sz w:val="22"/>
                <w:szCs w:val="22"/>
              </w:rPr>
              <w:t>”</w:t>
            </w:r>
          </w:p>
        </w:tc>
        <w:tc>
          <w:tcPr>
            <w:tcW w:w="3161" w:type="dxa"/>
          </w:tcPr>
          <w:p w14:paraId="7FC65534"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100</w:t>
            </w:r>
          </w:p>
        </w:tc>
        <w:tc>
          <w:tcPr>
            <w:tcW w:w="2933" w:type="dxa"/>
          </w:tcPr>
          <w:p w14:paraId="76BFB41B"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20</w:t>
            </w:r>
          </w:p>
        </w:tc>
      </w:tr>
      <w:tr w:rsidR="00E00F5F" w:rsidRPr="002B71C3" w14:paraId="72CBDD27"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09BC65D7"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30</w:t>
            </w:r>
            <w:r>
              <w:rPr>
                <w:rFonts w:cs="Arial"/>
                <w:b w:val="0"/>
                <w:sz w:val="22"/>
                <w:szCs w:val="22"/>
              </w:rPr>
              <w:t>”</w:t>
            </w:r>
          </w:p>
        </w:tc>
        <w:tc>
          <w:tcPr>
            <w:tcW w:w="3161" w:type="dxa"/>
          </w:tcPr>
          <w:p w14:paraId="1B9B916B"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75</w:t>
            </w:r>
          </w:p>
        </w:tc>
        <w:tc>
          <w:tcPr>
            <w:tcW w:w="2933" w:type="dxa"/>
          </w:tcPr>
          <w:p w14:paraId="3A268512"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10</w:t>
            </w:r>
          </w:p>
        </w:tc>
      </w:tr>
      <w:tr w:rsidR="00E00F5F" w:rsidRPr="002B71C3" w14:paraId="2DD9F5AD" w14:textId="77777777" w:rsidTr="007E7D9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256" w:type="dxa"/>
          </w:tcPr>
          <w:p w14:paraId="11F0044D"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25</w:t>
            </w:r>
            <w:r>
              <w:rPr>
                <w:rFonts w:cs="Arial"/>
                <w:b w:val="0"/>
                <w:sz w:val="22"/>
                <w:szCs w:val="22"/>
              </w:rPr>
              <w:t>”</w:t>
            </w:r>
          </w:p>
        </w:tc>
        <w:tc>
          <w:tcPr>
            <w:tcW w:w="3161" w:type="dxa"/>
          </w:tcPr>
          <w:p w14:paraId="3FE1BD70"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50</w:t>
            </w:r>
          </w:p>
        </w:tc>
        <w:tc>
          <w:tcPr>
            <w:tcW w:w="2933" w:type="dxa"/>
          </w:tcPr>
          <w:p w14:paraId="522D45C2" w14:textId="77777777" w:rsidR="00E00F5F" w:rsidRPr="002B71C3" w:rsidRDefault="00E00F5F" w:rsidP="007E7D9A">
            <w:pPr>
              <w:spacing w:before="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5</w:t>
            </w:r>
          </w:p>
        </w:tc>
      </w:tr>
      <w:tr w:rsidR="00E00F5F" w:rsidRPr="002B71C3" w14:paraId="0AC1E531" w14:textId="77777777" w:rsidTr="007E7D9A">
        <w:tc>
          <w:tcPr>
            <w:cnfStyle w:val="001000000000" w:firstRow="0" w:lastRow="0" w:firstColumn="1" w:lastColumn="0" w:oddVBand="0" w:evenVBand="0" w:oddHBand="0" w:evenHBand="0" w:firstRowFirstColumn="0" w:firstRowLastColumn="0" w:lastRowFirstColumn="0" w:lastRowLastColumn="0"/>
            <w:tcW w:w="3256" w:type="dxa"/>
          </w:tcPr>
          <w:p w14:paraId="1DB2AB4B" w14:textId="77777777" w:rsidR="00E00F5F" w:rsidRPr="002B71C3" w:rsidRDefault="00E00F5F" w:rsidP="007E7D9A">
            <w:pPr>
              <w:spacing w:before="0"/>
              <w:jc w:val="center"/>
              <w:rPr>
                <w:rFonts w:cs="Arial"/>
                <w:b w:val="0"/>
                <w:sz w:val="22"/>
                <w:szCs w:val="22"/>
              </w:rPr>
            </w:pPr>
            <w:r>
              <w:rPr>
                <w:rFonts w:cs="Arial"/>
                <w:b w:val="0"/>
                <w:sz w:val="22"/>
                <w:szCs w:val="22"/>
              </w:rPr>
              <w:t xml:space="preserve">At least </w:t>
            </w:r>
            <w:r w:rsidRPr="00F10F44">
              <w:rPr>
                <w:rFonts w:cs="Arial"/>
                <w:sz w:val="22"/>
                <w:szCs w:val="22"/>
              </w:rPr>
              <w:t>20</w:t>
            </w:r>
            <w:r>
              <w:rPr>
                <w:rFonts w:cs="Arial"/>
                <w:b w:val="0"/>
                <w:sz w:val="22"/>
                <w:szCs w:val="22"/>
              </w:rPr>
              <w:t>”</w:t>
            </w:r>
          </w:p>
        </w:tc>
        <w:tc>
          <w:tcPr>
            <w:tcW w:w="3161" w:type="dxa"/>
          </w:tcPr>
          <w:p w14:paraId="6A620D9F" w14:textId="77777777" w:rsidR="00E00F5F" w:rsidRPr="002B71C3" w:rsidRDefault="00E00F5F" w:rsidP="007E7D9A">
            <w:pPr>
              <w:tabs>
                <w:tab w:val="left" w:pos="1335"/>
                <w:tab w:val="center" w:pos="1472"/>
              </w:tabs>
              <w:spacing w:before="0"/>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b/>
            </w:r>
            <w:r>
              <w:rPr>
                <w:rFonts w:cs="Arial"/>
                <w:sz w:val="22"/>
                <w:szCs w:val="22"/>
              </w:rPr>
              <w:tab/>
              <w:t>25</w:t>
            </w:r>
          </w:p>
        </w:tc>
        <w:tc>
          <w:tcPr>
            <w:tcW w:w="2933" w:type="dxa"/>
          </w:tcPr>
          <w:p w14:paraId="4EB18180" w14:textId="77777777" w:rsidR="00E00F5F" w:rsidRPr="002B71C3" w:rsidRDefault="00E00F5F" w:rsidP="007E7D9A">
            <w:pPr>
              <w:spacing w:before="0"/>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0</w:t>
            </w:r>
          </w:p>
        </w:tc>
      </w:tr>
    </w:tbl>
    <w:p w14:paraId="34FB482E" w14:textId="77777777" w:rsidR="00E00F5F" w:rsidRDefault="00E00F5F" w:rsidP="00E00F5F">
      <w:pPr>
        <w:rPr>
          <w:rFonts w:cs="Arial"/>
          <w:b/>
        </w:rPr>
        <w:sectPr w:rsidR="00E00F5F" w:rsidSect="00E00F5F">
          <w:headerReference w:type="first" r:id="rId16"/>
          <w:footerReference w:type="first" r:id="rId17"/>
          <w:pgSz w:w="12240" w:h="15840"/>
          <w:pgMar w:top="1440" w:right="1440" w:bottom="1440" w:left="1440" w:header="720" w:footer="720" w:gutter="0"/>
          <w:pgNumType w:start="1"/>
          <w:cols w:space="720"/>
          <w:titlePg/>
          <w:docGrid w:linePitch="360"/>
        </w:sectPr>
      </w:pPr>
    </w:p>
    <w:p w14:paraId="3409CB80" w14:textId="77777777" w:rsidR="00E00F5F" w:rsidRDefault="00E00F5F" w:rsidP="00E00F5F">
      <w:pPr>
        <w:rPr>
          <w:rFonts w:cs="Arial"/>
          <w:b/>
        </w:rPr>
      </w:pPr>
    </w:p>
    <w:p w14:paraId="1B3F0DE5" w14:textId="0B541D78" w:rsidR="00E00F5F" w:rsidRDefault="00E00F5F" w:rsidP="00E00F5F">
      <w:pPr>
        <w:rPr>
          <w:rFonts w:cs="Arial"/>
          <w:b/>
        </w:rPr>
      </w:pPr>
      <w:r>
        <w:rPr>
          <w:rFonts w:cs="Arial"/>
          <w:b/>
        </w:rPr>
        <w:t>Target:</w:t>
      </w:r>
    </w:p>
    <w:p w14:paraId="5D04DCFC" w14:textId="77777777" w:rsidR="00E00F5F" w:rsidRPr="00130370" w:rsidRDefault="00E00F5F" w:rsidP="00E00F5F">
      <w:pPr>
        <w:spacing w:line="360" w:lineRule="auto"/>
        <w:rPr>
          <w:rFonts w:cs="Arial"/>
        </w:rPr>
      </w:pPr>
      <w:r w:rsidRPr="00130370">
        <w:rPr>
          <w:rFonts w:cs="Arial"/>
        </w:rPr>
        <w:t>Pieces:</w:t>
      </w:r>
      <w:r>
        <w:rPr>
          <w:rFonts w:cs="Arial"/>
        </w:rPr>
        <w:t xml:space="preserve"> _______</w:t>
      </w:r>
    </w:p>
    <w:p w14:paraId="1E9EA4BD" w14:textId="77777777" w:rsidR="00E00F5F" w:rsidRPr="00130370" w:rsidRDefault="00E00F5F" w:rsidP="00E00F5F">
      <w:pPr>
        <w:spacing w:line="360" w:lineRule="auto"/>
        <w:rPr>
          <w:rFonts w:cs="Arial"/>
        </w:rPr>
      </w:pPr>
      <w:r w:rsidRPr="00130370">
        <w:rPr>
          <w:rFonts w:cs="Arial"/>
        </w:rPr>
        <w:t>Time:</w:t>
      </w:r>
      <w:r>
        <w:rPr>
          <w:rFonts w:cs="Arial"/>
        </w:rPr>
        <w:t xml:space="preserve"> _______ min</w:t>
      </w:r>
    </w:p>
    <w:p w14:paraId="47229D6F" w14:textId="77777777" w:rsidR="00E00F5F" w:rsidRPr="00130370" w:rsidRDefault="00E00F5F" w:rsidP="00E00F5F">
      <w:pPr>
        <w:spacing w:line="360" w:lineRule="auto"/>
        <w:rPr>
          <w:rFonts w:cs="Arial"/>
        </w:rPr>
      </w:pPr>
      <w:r w:rsidRPr="00130370">
        <w:rPr>
          <w:rFonts w:cs="Arial"/>
        </w:rPr>
        <w:t>Height:</w:t>
      </w:r>
      <w:r>
        <w:rPr>
          <w:rFonts w:cs="Arial"/>
        </w:rPr>
        <w:t xml:space="preserve"> _______ in</w:t>
      </w:r>
    </w:p>
    <w:p w14:paraId="5F029C8B" w14:textId="77777777" w:rsidR="00E00F5F" w:rsidRDefault="00E00F5F" w:rsidP="00E00F5F">
      <w:pPr>
        <w:rPr>
          <w:rFonts w:cs="Arial"/>
          <w:b/>
        </w:rPr>
      </w:pPr>
    </w:p>
    <w:p w14:paraId="270CE068" w14:textId="77777777" w:rsidR="00E00F5F" w:rsidRDefault="00E00F5F" w:rsidP="00E00F5F">
      <w:pPr>
        <w:rPr>
          <w:rFonts w:cs="Arial"/>
          <w:b/>
        </w:rPr>
      </w:pPr>
    </w:p>
    <w:p w14:paraId="39F3DB4B" w14:textId="77777777" w:rsidR="00E00F5F" w:rsidRDefault="00E00F5F" w:rsidP="00E00F5F">
      <w:pPr>
        <w:rPr>
          <w:rFonts w:cs="Arial"/>
          <w:b/>
        </w:rPr>
      </w:pPr>
      <w:r>
        <w:rPr>
          <w:rFonts w:cs="Arial"/>
          <w:b/>
        </w:rPr>
        <w:t>Actual</w:t>
      </w:r>
    </w:p>
    <w:p w14:paraId="5B30A376" w14:textId="77777777" w:rsidR="00E00F5F" w:rsidRPr="00130370" w:rsidRDefault="00E00F5F" w:rsidP="00E00F5F">
      <w:pPr>
        <w:spacing w:line="360" w:lineRule="auto"/>
        <w:rPr>
          <w:rFonts w:cs="Arial"/>
        </w:rPr>
      </w:pPr>
      <w:r w:rsidRPr="00130370">
        <w:rPr>
          <w:rFonts w:cs="Arial"/>
        </w:rPr>
        <w:t>Pieces:</w:t>
      </w:r>
      <w:r>
        <w:rPr>
          <w:rFonts w:cs="Arial"/>
        </w:rPr>
        <w:t xml:space="preserve"> _______</w:t>
      </w:r>
    </w:p>
    <w:p w14:paraId="73FBD030" w14:textId="77777777" w:rsidR="00E00F5F" w:rsidRPr="00130370" w:rsidRDefault="00E00F5F" w:rsidP="00E00F5F">
      <w:pPr>
        <w:spacing w:line="360" w:lineRule="auto"/>
        <w:rPr>
          <w:rFonts w:cs="Arial"/>
        </w:rPr>
      </w:pPr>
      <w:r w:rsidRPr="00130370">
        <w:rPr>
          <w:rFonts w:cs="Arial"/>
        </w:rPr>
        <w:t>Time:</w:t>
      </w:r>
      <w:r>
        <w:rPr>
          <w:rFonts w:cs="Arial"/>
        </w:rPr>
        <w:t xml:space="preserve"> _______ min</w:t>
      </w:r>
    </w:p>
    <w:p w14:paraId="1E6EB7FA" w14:textId="77777777" w:rsidR="00E00F5F" w:rsidRPr="00130370" w:rsidRDefault="00E00F5F" w:rsidP="00E00F5F">
      <w:pPr>
        <w:spacing w:line="360" w:lineRule="auto"/>
        <w:rPr>
          <w:rFonts w:cs="Arial"/>
        </w:rPr>
      </w:pPr>
      <w:r w:rsidRPr="00130370">
        <w:rPr>
          <w:rFonts w:cs="Arial"/>
        </w:rPr>
        <w:t>Height:</w:t>
      </w:r>
      <w:r>
        <w:rPr>
          <w:rFonts w:cs="Arial"/>
        </w:rPr>
        <w:t xml:space="preserve"> _______ in</w:t>
      </w:r>
    </w:p>
    <w:p w14:paraId="1894B316" w14:textId="77777777" w:rsidR="00E00F5F" w:rsidRPr="00130370" w:rsidRDefault="00E00F5F" w:rsidP="00E00F5F">
      <w:pPr>
        <w:spacing w:line="360" w:lineRule="auto"/>
        <w:rPr>
          <w:rFonts w:cs="Arial"/>
        </w:rPr>
      </w:pPr>
      <w:r>
        <w:rPr>
          <w:rFonts w:cs="Arial"/>
        </w:rPr>
        <w:t>Total points: _______</w:t>
      </w:r>
    </w:p>
    <w:p w14:paraId="04792876" w14:textId="77777777" w:rsidR="00E00F5F" w:rsidRDefault="00E00F5F" w:rsidP="00FE1749">
      <w:pPr>
        <w:sectPr w:rsidR="00E00F5F" w:rsidSect="00E00F5F">
          <w:type w:val="continuous"/>
          <w:pgSz w:w="12240" w:h="15840"/>
          <w:pgMar w:top="1440" w:right="1440" w:bottom="1440" w:left="1440" w:header="720" w:footer="720" w:gutter="0"/>
          <w:pgNumType w:start="1"/>
          <w:cols w:num="2" w:space="720"/>
          <w:titlePg/>
          <w:docGrid w:linePitch="360"/>
        </w:sectPr>
      </w:pPr>
    </w:p>
    <w:p w14:paraId="41EAEFC0" w14:textId="53E9452D" w:rsidR="00FE1749" w:rsidRDefault="00FE1749" w:rsidP="00FB7905">
      <w:pPr>
        <w:pStyle w:val="Heading1"/>
      </w:pPr>
      <w:bookmarkStart w:id="340" w:name="_Toc464484904"/>
      <w:r>
        <w:lastRenderedPageBreak/>
        <w:t>Release 1 Review Session</w:t>
      </w:r>
      <w:bookmarkEnd w:id="340"/>
    </w:p>
    <w:p w14:paraId="7B0A688E" w14:textId="44F40E5E" w:rsidR="00576929" w:rsidRDefault="00FE1749" w:rsidP="00FE1749">
      <w:r>
        <w:t>Guest speaker, Neil Chaudhuri, discusses important Digital Services concepts</w:t>
      </w:r>
      <w:r w:rsidR="002455EB">
        <w:t xml:space="preserve"> from Release 1.</w:t>
      </w:r>
    </w:p>
    <w:p w14:paraId="620A6934" w14:textId="7DFFA075" w:rsidR="00FE1749" w:rsidRPr="00FE1749" w:rsidRDefault="00576929" w:rsidP="00FE1749">
      <w:r>
        <w:t xml:space="preserve">Consider using the space below to record any questions that you have, any points you find interesting, or to take notes on any concepts that your IDP indicated are not </w:t>
      </w:r>
      <w:proofErr w:type="gramStart"/>
      <w:r>
        <w:t>your</w:t>
      </w:r>
      <w:proofErr w:type="gramEnd"/>
      <w:r>
        <w:t xml:space="preserve"> strongest. </w:t>
      </w:r>
    </w:p>
    <w:tbl>
      <w:tblPr>
        <w:tblStyle w:val="TableGrid"/>
        <w:tblW w:w="10025" w:type="dxa"/>
        <w:tblLook w:val="04A0" w:firstRow="1" w:lastRow="0" w:firstColumn="1" w:lastColumn="0" w:noHBand="0" w:noVBand="1"/>
      </w:tblPr>
      <w:tblGrid>
        <w:gridCol w:w="10025"/>
      </w:tblGrid>
      <w:tr w:rsidR="00576929" w14:paraId="74884ACE" w14:textId="77777777" w:rsidTr="002455EB">
        <w:trPr>
          <w:trHeight w:val="11195"/>
        </w:trPr>
        <w:tc>
          <w:tcPr>
            <w:tcW w:w="10025" w:type="dxa"/>
          </w:tcPr>
          <w:p w14:paraId="01A6BC09" w14:textId="2BAAC11E" w:rsidR="00576929" w:rsidRDefault="00576929">
            <w:pPr>
              <w:spacing w:before="0"/>
            </w:pPr>
            <w:r>
              <w:br w:type="page"/>
            </w:r>
          </w:p>
        </w:tc>
      </w:tr>
    </w:tbl>
    <w:p w14:paraId="0BD65E2A" w14:textId="2E709942" w:rsidR="00585E98" w:rsidRDefault="00585E98" w:rsidP="00FB7905">
      <w:pPr>
        <w:pStyle w:val="Heading1"/>
      </w:pPr>
      <w:bookmarkStart w:id="341" w:name="_Toc464484905"/>
      <w:r>
        <w:lastRenderedPageBreak/>
        <w:t>Stakeholder Analysis and Challenges</w:t>
      </w:r>
      <w:bookmarkEnd w:id="341"/>
    </w:p>
    <w:p w14:paraId="05A86978" w14:textId="10FAEB5A" w:rsidR="00FE1749" w:rsidRDefault="002455EB" w:rsidP="00FE1749">
      <w:r>
        <w:t xml:space="preserve">As </w:t>
      </w:r>
      <w:proofErr w:type="gramStart"/>
      <w:r>
        <w:t>you’ve</w:t>
      </w:r>
      <w:proofErr w:type="gramEnd"/>
      <w:r>
        <w:t xml:space="preserve"> learned from your stakeholder analysis activity, there </w:t>
      </w:r>
      <w:ins w:id="342" w:author="Lauren E. Tindall" w:date="2016-10-17T16:39:00Z">
        <w:r w:rsidR="00C1704F">
          <w:t>are</w:t>
        </w:r>
      </w:ins>
      <w:del w:id="343" w:author="Lauren E. Tindall" w:date="2016-10-17T16:39:00Z">
        <w:r w:rsidDel="00C1704F">
          <w:delText>is</w:delText>
        </w:r>
      </w:del>
      <w:r>
        <w:t xml:space="preserve"> a wide range of individuals who have significant influence in the digital services acquisition process. The following sections will discuss the importance of engaging these stakeholders, as well as </w:t>
      </w:r>
      <w:r w:rsidR="00971B0E">
        <w:t xml:space="preserve">preparing to do so through </w:t>
      </w:r>
      <w:r>
        <w:t xml:space="preserve">influence conversations.  </w:t>
      </w:r>
    </w:p>
    <w:p w14:paraId="64944969" w14:textId="77777777" w:rsidR="002455EB" w:rsidRDefault="00DC71FC" w:rsidP="00FE1749">
      <w:pPr>
        <w:rPr>
          <w:b/>
        </w:rPr>
      </w:pPr>
      <w:r w:rsidRPr="00DC71FC">
        <w:rPr>
          <w:b/>
        </w:rPr>
        <w:t>What makes stakeholder engagements so critical on digital services efforts?</w:t>
      </w:r>
    </w:p>
    <w:p w14:paraId="720A88EA" w14:textId="5265629F" w:rsidR="00DC71FC" w:rsidRPr="002455EB" w:rsidRDefault="002455EB" w:rsidP="00A3690C">
      <w:pPr>
        <w:pStyle w:val="ListParagraph"/>
        <w:numPr>
          <w:ilvl w:val="0"/>
          <w:numId w:val="25"/>
        </w:numPr>
        <w:rPr>
          <w:b/>
        </w:rPr>
      </w:pPr>
      <w:r>
        <w:t>A cross-functional team of high performers will be better prepared to take on the frequently evolving, rapid pace of digital projects</w:t>
      </w:r>
      <w:ins w:id="344" w:author="Erin" w:date="2016-10-17T14:31:00Z">
        <w:r w:rsidR="003A3FB5">
          <w:t>.</w:t>
        </w:r>
      </w:ins>
    </w:p>
    <w:p w14:paraId="42F8BB0D" w14:textId="77777777" w:rsidR="002455EB" w:rsidRPr="002455EB" w:rsidRDefault="002455EB" w:rsidP="00A3690C">
      <w:pPr>
        <w:pStyle w:val="ListParagraph"/>
        <w:numPr>
          <w:ilvl w:val="0"/>
          <w:numId w:val="25"/>
        </w:numPr>
        <w:rPr>
          <w:b/>
        </w:rPr>
      </w:pPr>
      <w:r>
        <w:t xml:space="preserve">Acquisition tends to resist the uncertain. Uncommon acquisition practices may require stakeholder support to be adopted. </w:t>
      </w:r>
    </w:p>
    <w:p w14:paraId="0A3F871B" w14:textId="5B2CACE0" w:rsidR="002455EB" w:rsidRPr="002455EB" w:rsidRDefault="002455EB" w:rsidP="00A3690C">
      <w:pPr>
        <w:pStyle w:val="ListParagraph"/>
        <w:numPr>
          <w:ilvl w:val="0"/>
          <w:numId w:val="25"/>
        </w:numPr>
        <w:rPr>
          <w:b/>
        </w:rPr>
      </w:pPr>
      <w:r>
        <w:t>There should be significant interaction between agency team members, contractors, and other stakeholders.</w:t>
      </w:r>
    </w:p>
    <w:p w14:paraId="6E4571DC" w14:textId="042E9610" w:rsidR="002455EB" w:rsidRDefault="002455EB" w:rsidP="002455EB">
      <w:pPr>
        <w:pStyle w:val="Heading2"/>
      </w:pPr>
      <w:r>
        <w:t>Preparing for an Influence Conversation</w:t>
      </w:r>
    </w:p>
    <w:p w14:paraId="733D1FAE" w14:textId="5A93DD5C" w:rsidR="002455EB" w:rsidDel="00C1704F" w:rsidRDefault="00811FB0" w:rsidP="002455EB">
      <w:pPr>
        <w:rPr>
          <w:del w:id="345" w:author="Lauren E. Tindall" w:date="2016-10-17T16:40:00Z"/>
        </w:rPr>
      </w:pPr>
      <w:r w:rsidRPr="00971B0E">
        <w:t xml:space="preserve">It can be difficult to engage stakeholders to the degree necessary </w:t>
      </w:r>
      <w:r w:rsidR="00971B0E">
        <w:t>to be an agent of change. In order to gain the support of stakeholders, it can be beneficial to engage them in an influence conversation. The following steps will help you determine which stakeholders to engage</w:t>
      </w:r>
      <w:del w:id="346" w:author="Erin" w:date="2016-10-17T14:31:00Z">
        <w:r w:rsidR="00971B0E" w:rsidDel="003A3FB5">
          <w:delText>,</w:delText>
        </w:r>
      </w:del>
      <w:r w:rsidR="00971B0E">
        <w:t xml:space="preserve"> and how to successfully do so through an influence conversation. </w:t>
      </w:r>
    </w:p>
    <w:p w14:paraId="37F1C159" w14:textId="77777777" w:rsidR="00811FB0" w:rsidRDefault="00811FB0" w:rsidP="002455EB"/>
    <w:tbl>
      <w:tblPr>
        <w:tblStyle w:val="TableGrid"/>
        <w:tblW w:w="0" w:type="auto"/>
        <w:tblLayout w:type="fixed"/>
        <w:tblLook w:val="04A0" w:firstRow="1" w:lastRow="0" w:firstColumn="1" w:lastColumn="0" w:noHBand="0" w:noVBand="1"/>
      </w:tblPr>
      <w:tblGrid>
        <w:gridCol w:w="1896"/>
        <w:gridCol w:w="7624"/>
      </w:tblGrid>
      <w:tr w:rsidR="002455EB" w14:paraId="5721CCB6" w14:textId="77777777" w:rsidTr="00AF601B">
        <w:trPr>
          <w:trHeight w:val="2439"/>
        </w:trPr>
        <w:tc>
          <w:tcPr>
            <w:tcW w:w="1896" w:type="dxa"/>
            <w:tcBorders>
              <w:top w:val="single" w:sz="4" w:space="0" w:color="4291F0"/>
              <w:left w:val="single" w:sz="4" w:space="0" w:color="4291F0"/>
              <w:bottom w:val="single" w:sz="4" w:space="0" w:color="4291F0"/>
              <w:right w:val="nil"/>
            </w:tcBorders>
            <w:shd w:val="clear" w:color="auto" w:fill="4291F0"/>
            <w:vAlign w:val="center"/>
          </w:tcPr>
          <w:p w14:paraId="0AF549AE" w14:textId="77777777" w:rsidR="002455EB" w:rsidRPr="00B2087A" w:rsidRDefault="002455EB" w:rsidP="007E7D9A">
            <w:pPr>
              <w:spacing w:after="120"/>
              <w:rPr>
                <w:b/>
                <w:color w:val="FFFFFF" w:themeColor="background1"/>
                <w:sz w:val="24"/>
                <w:szCs w:val="24"/>
              </w:rPr>
            </w:pPr>
            <w:r>
              <w:rPr>
                <w:b/>
                <w:color w:val="FFFFFF" w:themeColor="background1"/>
                <w:sz w:val="24"/>
                <w:szCs w:val="24"/>
              </w:rPr>
              <w:t>Identify the need or problem for the influence conversation</w:t>
            </w:r>
          </w:p>
        </w:tc>
        <w:tc>
          <w:tcPr>
            <w:tcW w:w="7624" w:type="dxa"/>
            <w:tcBorders>
              <w:top w:val="single" w:sz="4" w:space="0" w:color="4291F0"/>
              <w:left w:val="nil"/>
              <w:bottom w:val="single" w:sz="4" w:space="0" w:color="4291F0"/>
              <w:right w:val="single" w:sz="4" w:space="0" w:color="4291F0"/>
            </w:tcBorders>
            <w:shd w:val="clear" w:color="auto" w:fill="DEEAF6" w:themeFill="accent1" w:themeFillTint="33"/>
          </w:tcPr>
          <w:p w14:paraId="7F18483D" w14:textId="77777777" w:rsidR="002455EB" w:rsidRDefault="002455EB" w:rsidP="00A3690C">
            <w:pPr>
              <w:pStyle w:val="ListParagraph"/>
              <w:numPr>
                <w:ilvl w:val="0"/>
                <w:numId w:val="14"/>
              </w:numPr>
              <w:spacing w:after="120"/>
            </w:pPr>
            <w:r w:rsidRPr="004F5A8A">
              <w:t>Identify the need or problem you are trying to solve</w:t>
            </w:r>
            <w:r>
              <w:t>.</w:t>
            </w:r>
          </w:p>
          <w:p w14:paraId="6198368E" w14:textId="77777777" w:rsidR="002455EB" w:rsidRDefault="002455EB" w:rsidP="00A3690C">
            <w:pPr>
              <w:pStyle w:val="ListParagraph"/>
              <w:numPr>
                <w:ilvl w:val="0"/>
                <w:numId w:val="14"/>
              </w:numPr>
              <w:spacing w:after="120"/>
            </w:pPr>
            <w:r>
              <w:t xml:space="preserve">Create a goal for your conversation that either addresses the entire problem or part of the problem. For example, a challenge like improving cycle time in the procurement process will likely include conversations with many different stakeholders, and each conversation will need to have its own goal. </w:t>
            </w:r>
          </w:p>
          <w:p w14:paraId="2771E318" w14:textId="77777777" w:rsidR="002455EB" w:rsidRPr="004F5A8A" w:rsidRDefault="002455EB" w:rsidP="00A3690C">
            <w:pPr>
              <w:pStyle w:val="ListParagraph"/>
              <w:numPr>
                <w:ilvl w:val="0"/>
                <w:numId w:val="14"/>
              </w:numPr>
              <w:spacing w:after="120"/>
            </w:pPr>
            <w:r>
              <w:t>Write down your goal for the conversation and keep it handy so you can track back to it throughout the conversation when you feel like the conversation may be going off course.</w:t>
            </w:r>
          </w:p>
        </w:tc>
      </w:tr>
    </w:tbl>
    <w:p w14:paraId="1F6137E4" w14:textId="77777777" w:rsidR="00971B0E" w:rsidRDefault="00971B0E">
      <w:r>
        <w:br w:type="page"/>
      </w:r>
    </w:p>
    <w:tbl>
      <w:tblPr>
        <w:tblStyle w:val="TableGrid"/>
        <w:tblW w:w="0" w:type="auto"/>
        <w:tblLayout w:type="fixed"/>
        <w:tblLook w:val="04A0" w:firstRow="1" w:lastRow="0" w:firstColumn="1" w:lastColumn="0" w:noHBand="0" w:noVBand="1"/>
      </w:tblPr>
      <w:tblGrid>
        <w:gridCol w:w="1818"/>
        <w:gridCol w:w="78"/>
        <w:gridCol w:w="7624"/>
        <w:gridCol w:w="56"/>
      </w:tblGrid>
      <w:tr w:rsidR="002455EB" w14:paraId="7DAF413E" w14:textId="77777777" w:rsidTr="00AF601B">
        <w:trPr>
          <w:gridAfter w:val="1"/>
          <w:wAfter w:w="56" w:type="dxa"/>
          <w:trHeight w:val="283"/>
        </w:trPr>
        <w:tc>
          <w:tcPr>
            <w:tcW w:w="9520" w:type="dxa"/>
            <w:gridSpan w:val="3"/>
            <w:tcBorders>
              <w:top w:val="single" w:sz="4" w:space="0" w:color="4291F0"/>
              <w:left w:val="nil"/>
              <w:bottom w:val="single" w:sz="4" w:space="0" w:color="4291F0"/>
              <w:right w:val="nil"/>
            </w:tcBorders>
            <w:vAlign w:val="center"/>
          </w:tcPr>
          <w:p w14:paraId="46B73669" w14:textId="254D3E71" w:rsidR="002455EB" w:rsidRDefault="002455EB" w:rsidP="007E7D9A"/>
        </w:tc>
      </w:tr>
      <w:tr w:rsidR="002455EB" w:rsidRPr="0010406D" w14:paraId="4604B7F2" w14:textId="77777777" w:rsidTr="00971B0E">
        <w:trPr>
          <w:gridAfter w:val="1"/>
          <w:wAfter w:w="56" w:type="dxa"/>
          <w:trHeight w:val="3617"/>
        </w:trPr>
        <w:tc>
          <w:tcPr>
            <w:tcW w:w="1896" w:type="dxa"/>
            <w:gridSpan w:val="2"/>
            <w:tcBorders>
              <w:top w:val="single" w:sz="4" w:space="0" w:color="4291F0"/>
              <w:left w:val="single" w:sz="4" w:space="0" w:color="4291F0"/>
              <w:bottom w:val="single" w:sz="4" w:space="0" w:color="4291F0"/>
              <w:right w:val="nil"/>
            </w:tcBorders>
            <w:shd w:val="clear" w:color="auto" w:fill="4291F0"/>
            <w:vAlign w:val="center"/>
          </w:tcPr>
          <w:p w14:paraId="4766E554" w14:textId="77777777" w:rsidR="002455EB" w:rsidRPr="00B2087A" w:rsidRDefault="002455EB" w:rsidP="007E7D9A">
            <w:pPr>
              <w:spacing w:after="120"/>
              <w:rPr>
                <w:b/>
                <w:color w:val="FFFFFF" w:themeColor="background1"/>
                <w:sz w:val="24"/>
                <w:szCs w:val="24"/>
              </w:rPr>
            </w:pPr>
            <w:r>
              <w:rPr>
                <w:b/>
                <w:color w:val="FFFFFF" w:themeColor="background1"/>
                <w:sz w:val="24"/>
                <w:szCs w:val="24"/>
              </w:rPr>
              <w:t>Target the range of influencers who can satisfy the need or help solve the problem</w:t>
            </w:r>
          </w:p>
        </w:tc>
        <w:tc>
          <w:tcPr>
            <w:tcW w:w="7624" w:type="dxa"/>
            <w:tcBorders>
              <w:top w:val="single" w:sz="4" w:space="0" w:color="4291F0"/>
              <w:left w:val="nil"/>
              <w:bottom w:val="single" w:sz="4" w:space="0" w:color="4291F0"/>
              <w:right w:val="single" w:sz="4" w:space="0" w:color="4291F0"/>
            </w:tcBorders>
            <w:shd w:val="clear" w:color="auto" w:fill="DEEAF6" w:themeFill="accent1" w:themeFillTint="33"/>
          </w:tcPr>
          <w:p w14:paraId="5178A074" w14:textId="77777777" w:rsidR="002455EB" w:rsidRDefault="002455EB" w:rsidP="007E7D9A">
            <w:pPr>
              <w:spacing w:after="120"/>
            </w:pPr>
            <w:r w:rsidRPr="004F5A8A">
              <w:t xml:space="preserve">“Identify the need” and “target the range of influencers” may sometimes feel like the chicken and the egg. You need to know the challenge you are trying to solve and the range of influencers who can help you when creating your conversation goal. </w:t>
            </w:r>
          </w:p>
          <w:p w14:paraId="1BB07349" w14:textId="39510B77" w:rsidR="002455EB" w:rsidRDefault="00971B0E" w:rsidP="007E7D9A">
            <w:pPr>
              <w:spacing w:after="120"/>
            </w:pPr>
            <w:r>
              <w:t xml:space="preserve">Use the sphere of influence (below) </w:t>
            </w:r>
            <w:r w:rsidR="002455EB">
              <w:t>to target your range of influencers. As you review your sphere of influence, consider who is within your scope of control and who is within your influence.</w:t>
            </w:r>
          </w:p>
          <w:p w14:paraId="5B4375A2" w14:textId="77777777" w:rsidR="002455EB" w:rsidRPr="004F5A8A" w:rsidRDefault="002455EB" w:rsidP="007E7D9A">
            <w:pPr>
              <w:spacing w:after="120"/>
              <w:jc w:val="center"/>
            </w:pPr>
            <w:r w:rsidRPr="004F5A8A">
              <w:rPr>
                <w:noProof/>
              </w:rPr>
              <w:drawing>
                <wp:inline distT="0" distB="0" distL="0" distR="0" wp14:anchorId="34474C16" wp14:editId="2E3EC0A2">
                  <wp:extent cx="3820803" cy="2273300"/>
                  <wp:effectExtent l="0" t="0" r="8255" b="0"/>
                  <wp:docPr id="3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6144" cy="2270528"/>
                          </a:xfrm>
                          <a:prstGeom prst="rect">
                            <a:avLst/>
                          </a:prstGeom>
                        </pic:spPr>
                      </pic:pic>
                    </a:graphicData>
                  </a:graphic>
                </wp:inline>
              </w:drawing>
            </w:r>
          </w:p>
        </w:tc>
      </w:tr>
      <w:tr w:rsidR="002455EB" w:rsidRPr="0010406D" w14:paraId="42970760" w14:textId="77777777" w:rsidTr="00AF601B">
        <w:trPr>
          <w:gridAfter w:val="1"/>
          <w:wAfter w:w="56" w:type="dxa"/>
          <w:trHeight w:val="167"/>
        </w:trPr>
        <w:tc>
          <w:tcPr>
            <w:tcW w:w="9520" w:type="dxa"/>
            <w:gridSpan w:val="3"/>
            <w:tcBorders>
              <w:top w:val="single" w:sz="4" w:space="0" w:color="4291F0"/>
              <w:left w:val="nil"/>
              <w:bottom w:val="single" w:sz="4" w:space="0" w:color="4291F0"/>
              <w:right w:val="nil"/>
            </w:tcBorders>
            <w:shd w:val="clear" w:color="auto" w:fill="auto"/>
            <w:vAlign w:val="center"/>
          </w:tcPr>
          <w:p w14:paraId="3E118E90" w14:textId="77777777" w:rsidR="002455EB" w:rsidRPr="009F6189" w:rsidRDefault="002455EB" w:rsidP="007E7D9A">
            <w:pPr>
              <w:spacing w:before="0"/>
            </w:pPr>
          </w:p>
        </w:tc>
      </w:tr>
      <w:tr w:rsidR="002455EB" w14:paraId="5FC0E8D1" w14:textId="77777777" w:rsidTr="007E7D9A">
        <w:tc>
          <w:tcPr>
            <w:tcW w:w="1818" w:type="dxa"/>
            <w:tcBorders>
              <w:top w:val="single" w:sz="4" w:space="0" w:color="4291F0"/>
              <w:left w:val="single" w:sz="4" w:space="0" w:color="4291F0"/>
              <w:bottom w:val="single" w:sz="4" w:space="0" w:color="4291F0"/>
              <w:right w:val="nil"/>
            </w:tcBorders>
            <w:shd w:val="clear" w:color="auto" w:fill="4291F0"/>
            <w:vAlign w:val="center"/>
          </w:tcPr>
          <w:p w14:paraId="536D1500" w14:textId="77777777" w:rsidR="002455EB" w:rsidRPr="00B2087A" w:rsidRDefault="002455EB" w:rsidP="007E7D9A">
            <w:pPr>
              <w:spacing w:after="120"/>
              <w:rPr>
                <w:b/>
                <w:color w:val="FFFFFF" w:themeColor="background1"/>
                <w:sz w:val="24"/>
                <w:szCs w:val="24"/>
              </w:rPr>
            </w:pPr>
            <w:r>
              <w:rPr>
                <w:b/>
                <w:color w:val="FFFFFF" w:themeColor="background1"/>
                <w:sz w:val="24"/>
                <w:szCs w:val="24"/>
              </w:rPr>
              <w:t>Prepare for the conversation using the Ladder of Inference</w:t>
            </w:r>
          </w:p>
        </w:tc>
        <w:tc>
          <w:tcPr>
            <w:tcW w:w="7758" w:type="dxa"/>
            <w:gridSpan w:val="3"/>
            <w:tcBorders>
              <w:top w:val="single" w:sz="4" w:space="0" w:color="4291F0"/>
              <w:left w:val="nil"/>
              <w:bottom w:val="single" w:sz="4" w:space="0" w:color="4291F0"/>
              <w:right w:val="single" w:sz="4" w:space="0" w:color="4291F0"/>
            </w:tcBorders>
            <w:shd w:val="clear" w:color="auto" w:fill="DEEAF6" w:themeFill="accent1" w:themeFillTint="33"/>
          </w:tcPr>
          <w:p w14:paraId="1ACB8BA0" w14:textId="77777777" w:rsidR="002455EB" w:rsidRDefault="002455EB" w:rsidP="007E7D9A">
            <w:pPr>
              <w:spacing w:after="120"/>
            </w:pPr>
            <w:r w:rsidRPr="000A0138">
              <w:rPr>
                <w:noProof/>
              </w:rPr>
              <w:drawing>
                <wp:inline distT="0" distB="0" distL="0" distR="0" wp14:anchorId="4E9F6984" wp14:editId="14EC175F">
                  <wp:extent cx="4712970" cy="1448435"/>
                  <wp:effectExtent l="38100" t="19050" r="30480" b="37465"/>
                  <wp:docPr id="2050" name="Picture 2" descr="Ladder of Inferenc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Ladder of Inference"/>
                          <pic:cNvPicPr>
                            <a:picLocks noGrp="1" noChangeAspect="1" noChangeArrowheads="1"/>
                          </pic:cNvPicPr>
                        </pic:nvPicPr>
                        <pic:blipFill rotWithShape="1">
                          <a:blip r:embed="rId19" cstate="print">
                            <a:extLst>
                              <a:ext uri="{28A0092B-C50C-407E-A947-70E740481C1C}">
                                <a14:useLocalDpi xmlns:a14="http://schemas.microsoft.com/office/drawing/2010/main" val="0"/>
                              </a:ext>
                            </a:extLst>
                          </a:blip>
                          <a:srcRect l="5565" t="13447" r="6892" b="22859"/>
                          <a:stretch/>
                        </pic:blipFill>
                        <pic:spPr bwMode="auto">
                          <a:xfrm>
                            <a:off x="0" y="0"/>
                            <a:ext cx="4744109" cy="1458005"/>
                          </a:xfrm>
                          <a:prstGeom prst="rect">
                            <a:avLst/>
                          </a:prstGeom>
                          <a:noFill/>
                          <a:ln>
                            <a:noFill/>
                          </a:ln>
                          <a:effectLst>
                            <a:outerShdw blurRad="50800" dist="50800" dir="3600000" algn="ctr" rotWithShape="0">
                              <a:srgbClr val="000000">
                                <a:alpha val="0"/>
                              </a:srgbClr>
                            </a:outerShdw>
                          </a:effectLst>
                          <a:extLst>
                            <a:ext uri="{53640926-AAD7-44D8-BBD7-CCE9431645EC}">
                              <a14:shadowObscured xmlns:a14="http://schemas.microsoft.com/office/drawing/2010/main"/>
                            </a:ext>
                          </a:extLst>
                        </pic:spPr>
                      </pic:pic>
                    </a:graphicData>
                  </a:graphic>
                </wp:inline>
              </w:drawing>
            </w:r>
          </w:p>
          <w:p w14:paraId="0DB83ED0" w14:textId="77777777" w:rsidR="002455EB" w:rsidRDefault="002455EB" w:rsidP="007E7D9A">
            <w:pPr>
              <w:spacing w:after="120"/>
            </w:pPr>
            <w:r w:rsidRPr="000A0138">
              <w:t xml:space="preserve">Use the ladder of inference to determine the assumptions of each party. </w:t>
            </w:r>
            <w:r>
              <w:t xml:space="preserve">As you move up the ladder, here are each of the phases: </w:t>
            </w:r>
          </w:p>
          <w:p w14:paraId="704E6230" w14:textId="77777777" w:rsidR="002455EB" w:rsidRDefault="002455EB" w:rsidP="00A3690C">
            <w:pPr>
              <w:pStyle w:val="ListParagraph"/>
              <w:numPr>
                <w:ilvl w:val="0"/>
                <w:numId w:val="19"/>
              </w:numPr>
              <w:spacing w:after="120"/>
            </w:pPr>
            <w:r w:rsidRPr="00C713CA">
              <w:rPr>
                <w:b/>
              </w:rPr>
              <w:t>Observable data</w:t>
            </w:r>
            <w:r>
              <w:t xml:space="preserve"> – information </w:t>
            </w:r>
            <w:proofErr w:type="gramStart"/>
            <w:r>
              <w:t>that’s</w:t>
            </w:r>
            <w:proofErr w:type="gramEnd"/>
            <w:r>
              <w:t xml:space="preserve"> readily available to everyone looking at the scenario. </w:t>
            </w:r>
          </w:p>
          <w:p w14:paraId="0A19C739" w14:textId="77777777" w:rsidR="002455EB" w:rsidRDefault="002455EB" w:rsidP="00A3690C">
            <w:pPr>
              <w:pStyle w:val="ListParagraph"/>
              <w:numPr>
                <w:ilvl w:val="0"/>
                <w:numId w:val="19"/>
              </w:numPr>
              <w:spacing w:after="120"/>
            </w:pPr>
            <w:r w:rsidRPr="00C713CA">
              <w:rPr>
                <w:b/>
              </w:rPr>
              <w:t xml:space="preserve">Focus on specific data </w:t>
            </w:r>
            <w:r>
              <w:t xml:space="preserve">– the information we decide to clue into – this information may be different for different individuals looking at a situation. </w:t>
            </w:r>
          </w:p>
          <w:p w14:paraId="19FC8BE2" w14:textId="77777777" w:rsidR="002455EB" w:rsidRDefault="002455EB" w:rsidP="00A3690C">
            <w:pPr>
              <w:pStyle w:val="ListParagraph"/>
              <w:numPr>
                <w:ilvl w:val="0"/>
                <w:numId w:val="19"/>
              </w:numPr>
              <w:spacing w:after="120"/>
            </w:pPr>
            <w:r w:rsidRPr="00C713CA">
              <w:rPr>
                <w:b/>
              </w:rPr>
              <w:t xml:space="preserve">Interpret the data – </w:t>
            </w:r>
            <w:r>
              <w:t xml:space="preserve">our interpretation of the data – individuals are likely to have different interpretations and conclusions here. </w:t>
            </w:r>
          </w:p>
          <w:p w14:paraId="088F1D18" w14:textId="77777777" w:rsidR="002455EB" w:rsidRDefault="002455EB" w:rsidP="00A3690C">
            <w:pPr>
              <w:pStyle w:val="ListParagraph"/>
              <w:numPr>
                <w:ilvl w:val="0"/>
                <w:numId w:val="19"/>
              </w:numPr>
              <w:spacing w:after="120"/>
            </w:pPr>
            <w:r w:rsidRPr="00C713CA">
              <w:rPr>
                <w:b/>
              </w:rPr>
              <w:t xml:space="preserve">Develop theories and beliefs – </w:t>
            </w:r>
            <w:r>
              <w:t>based on our interpretations, we form theories and beliefs that comprise our view of a situation.</w:t>
            </w:r>
          </w:p>
          <w:p w14:paraId="755BD9D6" w14:textId="77777777" w:rsidR="002455EB" w:rsidRPr="000A0138" w:rsidRDefault="002455EB" w:rsidP="00A3690C">
            <w:pPr>
              <w:pStyle w:val="ListParagraph"/>
              <w:numPr>
                <w:ilvl w:val="0"/>
                <w:numId w:val="19"/>
              </w:numPr>
              <w:spacing w:after="120"/>
            </w:pPr>
            <w:r w:rsidRPr="00C713CA">
              <w:rPr>
                <w:b/>
              </w:rPr>
              <w:t xml:space="preserve">Take action – </w:t>
            </w:r>
            <w:r>
              <w:t xml:space="preserve">this is where having an influence conversation occurs. Others went through the same steps as you to develop theories and beliefs. </w:t>
            </w:r>
          </w:p>
        </w:tc>
      </w:tr>
    </w:tbl>
    <w:p w14:paraId="0D62E08D" w14:textId="40496104" w:rsidR="00971B0E" w:rsidRDefault="00971B0E"/>
    <w:tbl>
      <w:tblPr>
        <w:tblStyle w:val="TableGrid"/>
        <w:tblW w:w="0" w:type="auto"/>
        <w:tblLayout w:type="fixed"/>
        <w:tblLook w:val="04A0" w:firstRow="1" w:lastRow="0" w:firstColumn="1" w:lastColumn="0" w:noHBand="0" w:noVBand="1"/>
      </w:tblPr>
      <w:tblGrid>
        <w:gridCol w:w="1818"/>
        <w:gridCol w:w="7758"/>
      </w:tblGrid>
      <w:tr w:rsidR="002455EB" w14:paraId="3C38E226" w14:textId="77777777" w:rsidTr="007E7D9A">
        <w:trPr>
          <w:trHeight w:val="90"/>
        </w:trPr>
        <w:tc>
          <w:tcPr>
            <w:tcW w:w="9576" w:type="dxa"/>
            <w:gridSpan w:val="2"/>
            <w:tcBorders>
              <w:top w:val="single" w:sz="4" w:space="0" w:color="4291F0"/>
              <w:left w:val="nil"/>
              <w:bottom w:val="single" w:sz="4" w:space="0" w:color="4291F0"/>
              <w:right w:val="nil"/>
            </w:tcBorders>
            <w:shd w:val="clear" w:color="auto" w:fill="FFFFFF" w:themeFill="background1"/>
            <w:vAlign w:val="center"/>
          </w:tcPr>
          <w:p w14:paraId="06B0805B" w14:textId="7531AA65" w:rsidR="002455EB" w:rsidRPr="003D462F" w:rsidRDefault="002455EB" w:rsidP="007E7D9A">
            <w:pPr>
              <w:spacing w:before="0"/>
              <w:rPr>
                <w:b/>
              </w:rPr>
            </w:pPr>
          </w:p>
        </w:tc>
      </w:tr>
      <w:tr w:rsidR="002455EB" w14:paraId="100BF7B9" w14:textId="77777777" w:rsidTr="007E7D9A">
        <w:trPr>
          <w:trHeight w:val="90"/>
        </w:trPr>
        <w:tc>
          <w:tcPr>
            <w:tcW w:w="1818" w:type="dxa"/>
            <w:tcBorders>
              <w:top w:val="single" w:sz="4" w:space="0" w:color="4291F0"/>
              <w:left w:val="nil"/>
              <w:bottom w:val="single" w:sz="4" w:space="0" w:color="4291F0"/>
              <w:right w:val="nil"/>
            </w:tcBorders>
            <w:shd w:val="clear" w:color="auto" w:fill="4291F0"/>
            <w:vAlign w:val="center"/>
          </w:tcPr>
          <w:p w14:paraId="6D48A365" w14:textId="77777777" w:rsidR="002455EB" w:rsidRPr="003D462F" w:rsidRDefault="002455EB" w:rsidP="007E7D9A">
            <w:pPr>
              <w:spacing w:before="0"/>
              <w:rPr>
                <w:b/>
              </w:rPr>
            </w:pPr>
            <w:r>
              <w:rPr>
                <w:b/>
                <w:color w:val="FFFFFF" w:themeColor="background1"/>
                <w:sz w:val="24"/>
                <w:szCs w:val="24"/>
              </w:rPr>
              <w:t>Preparation Logistics</w:t>
            </w:r>
          </w:p>
        </w:tc>
        <w:tc>
          <w:tcPr>
            <w:tcW w:w="7758" w:type="dxa"/>
            <w:tcBorders>
              <w:top w:val="single" w:sz="4" w:space="0" w:color="4291F0"/>
              <w:left w:val="nil"/>
              <w:bottom w:val="single" w:sz="4" w:space="0" w:color="4291F0"/>
              <w:right w:val="nil"/>
            </w:tcBorders>
            <w:shd w:val="clear" w:color="auto" w:fill="DEEAF6" w:themeFill="accent1" w:themeFillTint="33"/>
            <w:vAlign w:val="center"/>
          </w:tcPr>
          <w:p w14:paraId="16B1407F" w14:textId="77777777" w:rsidR="002455EB" w:rsidRPr="0061415A" w:rsidRDefault="002455EB" w:rsidP="00A3690C">
            <w:pPr>
              <w:pStyle w:val="ListParagraph"/>
              <w:numPr>
                <w:ilvl w:val="0"/>
                <w:numId w:val="15"/>
              </w:numPr>
              <w:spacing w:after="120"/>
            </w:pPr>
            <w:r>
              <w:rPr>
                <w:b/>
              </w:rPr>
              <w:t xml:space="preserve">How much time do you need for the conversation? </w:t>
            </w:r>
          </w:p>
          <w:p w14:paraId="290403B5" w14:textId="77777777" w:rsidR="002455EB" w:rsidRDefault="002455EB" w:rsidP="00A3690C">
            <w:pPr>
              <w:pStyle w:val="ListParagraph"/>
              <w:numPr>
                <w:ilvl w:val="1"/>
                <w:numId w:val="15"/>
              </w:numPr>
              <w:spacing w:after="120"/>
            </w:pPr>
            <w:r>
              <w:t xml:space="preserve">Consider </w:t>
            </w:r>
            <w:proofErr w:type="gramStart"/>
            <w:r>
              <w:t>your</w:t>
            </w:r>
            <w:proofErr w:type="gramEnd"/>
            <w:r>
              <w:t xml:space="preserve"> working relationship with the other party – what level of formality should you use in the conversation?</w:t>
            </w:r>
          </w:p>
          <w:p w14:paraId="1A0EF9BE" w14:textId="77777777" w:rsidR="002455EB" w:rsidRDefault="002455EB" w:rsidP="00A3690C">
            <w:pPr>
              <w:pStyle w:val="ListParagraph"/>
              <w:numPr>
                <w:ilvl w:val="1"/>
                <w:numId w:val="15"/>
              </w:numPr>
              <w:spacing w:after="120"/>
            </w:pPr>
            <w:r>
              <w:t xml:space="preserve">Consider what </w:t>
            </w:r>
            <w:proofErr w:type="gramStart"/>
            <w:r>
              <w:t>you’re</w:t>
            </w:r>
            <w:proofErr w:type="gramEnd"/>
            <w:r>
              <w:t xml:space="preserve"> communicating about – Is it an easy or challenging message to communicate? Will you find it hard to describe to someone else? What is the outcome of the conversation – brainstorming, making a decision, or sharing information?</w:t>
            </w:r>
          </w:p>
          <w:p w14:paraId="4B8FB056" w14:textId="77777777" w:rsidR="002455EB" w:rsidRDefault="002455EB" w:rsidP="00A3690C">
            <w:pPr>
              <w:pStyle w:val="ListParagraph"/>
              <w:numPr>
                <w:ilvl w:val="1"/>
                <w:numId w:val="15"/>
              </w:numPr>
              <w:spacing w:after="120"/>
            </w:pPr>
            <w:r>
              <w:t>Schedule your meeting length accordingly</w:t>
            </w:r>
          </w:p>
          <w:p w14:paraId="626CA390" w14:textId="77777777" w:rsidR="002455EB" w:rsidRPr="0061415A" w:rsidRDefault="002455EB" w:rsidP="00A3690C">
            <w:pPr>
              <w:pStyle w:val="ListParagraph"/>
              <w:numPr>
                <w:ilvl w:val="0"/>
                <w:numId w:val="15"/>
              </w:numPr>
              <w:spacing w:after="120"/>
            </w:pPr>
            <w:r>
              <w:rPr>
                <w:b/>
              </w:rPr>
              <w:t xml:space="preserve">Where is an appropriate place? </w:t>
            </w:r>
          </w:p>
          <w:p w14:paraId="7CCBC0B9" w14:textId="77777777" w:rsidR="002455EB" w:rsidRDefault="002455EB" w:rsidP="00A3690C">
            <w:pPr>
              <w:pStyle w:val="ListParagraph"/>
              <w:numPr>
                <w:ilvl w:val="1"/>
                <w:numId w:val="15"/>
              </w:numPr>
              <w:spacing w:after="120"/>
            </w:pPr>
            <w:r>
              <w:t>Consider whether you need to have a private space or whether it’s okay to “catch the other party” in between meetings</w:t>
            </w:r>
          </w:p>
          <w:p w14:paraId="2FAD6B40" w14:textId="77777777" w:rsidR="002455EB" w:rsidRPr="0061415A" w:rsidRDefault="002455EB" w:rsidP="00A3690C">
            <w:pPr>
              <w:pStyle w:val="ListParagraph"/>
              <w:numPr>
                <w:ilvl w:val="0"/>
                <w:numId w:val="15"/>
              </w:numPr>
              <w:spacing w:after="120"/>
            </w:pPr>
            <w:r>
              <w:rPr>
                <w:b/>
              </w:rPr>
              <w:t>Does the other party need to prepare?</w:t>
            </w:r>
          </w:p>
          <w:p w14:paraId="2AF83B69" w14:textId="77777777" w:rsidR="002455EB" w:rsidRPr="00C713CA" w:rsidRDefault="002455EB" w:rsidP="00A3690C">
            <w:pPr>
              <w:pStyle w:val="ListParagraph"/>
              <w:numPr>
                <w:ilvl w:val="1"/>
                <w:numId w:val="15"/>
              </w:numPr>
              <w:spacing w:before="0"/>
              <w:rPr>
                <w:b/>
              </w:rPr>
            </w:pPr>
            <w:r>
              <w:t>Identify any context or pre-reads you want to share with the other party.</w:t>
            </w:r>
          </w:p>
        </w:tc>
      </w:tr>
    </w:tbl>
    <w:p w14:paraId="362B401C" w14:textId="77777777" w:rsidR="002455EB" w:rsidRPr="00274DA1" w:rsidRDefault="002455EB" w:rsidP="002455EB"/>
    <w:p w14:paraId="2BB68A0F" w14:textId="77777777" w:rsidR="00DB3FDC" w:rsidRDefault="00DB3FDC">
      <w:pPr>
        <w:spacing w:before="0"/>
        <w:rPr>
          <w:rFonts w:eastAsiaTheme="majorEastAsia" w:cstheme="majorBidi"/>
          <w:b/>
          <w:noProof/>
          <w:sz w:val="28"/>
          <w:szCs w:val="28"/>
        </w:rPr>
      </w:pPr>
      <w:r>
        <w:br w:type="page"/>
      </w:r>
    </w:p>
    <w:p w14:paraId="1300A1DD" w14:textId="6281E18B" w:rsidR="008D6860" w:rsidRDefault="008D6860" w:rsidP="00FB7905">
      <w:pPr>
        <w:pStyle w:val="Heading1"/>
      </w:pPr>
      <w:bookmarkStart w:id="347" w:name="_Toc464484906"/>
      <w:r w:rsidRPr="008D6860">
        <w:lastRenderedPageBreak/>
        <w:t>Understanding Stakeholder Challenges</w:t>
      </w:r>
      <w:bookmarkEnd w:id="347"/>
    </w:p>
    <w:p w14:paraId="2F95FFB4" w14:textId="5E8E3139" w:rsidR="008D6860" w:rsidRPr="008D6860" w:rsidRDefault="008D6860" w:rsidP="008D6860">
      <w:r>
        <w:t>A USDS gue</w:t>
      </w:r>
      <w:r w:rsidR="007D1620">
        <w:t>st speaker will now discuss their experiences around government transformation and stakeholder engagement</w:t>
      </w:r>
      <w:r>
        <w:t xml:space="preserve">. Use the space below to take any notes from the </w:t>
      </w:r>
      <w:r w:rsidR="007D1620">
        <w:t>presentation</w:t>
      </w:r>
      <w:r>
        <w:t>.</w:t>
      </w:r>
    </w:p>
    <w:tbl>
      <w:tblPr>
        <w:tblStyle w:val="TableGrid"/>
        <w:tblW w:w="9998" w:type="dxa"/>
        <w:tblLook w:val="04A0" w:firstRow="1" w:lastRow="0" w:firstColumn="1" w:lastColumn="0" w:noHBand="0" w:noVBand="1"/>
      </w:tblPr>
      <w:tblGrid>
        <w:gridCol w:w="9998"/>
      </w:tblGrid>
      <w:tr w:rsidR="00C87701" w14:paraId="217D36B0" w14:textId="77777777" w:rsidTr="00C87701">
        <w:trPr>
          <w:trHeight w:val="11503"/>
        </w:trPr>
        <w:tc>
          <w:tcPr>
            <w:tcW w:w="9998" w:type="dxa"/>
          </w:tcPr>
          <w:p w14:paraId="1B297BC0" w14:textId="4AFC4496" w:rsidR="004F7423" w:rsidRDefault="004F7423" w:rsidP="008D6860"/>
          <w:p w14:paraId="3CF0DAF9" w14:textId="77777777" w:rsidR="00C87701" w:rsidRPr="004F7423" w:rsidRDefault="00C87701" w:rsidP="004F7423">
            <w:pPr>
              <w:jc w:val="center"/>
            </w:pPr>
          </w:p>
        </w:tc>
      </w:tr>
    </w:tbl>
    <w:p w14:paraId="46278EBF" w14:textId="0F070B16" w:rsidR="007D1620" w:rsidRDefault="007D1620" w:rsidP="00FB7905">
      <w:pPr>
        <w:pStyle w:val="Heading1"/>
      </w:pPr>
      <w:bookmarkStart w:id="348" w:name="_Toc464484907"/>
      <w:r>
        <w:lastRenderedPageBreak/>
        <w:t>Analyzing What and How You Will Buy</w:t>
      </w:r>
      <w:bookmarkEnd w:id="348"/>
    </w:p>
    <w:p w14:paraId="4E305535" w14:textId="77777777" w:rsidR="00B77E06" w:rsidRDefault="00B77E06" w:rsidP="007D1620">
      <w:r>
        <w:t xml:space="preserve">In Release 2, you have learned to: </w:t>
      </w:r>
    </w:p>
    <w:p w14:paraId="1B32F3AF" w14:textId="120764D4" w:rsidR="00B77E06" w:rsidRDefault="00B77E06" w:rsidP="00A3690C">
      <w:pPr>
        <w:pStyle w:val="ListParagraph"/>
        <w:numPr>
          <w:ilvl w:val="0"/>
          <w:numId w:val="28"/>
        </w:numPr>
      </w:pPr>
      <w:r>
        <w:t xml:space="preserve">Ask effective exploratory questions to understand the </w:t>
      </w:r>
      <w:proofErr w:type="gramStart"/>
      <w:r>
        <w:t>agency’s</w:t>
      </w:r>
      <w:proofErr w:type="gramEnd"/>
      <w:r>
        <w:t xml:space="preserve"> need and make recommendations on a course of action for a digital acquisition procurement.</w:t>
      </w:r>
    </w:p>
    <w:p w14:paraId="05893FBC" w14:textId="6E420785" w:rsidR="00B77E06" w:rsidRDefault="00B77E06" w:rsidP="00A3690C">
      <w:pPr>
        <w:pStyle w:val="ListParagraph"/>
        <w:numPr>
          <w:ilvl w:val="0"/>
          <w:numId w:val="28"/>
        </w:numPr>
      </w:pPr>
      <w:r>
        <w:t xml:space="preserve">Analyze a digital service need to determine the most appropriate market for the service. </w:t>
      </w:r>
    </w:p>
    <w:p w14:paraId="362F6571" w14:textId="77777777" w:rsidR="00B77E06" w:rsidRDefault="00B77E06" w:rsidP="00A3690C">
      <w:pPr>
        <w:pStyle w:val="ListParagraph"/>
        <w:numPr>
          <w:ilvl w:val="0"/>
          <w:numId w:val="28"/>
        </w:numPr>
      </w:pPr>
      <w:r>
        <w:t xml:space="preserve">Identify why communicating openly and responsibly with potential vendors is critical to digital services acquisition success and how to do it. </w:t>
      </w:r>
    </w:p>
    <w:p w14:paraId="453B12AF" w14:textId="661E48F0" w:rsidR="00B77E06" w:rsidRDefault="00B77E06" w:rsidP="00A3690C">
      <w:pPr>
        <w:pStyle w:val="ListParagraph"/>
        <w:numPr>
          <w:ilvl w:val="0"/>
          <w:numId w:val="28"/>
        </w:numPr>
      </w:pPr>
      <w:r>
        <w:t>Conduct effective market research for digital services.</w:t>
      </w:r>
    </w:p>
    <w:p w14:paraId="19F456D2" w14:textId="735A02C3" w:rsidR="00B77E06" w:rsidRDefault="00B77E06" w:rsidP="00B77E06">
      <w:r>
        <w:t>Two</w:t>
      </w:r>
      <w:r w:rsidR="005F13E7">
        <w:t xml:space="preserve"> of the</w:t>
      </w:r>
      <w:r>
        <w:t xml:space="preserve"> key topics covered in Release 2 were </w:t>
      </w:r>
      <w:r w:rsidRPr="00B77E06">
        <w:rPr>
          <w:b/>
        </w:rPr>
        <w:t>Understanding the Need/Product Vision</w:t>
      </w:r>
      <w:r>
        <w:t xml:space="preserve">, and </w:t>
      </w:r>
      <w:r w:rsidRPr="00B77E06">
        <w:rPr>
          <w:b/>
        </w:rPr>
        <w:t>Conducting Market Research</w:t>
      </w:r>
      <w:r>
        <w:rPr>
          <w:b/>
        </w:rPr>
        <w:t xml:space="preserve">. </w:t>
      </w:r>
      <w:r>
        <w:t xml:space="preserve">Review the topics more below. </w:t>
      </w:r>
    </w:p>
    <w:p w14:paraId="787A0406" w14:textId="5C0F4860" w:rsidR="00B77E06" w:rsidRDefault="00B77E06" w:rsidP="00B77E06">
      <w:r>
        <w:t>Understanding the Need/Product Vision can be done by:</w:t>
      </w:r>
    </w:p>
    <w:p w14:paraId="28FEA87D" w14:textId="0ABBD2A3" w:rsidR="00B77E06" w:rsidRDefault="00B77E06" w:rsidP="00A3690C">
      <w:pPr>
        <w:pStyle w:val="ListParagraph"/>
        <w:numPr>
          <w:ilvl w:val="0"/>
          <w:numId w:val="29"/>
        </w:numPr>
      </w:pPr>
      <w:r>
        <w:t>Assessing customers and the landscape to identify the need</w:t>
      </w:r>
    </w:p>
    <w:p w14:paraId="41CA58C2" w14:textId="4AC22213" w:rsidR="00B77E06" w:rsidRDefault="00B77E06" w:rsidP="00A3690C">
      <w:pPr>
        <w:pStyle w:val="ListParagraph"/>
        <w:numPr>
          <w:ilvl w:val="0"/>
          <w:numId w:val="29"/>
        </w:numPr>
      </w:pPr>
      <w:r>
        <w:t>Defining the customer need you’re solving (product vision)</w:t>
      </w:r>
    </w:p>
    <w:p w14:paraId="2AEFC0BF" w14:textId="1FCE2713" w:rsidR="00B77E06" w:rsidRDefault="00B77E06" w:rsidP="00B77E06">
      <w:r>
        <w:t>Conducting Market Research includes:</w:t>
      </w:r>
    </w:p>
    <w:p w14:paraId="2A658EED" w14:textId="7F18CE03" w:rsidR="00B77E06" w:rsidRDefault="00B77E06" w:rsidP="00A3690C">
      <w:pPr>
        <w:pStyle w:val="ListParagraph"/>
        <w:numPr>
          <w:ilvl w:val="0"/>
          <w:numId w:val="30"/>
        </w:numPr>
      </w:pPr>
      <w:r>
        <w:t>Potential sources of supply</w:t>
      </w:r>
    </w:p>
    <w:p w14:paraId="5FB6B3B3" w14:textId="3BA50818" w:rsidR="00B77E06" w:rsidRDefault="00B77E06" w:rsidP="00A3690C">
      <w:pPr>
        <w:pStyle w:val="ListParagraph"/>
        <w:numPr>
          <w:ilvl w:val="0"/>
          <w:numId w:val="30"/>
        </w:numPr>
      </w:pPr>
      <w:r>
        <w:t>Segmenting the market</w:t>
      </w:r>
    </w:p>
    <w:p w14:paraId="75A4502F" w14:textId="453465A6" w:rsidR="00B77E06" w:rsidRPr="00B77E06" w:rsidRDefault="00B77E06" w:rsidP="00A3690C">
      <w:pPr>
        <w:pStyle w:val="ListParagraph"/>
        <w:numPr>
          <w:ilvl w:val="0"/>
          <w:numId w:val="30"/>
        </w:numPr>
      </w:pPr>
      <w:r>
        <w:t>Identifying and communicating with non-traditional vendors</w:t>
      </w:r>
    </w:p>
    <w:p w14:paraId="20A2758A" w14:textId="77777777" w:rsidR="00B77E06" w:rsidRPr="00B77E06" w:rsidRDefault="00B77E06" w:rsidP="00B77E06"/>
    <w:p w14:paraId="146E8CE2" w14:textId="77777777" w:rsidR="00DB3FDC" w:rsidRDefault="00DB3FDC">
      <w:pPr>
        <w:spacing w:before="0"/>
        <w:rPr>
          <w:rFonts w:eastAsiaTheme="majorEastAsia" w:cstheme="majorBidi"/>
          <w:b/>
          <w:noProof/>
          <w:sz w:val="28"/>
          <w:szCs w:val="28"/>
        </w:rPr>
      </w:pPr>
      <w:r>
        <w:br w:type="page"/>
      </w:r>
    </w:p>
    <w:p w14:paraId="4A509607" w14:textId="583C17EC" w:rsidR="00B77E06" w:rsidRPr="00B77E06" w:rsidRDefault="004F7423" w:rsidP="00FB7905">
      <w:pPr>
        <w:pStyle w:val="Heading1"/>
      </w:pPr>
      <w:bookmarkStart w:id="349" w:name="_Toc464484908"/>
      <w:r w:rsidRPr="004F7423">
        <w:lastRenderedPageBreak/>
        <w:t>MAP Case Study: Activity Review &amp; Discussion</w:t>
      </w:r>
      <w:bookmarkEnd w:id="349"/>
    </w:p>
    <w:p w14:paraId="595C766C" w14:textId="462639FA" w:rsidR="004F7423" w:rsidRPr="004F7423" w:rsidRDefault="004F7423" w:rsidP="004F7423">
      <w:pPr>
        <w:rPr>
          <w:b/>
        </w:rPr>
      </w:pPr>
      <w:r w:rsidRPr="004F7423">
        <w:rPr>
          <w:b/>
        </w:rPr>
        <w:t>The Situation</w:t>
      </w:r>
    </w:p>
    <w:p w14:paraId="08E087E8" w14:textId="7BCFF5C6" w:rsidR="004F7423" w:rsidRPr="004F7423" w:rsidRDefault="004F7423" w:rsidP="004F7423">
      <w:r w:rsidRPr="004F7423">
        <w:t xml:space="preserve">MAP has a proprietary system/application (COWSS) and a support contract in place with the vendor (NOSE). The system no longer meets the agency’s needs and the NOSE support for upgrades is slow and expensive. </w:t>
      </w:r>
      <w:del w:id="350" w:author="Erin" w:date="2016-10-17T14:37:00Z">
        <w:r w:rsidRPr="004F7423" w:rsidDel="003A3FB5">
          <w:delText xml:space="preserve"> </w:delText>
        </w:r>
      </w:del>
      <w:r w:rsidRPr="004F7423">
        <w:t xml:space="preserve">Something has to be done to remedy the situation. </w:t>
      </w:r>
    </w:p>
    <w:p w14:paraId="3E5D2AE6" w14:textId="174381B7" w:rsidR="004F7423" w:rsidRPr="004F7423" w:rsidRDefault="004F7423" w:rsidP="004F7423">
      <w:pPr>
        <w:rPr>
          <w:b/>
        </w:rPr>
      </w:pPr>
      <w:r w:rsidRPr="004F7423">
        <w:rPr>
          <w:b/>
        </w:rPr>
        <w:t>The Challenge</w:t>
      </w:r>
    </w:p>
    <w:p w14:paraId="0B625709" w14:textId="77777777" w:rsidR="004F7423" w:rsidRPr="004F7423" w:rsidRDefault="004F7423" w:rsidP="004F7423">
      <w:r w:rsidRPr="004F7423">
        <w:t>As the new CO, you have to work with the stakeholders to procure a mission and cost effective solution. There are many ways to meet the need in the digital services marketplace- what approach should you take?</w:t>
      </w:r>
    </w:p>
    <w:p w14:paraId="43FAF271" w14:textId="0D33A016" w:rsidR="004F7423" w:rsidRPr="004F7423" w:rsidRDefault="004F7423" w:rsidP="004F7423">
      <w:pPr>
        <w:rPr>
          <w:b/>
        </w:rPr>
      </w:pPr>
      <w:r w:rsidRPr="004F7423">
        <w:rPr>
          <w:b/>
        </w:rPr>
        <w:t>Instructions</w:t>
      </w:r>
    </w:p>
    <w:p w14:paraId="12255851" w14:textId="77777777" w:rsidR="004F7423" w:rsidRPr="004F7423" w:rsidRDefault="004F7423" w:rsidP="004F7423">
      <w:r w:rsidRPr="004F7423">
        <w:t>With your MAP Case Study, we asked you to:</w:t>
      </w:r>
    </w:p>
    <w:p w14:paraId="3DB9E442" w14:textId="109126F7" w:rsidR="007E7D9A" w:rsidRPr="004F7423" w:rsidRDefault="007E7D9A" w:rsidP="00A3690C">
      <w:pPr>
        <w:numPr>
          <w:ilvl w:val="0"/>
          <w:numId w:val="32"/>
        </w:numPr>
      </w:pPr>
      <w:r w:rsidRPr="004F7423">
        <w:t>List sectors of industry and private organizations that might need a similar product or service other than the federal Government. Can you determine what products they use?</w:t>
      </w:r>
    </w:p>
    <w:p w14:paraId="1F7680BC" w14:textId="77777777" w:rsidR="007E7D9A" w:rsidRPr="004F7423" w:rsidRDefault="007E7D9A" w:rsidP="00A3690C">
      <w:pPr>
        <w:numPr>
          <w:ilvl w:val="0"/>
          <w:numId w:val="32"/>
        </w:numPr>
      </w:pPr>
      <w:r w:rsidRPr="004F7423">
        <w:t xml:space="preserve">Consider the digital services layers and what market segment areas may be applicable to satisfying the agency need. Describe how you think these products and services could satisfy the agency need. What are examples of available products and services that could be used for this system (e.g., Wikipedia, QuickBooks, </w:t>
      </w:r>
      <w:proofErr w:type="spellStart"/>
      <w:proofErr w:type="gramStart"/>
      <w:r w:rsidRPr="004F7423">
        <w:t>SalesForce</w:t>
      </w:r>
      <w:proofErr w:type="spellEnd"/>
      <w:proofErr w:type="gramEnd"/>
      <w:r w:rsidRPr="004F7423">
        <w:t xml:space="preserve">)? </w:t>
      </w:r>
    </w:p>
    <w:p w14:paraId="20356E16" w14:textId="77777777" w:rsidR="007E7D9A" w:rsidRPr="004F7423" w:rsidRDefault="007E7D9A" w:rsidP="00A3690C">
      <w:pPr>
        <w:numPr>
          <w:ilvl w:val="0"/>
          <w:numId w:val="32"/>
        </w:numPr>
      </w:pPr>
      <w:r w:rsidRPr="004F7423">
        <w:t xml:space="preserve">Individually research potential Open Source, Commercial Off-The-Shelf (COTS) and Proprietary solutions and their likely respective impacts (positive and negative) on satisfying the product vision. </w:t>
      </w:r>
    </w:p>
    <w:p w14:paraId="32AD1422" w14:textId="052383A3" w:rsidR="00B77E06" w:rsidRDefault="004F7423" w:rsidP="00B77E06">
      <w:r>
        <w:t xml:space="preserve">Now, you will work in your teams to prepare a quick, </w:t>
      </w:r>
      <w:ins w:id="351" w:author="Lauren E. Tindall" w:date="2016-10-17T16:41:00Z">
        <w:r w:rsidR="00C1704F">
          <w:t>five</w:t>
        </w:r>
      </w:ins>
      <w:del w:id="352" w:author="Lauren E. Tindall" w:date="2016-10-17T16:41:00Z">
        <w:r w:rsidDel="00C1704F">
          <w:delText>5</w:delText>
        </w:r>
      </w:del>
      <w:r>
        <w:t xml:space="preserve">-minute briefing on what you found in your research. </w:t>
      </w:r>
    </w:p>
    <w:p w14:paraId="1A1231BD" w14:textId="03A68114" w:rsidR="004F7423" w:rsidRDefault="004F7423" w:rsidP="00A3690C">
      <w:pPr>
        <w:pStyle w:val="ListParagraph"/>
        <w:numPr>
          <w:ilvl w:val="0"/>
          <w:numId w:val="31"/>
        </w:numPr>
      </w:pPr>
      <w:r>
        <w:t>Review the case study and discuss your initial results from your individual research across the different options (COTS, Open Source, or Proprietary)</w:t>
      </w:r>
    </w:p>
    <w:p w14:paraId="603F9E3D" w14:textId="11CA4CE5" w:rsidR="004F7423" w:rsidRDefault="004F7423" w:rsidP="00A3690C">
      <w:pPr>
        <w:pStyle w:val="ListParagraph"/>
        <w:numPr>
          <w:ilvl w:val="0"/>
          <w:numId w:val="31"/>
        </w:numPr>
      </w:pPr>
      <w:r>
        <w:t>Compare as a team and decide if there is additional research needed.</w:t>
      </w:r>
    </w:p>
    <w:p w14:paraId="0F041299" w14:textId="77777777" w:rsidR="004F7423" w:rsidRDefault="004F7423" w:rsidP="00A3690C">
      <w:pPr>
        <w:pStyle w:val="ListParagraph"/>
        <w:numPr>
          <w:ilvl w:val="0"/>
          <w:numId w:val="31"/>
        </w:numPr>
      </w:pPr>
      <w:r>
        <w:t xml:space="preserve">Develop a presentation that addresses the following questions: </w:t>
      </w:r>
    </w:p>
    <w:p w14:paraId="4286DC7F" w14:textId="77777777" w:rsidR="004F7423" w:rsidRDefault="004F7423" w:rsidP="00A3690C">
      <w:pPr>
        <w:pStyle w:val="ListParagraph"/>
        <w:numPr>
          <w:ilvl w:val="1"/>
          <w:numId w:val="31"/>
        </w:numPr>
      </w:pPr>
      <w:r w:rsidRPr="004F7423">
        <w:t>As a team, what methods did you use to perform your research and what were your results?</w:t>
      </w:r>
    </w:p>
    <w:p w14:paraId="5CF1C8EB" w14:textId="77777777" w:rsidR="004F7423" w:rsidRDefault="004F7423" w:rsidP="00A3690C">
      <w:pPr>
        <w:pStyle w:val="ListParagraph"/>
        <w:numPr>
          <w:ilvl w:val="1"/>
          <w:numId w:val="31"/>
        </w:numPr>
      </w:pPr>
      <w:r w:rsidRPr="004F7423">
        <w:t>What challenges did you have in finding solutions to meet the desired need of the Program?</w:t>
      </w:r>
    </w:p>
    <w:p w14:paraId="4EC4B1B7" w14:textId="77777777" w:rsidR="004F7423" w:rsidRDefault="004F7423" w:rsidP="00A3690C">
      <w:pPr>
        <w:pStyle w:val="ListParagraph"/>
        <w:numPr>
          <w:ilvl w:val="1"/>
          <w:numId w:val="31"/>
        </w:numPr>
      </w:pPr>
      <w:r w:rsidRPr="004F7423">
        <w:t xml:space="preserve">What additional questions do you have for the program office as a result of your research? </w:t>
      </w:r>
    </w:p>
    <w:p w14:paraId="7CE404DB" w14:textId="6AE2A646" w:rsidR="004F7423" w:rsidRPr="00B77E06" w:rsidRDefault="004F7423" w:rsidP="00A3690C">
      <w:pPr>
        <w:pStyle w:val="ListParagraph"/>
        <w:numPr>
          <w:ilvl w:val="1"/>
          <w:numId w:val="31"/>
        </w:numPr>
      </w:pPr>
      <w:r w:rsidRPr="004F7423">
        <w:t>How will you go about gathering that information? Who is the best source for information?</w:t>
      </w:r>
    </w:p>
    <w:p w14:paraId="0E0EFFA0" w14:textId="34EA2A5A" w:rsidR="00B77E06" w:rsidRDefault="00B77E06" w:rsidP="00B77E06"/>
    <w:p w14:paraId="16679BE9" w14:textId="712CD126" w:rsidR="00B77E06" w:rsidRDefault="00B77E06" w:rsidP="00B77E06">
      <w:pPr>
        <w:tabs>
          <w:tab w:val="left" w:pos="1159"/>
        </w:tabs>
      </w:pPr>
      <w:r>
        <w:tab/>
      </w:r>
    </w:p>
    <w:p w14:paraId="46601285" w14:textId="6EB35766" w:rsidR="00B77E06" w:rsidRDefault="00B77E06" w:rsidP="00B77E06">
      <w:pPr>
        <w:tabs>
          <w:tab w:val="left" w:pos="1159"/>
        </w:tabs>
      </w:pPr>
      <w:r>
        <w:tab/>
      </w:r>
    </w:p>
    <w:p w14:paraId="15B304A7" w14:textId="77777777" w:rsidR="00B77E06" w:rsidRDefault="00B77E06" w:rsidP="00B77E06">
      <w:pPr>
        <w:tabs>
          <w:tab w:val="left" w:pos="1159"/>
        </w:tabs>
      </w:pPr>
    </w:p>
    <w:p w14:paraId="66B00AB1" w14:textId="77777777" w:rsidR="004F7423" w:rsidRPr="00C1704F" w:rsidRDefault="004F7423">
      <w:pPr>
        <w:pPrChange w:id="353" w:author="Wolf, Brock" w:date="2016-10-17T16:20:00Z">
          <w:pPr>
            <w:pStyle w:val="Heading1"/>
          </w:pPr>
        </w:pPrChange>
      </w:pPr>
      <w:r w:rsidRPr="0034319A">
        <w:rPr>
          <w:b/>
          <w:rPrChange w:id="354" w:author="Wolf, Brock" w:date="2016-10-17T16:20:00Z">
            <w:rPr>
              <w:b w:val="0"/>
            </w:rPr>
          </w:rPrChange>
        </w:rPr>
        <w:lastRenderedPageBreak/>
        <w:t>MAP Case Study: Activity Review &amp; Discussion</w:t>
      </w:r>
    </w:p>
    <w:p w14:paraId="53B9B200" w14:textId="77777777" w:rsidR="00B77E06" w:rsidRDefault="004F7423" w:rsidP="00B77E06">
      <w:pPr>
        <w:tabs>
          <w:tab w:val="left" w:pos="1159"/>
        </w:tabs>
      </w:pPr>
      <w:r>
        <w:t xml:space="preserve">Use the space provided to take notes or jot down any questions you have for the other groups about their case study briefings. </w:t>
      </w:r>
    </w:p>
    <w:tbl>
      <w:tblPr>
        <w:tblStyle w:val="TableGrid"/>
        <w:tblW w:w="10025" w:type="dxa"/>
        <w:tblLook w:val="04A0" w:firstRow="1" w:lastRow="0" w:firstColumn="1" w:lastColumn="0" w:noHBand="0" w:noVBand="1"/>
      </w:tblPr>
      <w:tblGrid>
        <w:gridCol w:w="10025"/>
      </w:tblGrid>
      <w:tr w:rsidR="004F7423" w14:paraId="15EE8724" w14:textId="77777777" w:rsidTr="007E7D9A">
        <w:trPr>
          <w:trHeight w:val="11195"/>
        </w:trPr>
        <w:tc>
          <w:tcPr>
            <w:tcW w:w="10025" w:type="dxa"/>
          </w:tcPr>
          <w:p w14:paraId="276F50E3" w14:textId="77777777" w:rsidR="004F7423" w:rsidRDefault="004F7423" w:rsidP="007E7D9A">
            <w:pPr>
              <w:spacing w:before="0"/>
            </w:pPr>
            <w:r>
              <w:br w:type="page"/>
            </w:r>
          </w:p>
        </w:tc>
      </w:tr>
    </w:tbl>
    <w:p w14:paraId="0FC63D0F" w14:textId="6A288FCB" w:rsidR="004F7423" w:rsidRDefault="004F7423" w:rsidP="00FB7905">
      <w:pPr>
        <w:pStyle w:val="Heading1"/>
      </w:pPr>
      <w:bookmarkStart w:id="355" w:name="_Toc464484909"/>
      <w:r>
        <w:lastRenderedPageBreak/>
        <w:t>Beyond the RFI</w:t>
      </w:r>
      <w:bookmarkEnd w:id="355"/>
    </w:p>
    <w:p w14:paraId="05E0265D" w14:textId="2009FFDF" w:rsidR="005F3320" w:rsidDel="00C1704F" w:rsidRDefault="005F3320" w:rsidP="00B77E06">
      <w:pPr>
        <w:tabs>
          <w:tab w:val="left" w:pos="1159"/>
        </w:tabs>
        <w:rPr>
          <w:del w:id="356" w:author="Lauren E. Tindall" w:date="2016-10-17T16:42:00Z"/>
        </w:rPr>
      </w:pPr>
      <w:r>
        <w:t>There are new market research tactics being deployed for digital services beyond just the RFI.</w:t>
      </w:r>
      <w:ins w:id="357" w:author="Lauren E. Tindall" w:date="2016-10-17T16:42:00Z">
        <w:r w:rsidR="00C1704F">
          <w:t xml:space="preserve"> </w:t>
        </w:r>
      </w:ins>
      <w:del w:id="358" w:author="Lauren E. Tindall" w:date="2016-10-17T16:42:00Z">
        <w:r w:rsidDel="00C1704F">
          <w:delText xml:space="preserve"> As your agency’s digital services acquisition professional, you should not have to totally rely on the technical person to make decisions!</w:delText>
        </w:r>
      </w:del>
    </w:p>
    <w:p w14:paraId="43211961" w14:textId="29E060F8" w:rsidR="00B77E06" w:rsidRDefault="0096701A" w:rsidP="00B77E06">
      <w:pPr>
        <w:tabs>
          <w:tab w:val="left" w:pos="1159"/>
        </w:tabs>
      </w:pPr>
      <w:r>
        <w:t xml:space="preserve">The following session discusses ways to identify the right people to address your digital </w:t>
      </w:r>
      <w:proofErr w:type="spellStart"/>
      <w:r>
        <w:t>services</w:t>
      </w:r>
      <w:proofErr w:type="spellEnd"/>
      <w:r>
        <w:t xml:space="preserve"> needs, how to attract non-traditional vendors, and how to draw in companies that have what your agency needs. </w:t>
      </w:r>
    </w:p>
    <w:p w14:paraId="67D7692A" w14:textId="775791AA" w:rsidR="00B77E06" w:rsidRDefault="00422B4E" w:rsidP="00B77E06">
      <w:pPr>
        <w:tabs>
          <w:tab w:val="left" w:pos="1159"/>
        </w:tabs>
      </w:pPr>
      <w:r>
        <w:t xml:space="preserve">There are several reasons you should be involved in the market research process. To name a few: </w:t>
      </w:r>
    </w:p>
    <w:p w14:paraId="2DF22664" w14:textId="1DDDE52C" w:rsidR="00422B4E" w:rsidRPr="00422B4E" w:rsidRDefault="00422B4E" w:rsidP="00A3690C">
      <w:pPr>
        <w:pStyle w:val="ListParagraph"/>
        <w:numPr>
          <w:ilvl w:val="0"/>
          <w:numId w:val="53"/>
        </w:numPr>
        <w:tabs>
          <w:tab w:val="left" w:pos="1159"/>
        </w:tabs>
      </w:pPr>
      <w:r w:rsidRPr="00422B4E">
        <w:t xml:space="preserve">As part of the solution team, you need to know what the problem is, how to scope it appropriately, and how </w:t>
      </w:r>
      <w:del w:id="359" w:author="Lauren E. Tindall" w:date="2016-10-17T16:42:00Z">
        <w:r w:rsidRPr="00422B4E" w:rsidDel="00C1704F">
          <w:delText xml:space="preserve">does </w:delText>
        </w:r>
      </w:del>
      <w:r w:rsidRPr="00422B4E">
        <w:t>the targeted market negotiate</w:t>
      </w:r>
      <w:ins w:id="360" w:author="Lauren E. Tindall" w:date="2016-10-17T16:42:00Z">
        <w:r w:rsidR="00C1704F">
          <w:t>s</w:t>
        </w:r>
      </w:ins>
      <w:r w:rsidRPr="00422B4E">
        <w:t xml:space="preserve"> and purchase</w:t>
      </w:r>
      <w:ins w:id="361" w:author="Lauren E. Tindall" w:date="2016-10-17T16:42:00Z">
        <w:r w:rsidR="00C1704F">
          <w:t>s</w:t>
        </w:r>
      </w:ins>
      <w:r w:rsidRPr="00422B4E">
        <w:t xml:space="preserve"> these kinds of services. </w:t>
      </w:r>
    </w:p>
    <w:p w14:paraId="48ABFC98" w14:textId="64AD78DD" w:rsidR="00422B4E" w:rsidRPr="00422B4E" w:rsidRDefault="00422B4E" w:rsidP="00A3690C">
      <w:pPr>
        <w:pStyle w:val="ListParagraph"/>
        <w:numPr>
          <w:ilvl w:val="0"/>
          <w:numId w:val="53"/>
        </w:numPr>
        <w:tabs>
          <w:tab w:val="left" w:pos="1159"/>
        </w:tabs>
      </w:pPr>
      <w:r w:rsidRPr="00422B4E">
        <w:t>You need to be able to advise your agency program officials on whether they are doing the right sized market research activity</w:t>
      </w:r>
      <w:ins w:id="362" w:author="Lauren E. Tindall" w:date="2016-10-17T16:42:00Z">
        <w:r w:rsidR="00C1704F">
          <w:t>.</w:t>
        </w:r>
      </w:ins>
    </w:p>
    <w:p w14:paraId="03E15A73" w14:textId="6E0292BF" w:rsidR="00422B4E" w:rsidRDefault="00422B4E" w:rsidP="00A3690C">
      <w:pPr>
        <w:pStyle w:val="ListParagraph"/>
        <w:numPr>
          <w:ilvl w:val="0"/>
          <w:numId w:val="53"/>
        </w:numPr>
        <w:tabs>
          <w:tab w:val="left" w:pos="1159"/>
        </w:tabs>
      </w:pPr>
      <w:r w:rsidRPr="00422B4E">
        <w:t>You are the Product Owner of the Acquisition Phase. As you become an expert in digital service acquisition you should be driving the process from the time the need is identified</w:t>
      </w:r>
      <w:ins w:id="363" w:author="Lauren E. Tindall" w:date="2016-10-17T16:43:00Z">
        <w:r w:rsidR="00C1704F">
          <w:t>.</w:t>
        </w:r>
      </w:ins>
    </w:p>
    <w:p w14:paraId="6B7851EE" w14:textId="06467D42" w:rsidR="00422B4E" w:rsidRDefault="005F13E7" w:rsidP="00422B4E">
      <w:pPr>
        <w:tabs>
          <w:tab w:val="left" w:pos="1159"/>
        </w:tabs>
      </w:pPr>
      <w:r>
        <w:t>There are many things you can do to aid your market research. These range from reverse industry days</w:t>
      </w:r>
      <w:del w:id="364" w:author="Erin" w:date="2016-10-17T14:41:00Z">
        <w:r w:rsidDel="0005193E">
          <w:delText>,</w:delText>
        </w:r>
      </w:del>
      <w:r>
        <w:t xml:space="preserve"> to using blogs and social media, virtual industry days, and sources sought tools. Think back to the methods we discussed in Iteration 2.B for engaging the industry. </w:t>
      </w:r>
      <w:r w:rsidR="00422B4E">
        <w:t xml:space="preserve"> </w:t>
      </w:r>
    </w:p>
    <w:p w14:paraId="0A0ECA94" w14:textId="77777777" w:rsidR="00422B4E" w:rsidRDefault="00422B4E">
      <w:pPr>
        <w:spacing w:before="0"/>
        <w:rPr>
          <w:rFonts w:eastAsiaTheme="majorEastAsia" w:cstheme="majorBidi"/>
          <w:b/>
          <w:noProof/>
          <w:sz w:val="28"/>
          <w:szCs w:val="28"/>
        </w:rPr>
      </w:pPr>
      <w:r>
        <w:br w:type="page"/>
      </w:r>
    </w:p>
    <w:p w14:paraId="0B5BDBA5" w14:textId="1078EC52" w:rsidR="00B77E06" w:rsidRDefault="0096701A" w:rsidP="00FB7905">
      <w:pPr>
        <w:pStyle w:val="Heading1"/>
      </w:pPr>
      <w:bookmarkStart w:id="365" w:name="_Toc464484910"/>
      <w:r w:rsidRPr="0096701A">
        <w:lastRenderedPageBreak/>
        <w:t>Exercise: Choosing an Alternative</w:t>
      </w:r>
      <w:bookmarkEnd w:id="365"/>
    </w:p>
    <w:p w14:paraId="0B21BAE3" w14:textId="6CCB9E9D" w:rsidR="0096701A" w:rsidRDefault="0096701A" w:rsidP="0096701A">
      <w:r>
        <w:t xml:space="preserve">With your Live Digital Assignment teams, you will </w:t>
      </w:r>
      <w:del w:id="366" w:author="Lauren E. Tindall" w:date="2016-10-17T16:43:00Z">
        <w:r w:rsidDel="00C1704F">
          <w:delText>be assigned</w:delText>
        </w:r>
      </w:del>
      <w:ins w:id="367" w:author="Lauren E. Tindall" w:date="2016-10-17T16:43:00Z">
        <w:r w:rsidR="00C1704F">
          <w:t>select</w:t>
        </w:r>
      </w:ins>
      <w:r>
        <w:t xml:space="preserve"> a non-traditional way</w:t>
      </w:r>
      <w:r w:rsidR="00367FA2">
        <w:t xml:space="preserve"> to </w:t>
      </w:r>
      <w:del w:id="368" w:author="Lauren E. Tindall" w:date="2016-10-17T16:43:00Z">
        <w:r w:rsidR="00367FA2" w:rsidDel="00C1704F">
          <w:delText xml:space="preserve">plan </w:delText>
        </w:r>
      </w:del>
      <w:r w:rsidR="00367FA2">
        <w:t>conduct</w:t>
      </w:r>
      <w:ins w:id="369" w:author="Lauren E. Tindall" w:date="2016-10-17T16:43:00Z">
        <w:r w:rsidR="00C1704F">
          <w:t xml:space="preserve"> </w:t>
        </w:r>
      </w:ins>
      <w:del w:id="370" w:author="Lauren E. Tindall" w:date="2016-10-17T16:43:00Z">
        <w:r w:rsidR="00367FA2" w:rsidDel="00C1704F">
          <w:delText xml:space="preserve">ing </w:delText>
        </w:r>
      </w:del>
      <w:r w:rsidR="00367FA2">
        <w:t xml:space="preserve">market research. Your team will sketch out the actions necessary to implement the </w:t>
      </w:r>
      <w:del w:id="371" w:author="Lauren E. Tindall" w:date="2016-10-17T16:44:00Z">
        <w:r w:rsidR="00367FA2" w:rsidDel="00C1704F">
          <w:delText xml:space="preserve">assigned </w:delText>
        </w:r>
      </w:del>
      <w:r w:rsidR="00367FA2">
        <w:t xml:space="preserve">strategy, and share your findings with the cohort in a brief following lunch. </w:t>
      </w:r>
    </w:p>
    <w:p w14:paraId="06BC7276" w14:textId="77777777" w:rsidR="00367FA2" w:rsidRDefault="00367FA2" w:rsidP="0096701A">
      <w:r>
        <w:t>Prepare to answer the following questions with your team:</w:t>
      </w:r>
    </w:p>
    <w:p w14:paraId="5CD35B71" w14:textId="77777777" w:rsidR="00367FA2" w:rsidRPr="00367FA2" w:rsidRDefault="00367FA2" w:rsidP="00367FA2">
      <w:pPr>
        <w:rPr>
          <w:b/>
          <w:i/>
        </w:rPr>
      </w:pPr>
      <w:r w:rsidRPr="00367FA2">
        <w:rPr>
          <w:b/>
          <w:i/>
        </w:rPr>
        <w:t xml:space="preserve">What is your target industry? </w:t>
      </w:r>
    </w:p>
    <w:p w14:paraId="14CA89E1" w14:textId="77777777" w:rsidR="00367FA2" w:rsidRPr="00367FA2" w:rsidRDefault="00367FA2" w:rsidP="00367FA2">
      <w:pPr>
        <w:rPr>
          <w:b/>
          <w:i/>
        </w:rPr>
      </w:pPr>
    </w:p>
    <w:p w14:paraId="39182EB7" w14:textId="77777777" w:rsidR="00367FA2" w:rsidRPr="00367FA2" w:rsidRDefault="00367FA2" w:rsidP="00367FA2">
      <w:pPr>
        <w:rPr>
          <w:b/>
          <w:i/>
        </w:rPr>
      </w:pPr>
    </w:p>
    <w:p w14:paraId="6FC5023C" w14:textId="77777777" w:rsidR="00367FA2" w:rsidRPr="00367FA2" w:rsidRDefault="00367FA2" w:rsidP="00367FA2">
      <w:pPr>
        <w:rPr>
          <w:b/>
          <w:i/>
        </w:rPr>
      </w:pPr>
    </w:p>
    <w:p w14:paraId="73F3BD3E" w14:textId="77777777" w:rsidR="00367FA2" w:rsidRPr="00367FA2" w:rsidRDefault="00367FA2" w:rsidP="00367FA2">
      <w:pPr>
        <w:rPr>
          <w:b/>
          <w:i/>
        </w:rPr>
      </w:pPr>
    </w:p>
    <w:p w14:paraId="68AFE0B1" w14:textId="77777777" w:rsidR="00367FA2" w:rsidRPr="00367FA2" w:rsidRDefault="00367FA2" w:rsidP="00367FA2">
      <w:pPr>
        <w:rPr>
          <w:b/>
          <w:i/>
        </w:rPr>
      </w:pPr>
    </w:p>
    <w:p w14:paraId="3367F0C4" w14:textId="097DF207" w:rsidR="00367FA2" w:rsidRPr="00367FA2" w:rsidRDefault="00367FA2" w:rsidP="00367FA2">
      <w:pPr>
        <w:rPr>
          <w:b/>
          <w:i/>
        </w:rPr>
      </w:pPr>
      <w:r w:rsidRPr="00367FA2">
        <w:rPr>
          <w:b/>
          <w:i/>
        </w:rPr>
        <w:t>What is your communication strategy?</w:t>
      </w:r>
    </w:p>
    <w:p w14:paraId="3E4BD92B" w14:textId="77777777" w:rsidR="00367FA2" w:rsidRPr="00367FA2" w:rsidRDefault="00367FA2" w:rsidP="00367FA2">
      <w:pPr>
        <w:rPr>
          <w:b/>
          <w:i/>
        </w:rPr>
      </w:pPr>
    </w:p>
    <w:p w14:paraId="7ED70B8D" w14:textId="77777777" w:rsidR="00367FA2" w:rsidRPr="00367FA2" w:rsidRDefault="00367FA2" w:rsidP="00367FA2">
      <w:pPr>
        <w:rPr>
          <w:b/>
          <w:i/>
        </w:rPr>
      </w:pPr>
    </w:p>
    <w:p w14:paraId="1AE324A0" w14:textId="77777777" w:rsidR="00367FA2" w:rsidRPr="00367FA2" w:rsidRDefault="00367FA2" w:rsidP="00367FA2">
      <w:pPr>
        <w:rPr>
          <w:b/>
          <w:i/>
        </w:rPr>
      </w:pPr>
    </w:p>
    <w:p w14:paraId="1700C01B" w14:textId="77777777" w:rsidR="00367FA2" w:rsidRPr="00367FA2" w:rsidRDefault="00367FA2" w:rsidP="00367FA2">
      <w:pPr>
        <w:rPr>
          <w:b/>
          <w:i/>
        </w:rPr>
      </w:pPr>
    </w:p>
    <w:p w14:paraId="12D68535" w14:textId="77777777" w:rsidR="00367FA2" w:rsidRPr="00367FA2" w:rsidRDefault="00367FA2" w:rsidP="00367FA2">
      <w:pPr>
        <w:rPr>
          <w:b/>
          <w:i/>
        </w:rPr>
      </w:pPr>
    </w:p>
    <w:p w14:paraId="358C6C91" w14:textId="21C3D8E9" w:rsidR="00367FA2" w:rsidRPr="00367FA2" w:rsidRDefault="00367FA2" w:rsidP="00367FA2">
      <w:pPr>
        <w:rPr>
          <w:b/>
          <w:i/>
        </w:rPr>
      </w:pPr>
      <w:r w:rsidRPr="00367FA2">
        <w:rPr>
          <w:b/>
          <w:i/>
        </w:rPr>
        <w:t xml:space="preserve">What approvals do you think you would need? </w:t>
      </w:r>
    </w:p>
    <w:p w14:paraId="4AC0FAF9" w14:textId="77777777" w:rsidR="00367FA2" w:rsidRPr="00367FA2" w:rsidRDefault="00367FA2" w:rsidP="00367FA2">
      <w:pPr>
        <w:rPr>
          <w:b/>
          <w:i/>
        </w:rPr>
      </w:pPr>
    </w:p>
    <w:p w14:paraId="68690F8D" w14:textId="77777777" w:rsidR="00367FA2" w:rsidRPr="00367FA2" w:rsidRDefault="00367FA2" w:rsidP="00367FA2">
      <w:pPr>
        <w:rPr>
          <w:b/>
          <w:i/>
        </w:rPr>
      </w:pPr>
    </w:p>
    <w:p w14:paraId="2186800C" w14:textId="77777777" w:rsidR="00367FA2" w:rsidRPr="00367FA2" w:rsidRDefault="00367FA2" w:rsidP="00367FA2">
      <w:pPr>
        <w:rPr>
          <w:b/>
          <w:i/>
        </w:rPr>
      </w:pPr>
    </w:p>
    <w:p w14:paraId="3FEB0E72" w14:textId="77777777" w:rsidR="00367FA2" w:rsidRPr="00367FA2" w:rsidRDefault="00367FA2" w:rsidP="00367FA2">
      <w:pPr>
        <w:rPr>
          <w:b/>
          <w:i/>
        </w:rPr>
      </w:pPr>
    </w:p>
    <w:p w14:paraId="37960D32" w14:textId="77777777" w:rsidR="00367FA2" w:rsidRPr="00367FA2" w:rsidRDefault="00367FA2" w:rsidP="00367FA2">
      <w:pPr>
        <w:rPr>
          <w:b/>
          <w:i/>
        </w:rPr>
      </w:pPr>
    </w:p>
    <w:p w14:paraId="672DB696" w14:textId="64760ADD" w:rsidR="00367FA2" w:rsidRPr="00367FA2" w:rsidRDefault="00367FA2" w:rsidP="00367FA2">
      <w:pPr>
        <w:rPr>
          <w:b/>
          <w:i/>
        </w:rPr>
      </w:pPr>
      <w:r w:rsidRPr="00367FA2">
        <w:rPr>
          <w:b/>
          <w:i/>
        </w:rPr>
        <w:t>What barriers would you anticipate in using this strategy?</w:t>
      </w:r>
    </w:p>
    <w:p w14:paraId="12851294" w14:textId="77777777" w:rsidR="00367FA2" w:rsidRPr="00367FA2" w:rsidRDefault="00367FA2" w:rsidP="00367FA2">
      <w:pPr>
        <w:rPr>
          <w:b/>
          <w:i/>
        </w:rPr>
      </w:pPr>
    </w:p>
    <w:p w14:paraId="16268252" w14:textId="77777777" w:rsidR="00367FA2" w:rsidRPr="00367FA2" w:rsidRDefault="00367FA2" w:rsidP="00367FA2">
      <w:pPr>
        <w:rPr>
          <w:b/>
          <w:i/>
        </w:rPr>
      </w:pPr>
    </w:p>
    <w:p w14:paraId="5E62535D" w14:textId="77777777" w:rsidR="00367FA2" w:rsidRPr="00367FA2" w:rsidRDefault="00367FA2" w:rsidP="00367FA2">
      <w:pPr>
        <w:rPr>
          <w:b/>
          <w:i/>
        </w:rPr>
      </w:pPr>
    </w:p>
    <w:p w14:paraId="7D24ECE0" w14:textId="77777777" w:rsidR="00367FA2" w:rsidRPr="00367FA2" w:rsidRDefault="00367FA2" w:rsidP="00367FA2">
      <w:pPr>
        <w:rPr>
          <w:b/>
          <w:i/>
        </w:rPr>
      </w:pPr>
    </w:p>
    <w:p w14:paraId="0CA04244" w14:textId="77777777" w:rsidR="00367FA2" w:rsidRPr="00367FA2" w:rsidRDefault="00367FA2" w:rsidP="00367FA2">
      <w:pPr>
        <w:rPr>
          <w:b/>
          <w:i/>
        </w:rPr>
      </w:pPr>
    </w:p>
    <w:p w14:paraId="7B1AEBF6" w14:textId="77777777" w:rsidR="00367FA2" w:rsidRPr="00367FA2" w:rsidRDefault="00367FA2" w:rsidP="00367FA2">
      <w:pPr>
        <w:rPr>
          <w:b/>
          <w:i/>
        </w:rPr>
      </w:pPr>
    </w:p>
    <w:p w14:paraId="5FC2965F" w14:textId="0FA3311E" w:rsidR="00367FA2" w:rsidRPr="00367FA2" w:rsidRDefault="00367FA2" w:rsidP="00367FA2">
      <w:pPr>
        <w:rPr>
          <w:b/>
          <w:i/>
        </w:rPr>
      </w:pPr>
      <w:r w:rsidRPr="00367FA2">
        <w:rPr>
          <w:b/>
          <w:i/>
        </w:rPr>
        <w:lastRenderedPageBreak/>
        <w:t xml:space="preserve">How do you mitigate them? </w:t>
      </w:r>
    </w:p>
    <w:p w14:paraId="3D8FD3EE" w14:textId="77777777" w:rsidR="00367FA2" w:rsidRDefault="00367FA2" w:rsidP="00367FA2"/>
    <w:p w14:paraId="51C224C8" w14:textId="77777777" w:rsidR="00367FA2" w:rsidRDefault="00367FA2" w:rsidP="00367FA2"/>
    <w:p w14:paraId="2009E5E6" w14:textId="77777777" w:rsidR="00367FA2" w:rsidRDefault="00367FA2" w:rsidP="00367FA2"/>
    <w:p w14:paraId="36C568D8" w14:textId="77777777" w:rsidR="00367FA2" w:rsidRDefault="00367FA2" w:rsidP="00367FA2"/>
    <w:p w14:paraId="4E53FA76" w14:textId="77777777" w:rsidR="00367FA2" w:rsidRPr="00367FA2" w:rsidRDefault="00367FA2" w:rsidP="00367FA2">
      <w:pPr>
        <w:rPr>
          <w:b/>
          <w:i/>
        </w:rPr>
      </w:pPr>
    </w:p>
    <w:p w14:paraId="1CE6D560" w14:textId="7CD50FC2" w:rsidR="00367FA2" w:rsidRDefault="00367FA2" w:rsidP="00367FA2">
      <w:pPr>
        <w:rPr>
          <w:b/>
          <w:i/>
        </w:rPr>
      </w:pPr>
      <w:r w:rsidRPr="00367FA2">
        <w:rPr>
          <w:b/>
          <w:i/>
        </w:rPr>
        <w:t>What does success look like?</w:t>
      </w:r>
    </w:p>
    <w:p w14:paraId="1F0D043F" w14:textId="77777777" w:rsidR="00367FA2" w:rsidRDefault="00367FA2" w:rsidP="00367FA2">
      <w:pPr>
        <w:rPr>
          <w:b/>
          <w:i/>
        </w:rPr>
      </w:pPr>
    </w:p>
    <w:p w14:paraId="5168A89F" w14:textId="77777777" w:rsidR="00367FA2" w:rsidRDefault="00367FA2" w:rsidP="00367FA2">
      <w:pPr>
        <w:rPr>
          <w:b/>
          <w:i/>
        </w:rPr>
      </w:pPr>
    </w:p>
    <w:p w14:paraId="3719BD65" w14:textId="77777777" w:rsidR="00367FA2" w:rsidRDefault="00367FA2" w:rsidP="00367FA2">
      <w:pPr>
        <w:rPr>
          <w:b/>
          <w:i/>
        </w:rPr>
      </w:pPr>
    </w:p>
    <w:p w14:paraId="7183992A" w14:textId="77777777" w:rsidR="00367FA2" w:rsidRDefault="00367FA2" w:rsidP="00367FA2">
      <w:pPr>
        <w:rPr>
          <w:b/>
          <w:i/>
        </w:rPr>
      </w:pPr>
    </w:p>
    <w:p w14:paraId="3C7CACC5" w14:textId="77777777" w:rsidR="00367FA2" w:rsidRDefault="00367FA2" w:rsidP="00367FA2">
      <w:pPr>
        <w:rPr>
          <w:b/>
          <w:i/>
        </w:rPr>
      </w:pPr>
    </w:p>
    <w:p w14:paraId="15FCE5AC" w14:textId="2203C4BD" w:rsidR="00367FA2" w:rsidRPr="00367FA2" w:rsidRDefault="00367FA2" w:rsidP="00367FA2">
      <w:pPr>
        <w:rPr>
          <w:b/>
          <w:i/>
        </w:rPr>
      </w:pPr>
      <w:r w:rsidRPr="00367FA2">
        <w:rPr>
          <w:b/>
          <w:i/>
        </w:rPr>
        <w:t xml:space="preserve">Use the space below to record any questions you have for other groups, or notes from the discussions. </w:t>
      </w:r>
    </w:p>
    <w:p w14:paraId="6097D96A" w14:textId="4A15B069" w:rsidR="00367FA2" w:rsidRDefault="00367FA2" w:rsidP="00367FA2">
      <w:pPr>
        <w:rPr>
          <w:b/>
          <w:i/>
        </w:rPr>
      </w:pPr>
      <w:r>
        <w:rPr>
          <w:b/>
          <w:i/>
        </w:rPr>
        <w:br w:type="page"/>
      </w:r>
    </w:p>
    <w:p w14:paraId="7817B608" w14:textId="3933A675" w:rsidR="00367FA2" w:rsidRDefault="00367FA2" w:rsidP="00FB7905">
      <w:pPr>
        <w:pStyle w:val="Heading1"/>
      </w:pPr>
      <w:bookmarkStart w:id="372" w:name="_Toc464484911"/>
      <w:r>
        <w:lastRenderedPageBreak/>
        <w:t xml:space="preserve">Guest Speaker: </w:t>
      </w:r>
      <w:ins w:id="373" w:author="Lauren E. Tindall" w:date="2016-10-17T16:45:00Z">
        <w:r w:rsidR="00C1704F">
          <w:t xml:space="preserve">Attracting </w:t>
        </w:r>
      </w:ins>
      <w:r>
        <w:t>Non-Traditional Vendor</w:t>
      </w:r>
      <w:bookmarkEnd w:id="372"/>
      <w:ins w:id="374" w:author="Lauren E. Tindall" w:date="2016-10-17T16:45:00Z">
        <w:r w:rsidR="00C1704F">
          <w:t>s</w:t>
        </w:r>
      </w:ins>
    </w:p>
    <w:p w14:paraId="774683C0" w14:textId="05DAAB33" w:rsidR="00367FA2" w:rsidRDefault="00367FA2" w:rsidP="00367FA2">
      <w:r>
        <w:t xml:space="preserve">Use the space below to take notes on the </w:t>
      </w:r>
      <w:del w:id="375" w:author="Lauren E. Tindall" w:date="2016-10-17T16:44:00Z">
        <w:r w:rsidDel="00C1704F">
          <w:delText xml:space="preserve">non-traditional vendor’s </w:delText>
        </w:r>
      </w:del>
      <w:r>
        <w:t>presentation</w:t>
      </w:r>
      <w:ins w:id="376" w:author="Lauren E. Tindall" w:date="2016-10-17T16:44:00Z">
        <w:r w:rsidR="00C1704F">
          <w:t xml:space="preserve"> around attracting non-traditional vendors to do business with the government</w:t>
        </w:r>
      </w:ins>
      <w:r>
        <w:t xml:space="preserve">. </w:t>
      </w:r>
    </w:p>
    <w:tbl>
      <w:tblPr>
        <w:tblStyle w:val="TableGrid"/>
        <w:tblW w:w="10025" w:type="dxa"/>
        <w:tblLook w:val="04A0" w:firstRow="1" w:lastRow="0" w:firstColumn="1" w:lastColumn="0" w:noHBand="0" w:noVBand="1"/>
        <w:tblPrChange w:id="377" w:author="Lauren E. Tindall" w:date="2016-10-17T16:44:00Z">
          <w:tblPr>
            <w:tblStyle w:val="TableGrid"/>
            <w:tblW w:w="10025" w:type="dxa"/>
            <w:tblLook w:val="04A0" w:firstRow="1" w:lastRow="0" w:firstColumn="1" w:lastColumn="0" w:noHBand="0" w:noVBand="1"/>
          </w:tblPr>
        </w:tblPrChange>
      </w:tblPr>
      <w:tblGrid>
        <w:gridCol w:w="10025"/>
        <w:tblGridChange w:id="378">
          <w:tblGrid>
            <w:gridCol w:w="10025"/>
          </w:tblGrid>
        </w:tblGridChange>
      </w:tblGrid>
      <w:tr w:rsidR="00811FB0" w14:paraId="52ACCB3D" w14:textId="77777777" w:rsidTr="00C1704F">
        <w:trPr>
          <w:trHeight w:val="11177"/>
          <w:trPrChange w:id="379" w:author="Lauren E. Tindall" w:date="2016-10-17T16:44:00Z">
            <w:trPr>
              <w:trHeight w:val="11816"/>
            </w:trPr>
          </w:trPrChange>
        </w:trPr>
        <w:tc>
          <w:tcPr>
            <w:tcW w:w="10025" w:type="dxa"/>
            <w:tcPrChange w:id="380" w:author="Lauren E. Tindall" w:date="2016-10-17T16:44:00Z">
              <w:tcPr>
                <w:tcW w:w="10025" w:type="dxa"/>
              </w:tcPr>
            </w:tcPrChange>
          </w:tcPr>
          <w:p w14:paraId="5C0E54C6" w14:textId="30E66DF0" w:rsidR="00811FB0" w:rsidDel="00C1704F" w:rsidRDefault="00811FB0" w:rsidP="00C1704F">
            <w:pPr>
              <w:spacing w:before="0"/>
              <w:rPr>
                <w:del w:id="381" w:author="Lauren E. Tindall" w:date="2016-10-17T16:44:00Z"/>
              </w:rPr>
              <w:pPrChange w:id="382" w:author="Lauren E. Tindall" w:date="2016-10-17T16:44:00Z">
                <w:pPr>
                  <w:spacing w:before="0"/>
                </w:pPr>
              </w:pPrChange>
            </w:pPr>
            <w:r>
              <w:br w:type="page"/>
            </w:r>
          </w:p>
          <w:p w14:paraId="3D49C8E5" w14:textId="77777777" w:rsidR="00811FB0" w:rsidRDefault="00811FB0" w:rsidP="00C1704F">
            <w:pPr>
              <w:spacing w:before="0"/>
            </w:pPr>
          </w:p>
        </w:tc>
      </w:tr>
    </w:tbl>
    <w:p w14:paraId="5E0FC306" w14:textId="77777777" w:rsidR="00C1704F" w:rsidRDefault="00C1704F">
      <w:pPr>
        <w:rPr>
          <w:ins w:id="383" w:author="Lauren E. Tindall" w:date="2016-10-17T16:45:00Z"/>
          <w:b/>
        </w:rPr>
      </w:pPr>
    </w:p>
    <w:p w14:paraId="45D500C8" w14:textId="1DB9B79D" w:rsidR="00811FB0" w:rsidRPr="00C1704F" w:rsidRDefault="00811FB0">
      <w:pPr>
        <w:pPrChange w:id="384" w:author="Wolf, Brock" w:date="2016-10-17T16:24:00Z">
          <w:pPr>
            <w:pStyle w:val="Heading1"/>
          </w:pPr>
        </w:pPrChange>
      </w:pPr>
      <w:r w:rsidRPr="0034319A">
        <w:rPr>
          <w:b/>
          <w:rPrChange w:id="385" w:author="Wolf, Brock" w:date="2016-10-17T16:24:00Z">
            <w:rPr>
              <w:b w:val="0"/>
            </w:rPr>
          </w:rPrChange>
        </w:rPr>
        <w:lastRenderedPageBreak/>
        <w:t xml:space="preserve">Guest </w:t>
      </w:r>
      <w:commentRangeStart w:id="386"/>
      <w:r w:rsidRPr="0034319A">
        <w:rPr>
          <w:b/>
          <w:rPrChange w:id="387" w:author="Wolf, Brock" w:date="2016-10-17T16:24:00Z">
            <w:rPr>
              <w:b w:val="0"/>
            </w:rPr>
          </w:rPrChange>
        </w:rPr>
        <w:t>Speaker</w:t>
      </w:r>
      <w:commentRangeEnd w:id="386"/>
      <w:r w:rsidR="00C1704F">
        <w:rPr>
          <w:rStyle w:val="CommentReference"/>
        </w:rPr>
        <w:commentReference w:id="386"/>
      </w:r>
      <w:r w:rsidRPr="0034319A">
        <w:rPr>
          <w:b/>
          <w:rPrChange w:id="388" w:author="Wolf, Brock" w:date="2016-10-17T16:24:00Z">
            <w:rPr>
              <w:b w:val="0"/>
            </w:rPr>
          </w:rPrChange>
        </w:rPr>
        <w:t>: Non-Traditional Vendor</w:t>
      </w:r>
    </w:p>
    <w:p w14:paraId="4B4316D0" w14:textId="77777777" w:rsidR="00811FB0" w:rsidRDefault="00811FB0" w:rsidP="00811FB0">
      <w:r>
        <w:t>Use the space below to take notes on the non-traditional vendor’s presentation.</w:t>
      </w:r>
    </w:p>
    <w:tbl>
      <w:tblPr>
        <w:tblStyle w:val="TableGrid"/>
        <w:tblW w:w="10025" w:type="dxa"/>
        <w:tblLook w:val="04A0" w:firstRow="1" w:lastRow="0" w:firstColumn="1" w:lastColumn="0" w:noHBand="0" w:noVBand="1"/>
      </w:tblPr>
      <w:tblGrid>
        <w:gridCol w:w="10025"/>
      </w:tblGrid>
      <w:tr w:rsidR="00811FB0" w14:paraId="177DED40" w14:textId="77777777" w:rsidTr="007E7D9A">
        <w:trPr>
          <w:trHeight w:val="11816"/>
        </w:trPr>
        <w:tc>
          <w:tcPr>
            <w:tcW w:w="10025" w:type="dxa"/>
          </w:tcPr>
          <w:p w14:paraId="38FD98F0" w14:textId="77777777" w:rsidR="00811FB0" w:rsidRDefault="00811FB0" w:rsidP="007E7D9A">
            <w:pPr>
              <w:spacing w:before="0"/>
            </w:pPr>
            <w:r>
              <w:br w:type="page"/>
            </w:r>
          </w:p>
          <w:p w14:paraId="73E0F0AC" w14:textId="77777777" w:rsidR="00811FB0" w:rsidRDefault="00811FB0" w:rsidP="007E7D9A">
            <w:pPr>
              <w:spacing w:before="0"/>
            </w:pPr>
          </w:p>
        </w:tc>
      </w:tr>
    </w:tbl>
    <w:p w14:paraId="4B45A1B7" w14:textId="77777777" w:rsidR="00F15028" w:rsidRDefault="00F15028" w:rsidP="00FB7905">
      <w:pPr>
        <w:pStyle w:val="Heading1"/>
      </w:pPr>
      <w:bookmarkStart w:id="389" w:name="_Toc464484912"/>
      <w:r>
        <w:lastRenderedPageBreak/>
        <w:t>Market Research and the Acquisition Strategy</w:t>
      </w:r>
      <w:bookmarkEnd w:id="389"/>
    </w:p>
    <w:p w14:paraId="72122D15" w14:textId="167ECF1B" w:rsidR="00811FB0" w:rsidRPr="00811FB0" w:rsidRDefault="00811FB0" w:rsidP="00811FB0">
      <w:pPr>
        <w:spacing w:before="0"/>
      </w:pPr>
      <w:r w:rsidRPr="00811FB0">
        <w:t xml:space="preserve">Market Research allows us to become “informed buyers” and as such helps frame the approach </w:t>
      </w:r>
      <w:proofErr w:type="gramStart"/>
      <w:r w:rsidRPr="00811FB0">
        <w:t>we’ll</w:t>
      </w:r>
      <w:proofErr w:type="gramEnd"/>
      <w:r w:rsidRPr="00811FB0">
        <w:t xml:space="preserve"> take in acquiring the capabilities neede</w:t>
      </w:r>
      <w:r w:rsidR="00F15028">
        <w:t xml:space="preserve">d to satisfy our product vision. Consider the following questions during a class discussion. </w:t>
      </w:r>
    </w:p>
    <w:p w14:paraId="3E58801B" w14:textId="77777777" w:rsidR="00811FB0" w:rsidRPr="00811FB0" w:rsidRDefault="00811FB0" w:rsidP="00F15028">
      <w:pPr>
        <w:spacing w:before="0"/>
      </w:pPr>
      <w:r w:rsidRPr="00811FB0">
        <w:t xml:space="preserve">What are some of the acquisition strategy decisions that are informed by your market research? </w:t>
      </w:r>
    </w:p>
    <w:p w14:paraId="643760DA" w14:textId="77777777" w:rsidR="00811FB0" w:rsidRPr="00811FB0" w:rsidRDefault="00811FB0" w:rsidP="00A3690C">
      <w:pPr>
        <w:pStyle w:val="ListParagraph"/>
        <w:numPr>
          <w:ilvl w:val="0"/>
          <w:numId w:val="33"/>
        </w:numPr>
        <w:spacing w:before="0"/>
      </w:pPr>
      <w:r w:rsidRPr="00811FB0">
        <w:t>Who are the viable sources of the service or capability?</w:t>
      </w:r>
    </w:p>
    <w:p w14:paraId="3B8B6B41" w14:textId="77777777" w:rsidR="00811FB0" w:rsidRPr="00811FB0" w:rsidRDefault="00811FB0" w:rsidP="00A3690C">
      <w:pPr>
        <w:pStyle w:val="ListParagraph"/>
        <w:numPr>
          <w:ilvl w:val="0"/>
          <w:numId w:val="33"/>
        </w:numPr>
        <w:spacing w:before="0"/>
      </w:pPr>
      <w:r w:rsidRPr="00811FB0">
        <w:t>Is the capability we are seeking commercially available, or will we need a custom solution?</w:t>
      </w:r>
    </w:p>
    <w:p w14:paraId="6E9E7134" w14:textId="77777777" w:rsidR="00811FB0" w:rsidDel="00FB7905" w:rsidRDefault="00811FB0" w:rsidP="00FB7905">
      <w:pPr>
        <w:pStyle w:val="ListParagraph"/>
        <w:numPr>
          <w:ilvl w:val="0"/>
          <w:numId w:val="33"/>
        </w:numPr>
        <w:spacing w:before="0"/>
        <w:rPr>
          <w:del w:id="390" w:author="Lauren E. Tindall" w:date="2016-10-17T16:45:00Z"/>
        </w:rPr>
        <w:pPrChange w:id="391" w:author="Lauren E. Tindall" w:date="2016-10-17T16:45:00Z">
          <w:pPr>
            <w:pStyle w:val="ListParagraph"/>
            <w:numPr>
              <w:numId w:val="33"/>
            </w:numPr>
            <w:spacing w:before="0"/>
            <w:ind w:hanging="360"/>
          </w:pPr>
        </w:pPrChange>
      </w:pPr>
      <w:r w:rsidRPr="00811FB0">
        <w:t xml:space="preserve">Who (within the viable sources) are considered within their market space to be the highest performers, and more importantly, what is it about them that warrants this recognition? </w:t>
      </w:r>
    </w:p>
    <w:p w14:paraId="6F7AFF35" w14:textId="77777777" w:rsidR="00FB7905" w:rsidRPr="00811FB0" w:rsidRDefault="00FB7905" w:rsidP="00A3690C">
      <w:pPr>
        <w:pStyle w:val="ListParagraph"/>
        <w:numPr>
          <w:ilvl w:val="0"/>
          <w:numId w:val="33"/>
        </w:numPr>
        <w:spacing w:before="0"/>
        <w:rPr>
          <w:ins w:id="392" w:author="Lauren E. Tindall" w:date="2016-10-17T16:45:00Z"/>
        </w:rPr>
      </w:pPr>
    </w:p>
    <w:p w14:paraId="159B1BF6" w14:textId="77777777" w:rsidR="00F15028" w:rsidRPr="00FB7905" w:rsidRDefault="00811FB0" w:rsidP="00FB7905">
      <w:pPr>
        <w:pStyle w:val="ListParagraph"/>
        <w:numPr>
          <w:ilvl w:val="0"/>
          <w:numId w:val="33"/>
        </w:numPr>
        <w:spacing w:before="0"/>
        <w:rPr>
          <w:rFonts w:eastAsiaTheme="majorEastAsia" w:cstheme="majorBidi"/>
          <w:b/>
          <w:noProof/>
          <w:sz w:val="28"/>
        </w:rPr>
      </w:pPr>
      <w:r w:rsidRPr="00811FB0">
        <w:t xml:space="preserve">How </w:t>
      </w:r>
      <w:proofErr w:type="gramStart"/>
      <w:r w:rsidRPr="00811FB0">
        <w:t>is this service or capability</w:t>
      </w:r>
      <w:proofErr w:type="gramEnd"/>
      <w:r w:rsidRPr="00811FB0">
        <w:t xml:space="preserve"> typically acquired? Commercially and by the Government? </w:t>
      </w:r>
    </w:p>
    <w:p w14:paraId="08E07CDB" w14:textId="77777777" w:rsidR="00F15028" w:rsidRDefault="00F15028" w:rsidP="00F15028">
      <w:pPr>
        <w:pStyle w:val="Heading3"/>
      </w:pPr>
      <w:r>
        <w:t xml:space="preserve">What goes into the Acquisition Strategy? </w:t>
      </w:r>
    </w:p>
    <w:p w14:paraId="63151C3C" w14:textId="77777777" w:rsidR="00F15028" w:rsidRPr="00F15028" w:rsidRDefault="00F15028" w:rsidP="00F15028">
      <w:pPr>
        <w:spacing w:before="0"/>
        <w:rPr>
          <w:b/>
        </w:rPr>
      </w:pPr>
      <w:r w:rsidRPr="00F15028">
        <w:rPr>
          <w:b/>
        </w:rPr>
        <w:t>Contract considerations:</w:t>
      </w:r>
    </w:p>
    <w:p w14:paraId="3BE90270" w14:textId="77777777" w:rsidR="00F15028" w:rsidRPr="00F15028" w:rsidRDefault="00F15028" w:rsidP="00A3690C">
      <w:pPr>
        <w:pStyle w:val="ListParagraph"/>
        <w:numPr>
          <w:ilvl w:val="0"/>
          <w:numId w:val="34"/>
        </w:numPr>
        <w:spacing w:before="0"/>
      </w:pPr>
      <w:r w:rsidRPr="00F15028">
        <w:t>Competition; full and open, limited, sole source, set aside</w:t>
      </w:r>
    </w:p>
    <w:p w14:paraId="750F57F4" w14:textId="77777777" w:rsidR="00F15028" w:rsidRPr="00F15028" w:rsidRDefault="00F15028" w:rsidP="00A3690C">
      <w:pPr>
        <w:pStyle w:val="ListParagraph"/>
        <w:numPr>
          <w:ilvl w:val="0"/>
          <w:numId w:val="34"/>
        </w:numPr>
        <w:spacing w:before="0"/>
      </w:pPr>
      <w:r w:rsidRPr="00F15028">
        <w:t>New contract vs GWAC vs Agency strategy vehicle</w:t>
      </w:r>
    </w:p>
    <w:p w14:paraId="68AE209A" w14:textId="77777777" w:rsidR="00F15028" w:rsidRPr="00F15028" w:rsidRDefault="00F15028" w:rsidP="00A3690C">
      <w:pPr>
        <w:pStyle w:val="ListParagraph"/>
        <w:numPr>
          <w:ilvl w:val="0"/>
          <w:numId w:val="34"/>
        </w:numPr>
        <w:spacing w:before="0"/>
      </w:pPr>
      <w:r w:rsidRPr="00F15028">
        <w:t>Contract Type</w:t>
      </w:r>
    </w:p>
    <w:p w14:paraId="7B25A29C" w14:textId="77777777" w:rsidR="00F15028" w:rsidRPr="00F15028" w:rsidRDefault="00F15028" w:rsidP="00A3690C">
      <w:pPr>
        <w:pStyle w:val="ListParagraph"/>
        <w:numPr>
          <w:ilvl w:val="0"/>
          <w:numId w:val="34"/>
        </w:numPr>
        <w:spacing w:before="0"/>
      </w:pPr>
      <w:r w:rsidRPr="00F15028">
        <w:t>Contract Approach – Performance Based</w:t>
      </w:r>
    </w:p>
    <w:p w14:paraId="6DDC45BC" w14:textId="77777777" w:rsidR="00F15028" w:rsidRPr="00F15028" w:rsidRDefault="00F15028" w:rsidP="00A3690C">
      <w:pPr>
        <w:pStyle w:val="ListParagraph"/>
        <w:numPr>
          <w:ilvl w:val="0"/>
          <w:numId w:val="34"/>
        </w:numPr>
        <w:spacing w:before="0"/>
      </w:pPr>
      <w:r w:rsidRPr="00F15028">
        <w:t>Incentives/Award Fees</w:t>
      </w:r>
    </w:p>
    <w:p w14:paraId="366C424C" w14:textId="1534A5CC" w:rsidR="00F15028" w:rsidRPr="00F15028" w:rsidRDefault="00F15028" w:rsidP="00F15028">
      <w:pPr>
        <w:spacing w:before="0"/>
        <w:rPr>
          <w:b/>
        </w:rPr>
      </w:pPr>
      <w:r w:rsidRPr="00F15028">
        <w:rPr>
          <w:b/>
        </w:rPr>
        <w:t>Product Vision / Articulating the requirements / Establish the scope of work</w:t>
      </w:r>
      <w:ins w:id="393" w:author="Erin" w:date="2016-10-17T14:46:00Z">
        <w:r w:rsidR="0005193E">
          <w:rPr>
            <w:b/>
          </w:rPr>
          <w:t>:</w:t>
        </w:r>
      </w:ins>
    </w:p>
    <w:p w14:paraId="723820F8" w14:textId="77777777" w:rsidR="00F15028" w:rsidRPr="00F15028" w:rsidRDefault="00F15028" w:rsidP="00A3690C">
      <w:pPr>
        <w:pStyle w:val="ListParagraph"/>
        <w:numPr>
          <w:ilvl w:val="0"/>
          <w:numId w:val="35"/>
        </w:numPr>
        <w:spacing w:before="0"/>
      </w:pPr>
      <w:r w:rsidRPr="00F15028">
        <w:t>PWS/SOO</w:t>
      </w:r>
    </w:p>
    <w:p w14:paraId="6E55AF3F" w14:textId="77777777" w:rsidR="00F15028" w:rsidRPr="00F15028" w:rsidRDefault="00F15028" w:rsidP="00A3690C">
      <w:pPr>
        <w:pStyle w:val="ListParagraph"/>
        <w:numPr>
          <w:ilvl w:val="0"/>
          <w:numId w:val="35"/>
        </w:numPr>
        <w:spacing w:before="0"/>
      </w:pPr>
      <w:r w:rsidRPr="00F15028">
        <w:t>Performance Metrics (QASP)</w:t>
      </w:r>
    </w:p>
    <w:p w14:paraId="6830E61E" w14:textId="77777777" w:rsidR="00F15028" w:rsidRPr="00F15028" w:rsidRDefault="00F15028" w:rsidP="00A3690C">
      <w:pPr>
        <w:pStyle w:val="ListParagraph"/>
        <w:numPr>
          <w:ilvl w:val="0"/>
          <w:numId w:val="35"/>
        </w:numPr>
        <w:spacing w:before="0"/>
      </w:pPr>
      <w:r w:rsidRPr="00F15028">
        <w:t>Cost Estimates (IGCE)</w:t>
      </w:r>
    </w:p>
    <w:p w14:paraId="36F8EBD5" w14:textId="77777777" w:rsidR="00F15028" w:rsidRPr="00F15028" w:rsidRDefault="00F15028" w:rsidP="00F15028">
      <w:pPr>
        <w:spacing w:before="0"/>
        <w:rPr>
          <w:b/>
        </w:rPr>
      </w:pPr>
      <w:r w:rsidRPr="00F15028">
        <w:rPr>
          <w:b/>
        </w:rPr>
        <w:t>Source Selection considerations:</w:t>
      </w:r>
    </w:p>
    <w:p w14:paraId="0133E9C7" w14:textId="77777777" w:rsidR="00F15028" w:rsidRDefault="00F15028" w:rsidP="00A3690C">
      <w:pPr>
        <w:pStyle w:val="ListParagraph"/>
        <w:numPr>
          <w:ilvl w:val="0"/>
          <w:numId w:val="36"/>
        </w:numPr>
        <w:spacing w:before="0"/>
      </w:pPr>
      <w:r w:rsidRPr="00F15028">
        <w:t>Best Value Trade-off</w:t>
      </w:r>
    </w:p>
    <w:p w14:paraId="326889F0" w14:textId="77777777" w:rsidR="00F15028" w:rsidRDefault="00F15028" w:rsidP="00A3690C">
      <w:pPr>
        <w:pStyle w:val="ListParagraph"/>
        <w:numPr>
          <w:ilvl w:val="0"/>
          <w:numId w:val="36"/>
        </w:numPr>
        <w:spacing w:before="0"/>
      </w:pPr>
      <w:r w:rsidRPr="00F15028">
        <w:t>Evaluation criteria and weighting</w:t>
      </w:r>
    </w:p>
    <w:p w14:paraId="3136B12B" w14:textId="77777777" w:rsidR="00F15028" w:rsidRDefault="00F15028">
      <w:pPr>
        <w:spacing w:before="0"/>
      </w:pPr>
      <w:r>
        <w:br w:type="page"/>
      </w:r>
    </w:p>
    <w:p w14:paraId="5565D25F" w14:textId="6CBF82A4" w:rsidR="00F15028" w:rsidRDefault="00F15028" w:rsidP="00FB7905">
      <w:pPr>
        <w:pStyle w:val="Heading1"/>
      </w:pPr>
      <w:bookmarkStart w:id="394" w:name="_Toc464484913"/>
      <w:r w:rsidRPr="00F15028">
        <w:lastRenderedPageBreak/>
        <w:t xml:space="preserve">A Review of the </w:t>
      </w:r>
      <w:ins w:id="395" w:author="Lauren E. Tindall" w:date="2016-10-17T16:48:00Z">
        <w:r w:rsidR="00FB7905">
          <w:t xml:space="preserve">Salesforce </w:t>
        </w:r>
      </w:ins>
      <w:r w:rsidRPr="00F15028">
        <w:t>Market Research Report</w:t>
      </w:r>
      <w:bookmarkEnd w:id="394"/>
    </w:p>
    <w:p w14:paraId="7C77AEFA" w14:textId="2D6DEA3A" w:rsidR="00F15028" w:rsidRDefault="00F15028" w:rsidP="00F15028">
      <w:r>
        <w:t xml:space="preserve">Use the space below to take any notes on the Salesforce </w:t>
      </w:r>
      <w:del w:id="396" w:author="Lauren E. Tindall" w:date="2016-10-17T16:46:00Z">
        <w:r w:rsidDel="00FB7905">
          <w:delText xml:space="preserve">and SBA </w:delText>
        </w:r>
      </w:del>
      <w:r>
        <w:t>acquisition</w:t>
      </w:r>
      <w:ins w:id="397" w:author="Lauren E. Tindall" w:date="2016-10-17T16:48:00Z">
        <w:r w:rsidR="00FB7905">
          <w:t xml:space="preserve"> </w:t>
        </w:r>
        <w:commentRangeStart w:id="398"/>
        <w:r w:rsidR="00FB7905">
          <w:t>discussion</w:t>
        </w:r>
        <w:commentRangeEnd w:id="398"/>
        <w:r w:rsidR="00FB7905">
          <w:rPr>
            <w:rStyle w:val="CommentReference"/>
          </w:rPr>
          <w:commentReference w:id="398"/>
        </w:r>
        <w:r w:rsidR="00FB7905">
          <w:t>.</w:t>
        </w:r>
      </w:ins>
      <w:del w:id="399" w:author="Lauren E. Tindall" w:date="2016-10-17T16:48:00Z">
        <w:r w:rsidDel="00FB7905">
          <w:delText>. Consider how much market research was done for each.</w:delText>
        </w:r>
      </w:del>
      <w:r>
        <w:t xml:space="preserve"> </w:t>
      </w:r>
    </w:p>
    <w:tbl>
      <w:tblPr>
        <w:tblStyle w:val="TableGrid"/>
        <w:tblW w:w="10025" w:type="dxa"/>
        <w:tblLook w:val="04A0" w:firstRow="1" w:lastRow="0" w:firstColumn="1" w:lastColumn="0" w:noHBand="0" w:noVBand="1"/>
      </w:tblPr>
      <w:tblGrid>
        <w:gridCol w:w="10025"/>
      </w:tblGrid>
      <w:tr w:rsidR="00F15028" w14:paraId="58C2D73E" w14:textId="77777777" w:rsidTr="00F15028">
        <w:trPr>
          <w:trHeight w:val="11357"/>
        </w:trPr>
        <w:tc>
          <w:tcPr>
            <w:tcW w:w="10025" w:type="dxa"/>
          </w:tcPr>
          <w:p w14:paraId="612CF457" w14:textId="77777777" w:rsidR="00F15028" w:rsidRDefault="00F15028" w:rsidP="007E7D9A">
            <w:pPr>
              <w:spacing w:before="0"/>
            </w:pPr>
            <w:r>
              <w:br w:type="page"/>
            </w:r>
          </w:p>
          <w:p w14:paraId="14A6A98A" w14:textId="77777777" w:rsidR="00F15028" w:rsidRDefault="00F15028" w:rsidP="007E7D9A">
            <w:pPr>
              <w:spacing w:before="0"/>
            </w:pPr>
          </w:p>
        </w:tc>
      </w:tr>
    </w:tbl>
    <w:p w14:paraId="5A134EE2" w14:textId="1680AB01" w:rsidR="00811FB0" w:rsidRPr="00F15028" w:rsidRDefault="00811FB0" w:rsidP="00F15028">
      <w:r>
        <w:br w:type="page"/>
      </w:r>
    </w:p>
    <w:p w14:paraId="2878CAE7" w14:textId="249D354D" w:rsidR="00274DA1" w:rsidRDefault="00274DA1" w:rsidP="00FB7905">
      <w:pPr>
        <w:pStyle w:val="Heading1"/>
      </w:pPr>
      <w:bookmarkStart w:id="400" w:name="_Toc464484914"/>
      <w:bookmarkEnd w:id="304"/>
      <w:r>
        <w:lastRenderedPageBreak/>
        <w:t>Preparing for and Having an Influence Conversation</w:t>
      </w:r>
      <w:bookmarkEnd w:id="400"/>
    </w:p>
    <w:p w14:paraId="38D96C07" w14:textId="5F4E046F" w:rsidR="007C7368" w:rsidRDefault="00274DA1" w:rsidP="00274DA1">
      <w:r>
        <w:t>Influence is defined as</w:t>
      </w:r>
      <w:r w:rsidR="00294179">
        <w:t>,</w:t>
      </w:r>
      <w:r>
        <w:t xml:space="preserve"> “the action or process of producing effects on the actions, behavior</w:t>
      </w:r>
      <w:r w:rsidR="007C7368">
        <w:t>s</w:t>
      </w:r>
      <w:r>
        <w:t xml:space="preserve">, opinions, etc. of others.” Perhaps the most challenging aspect of this is that you have to influence others without formal authority. What does this look like for a digital acquisition professional? </w:t>
      </w:r>
    </w:p>
    <w:p w14:paraId="2ED502FB" w14:textId="77777777" w:rsidR="007C7368" w:rsidRDefault="00274DA1" w:rsidP="00A3690C">
      <w:pPr>
        <w:pStyle w:val="ListParagraph"/>
        <w:numPr>
          <w:ilvl w:val="0"/>
          <w:numId w:val="18"/>
        </w:numPr>
      </w:pPr>
      <w:r>
        <w:t xml:space="preserve">It means taking initiative - taking the step to reach out and to have a conversation about what you are trying to accomplish, even when </w:t>
      </w:r>
      <w:proofErr w:type="gramStart"/>
      <w:r>
        <w:t>it’s</w:t>
      </w:r>
      <w:proofErr w:type="gramEnd"/>
      <w:r>
        <w:t xml:space="preserve"> not explicitly your responsibility. </w:t>
      </w:r>
    </w:p>
    <w:p w14:paraId="68CAD6C6" w14:textId="77777777" w:rsidR="007C7368" w:rsidRDefault="00274DA1" w:rsidP="00A3690C">
      <w:pPr>
        <w:pStyle w:val="ListParagraph"/>
        <w:numPr>
          <w:ilvl w:val="0"/>
          <w:numId w:val="18"/>
        </w:numPr>
      </w:pPr>
      <w:r>
        <w:t xml:space="preserve">It means asking for help, advice, or support from </w:t>
      </w:r>
      <w:r w:rsidR="007C7368">
        <w:t>other stakeholders</w:t>
      </w:r>
      <w:r>
        <w:t xml:space="preserve"> who can improve and accelerate your procurement. </w:t>
      </w:r>
    </w:p>
    <w:p w14:paraId="07D33DD4" w14:textId="008869F5" w:rsidR="00274DA1" w:rsidRDefault="00274DA1" w:rsidP="00A3690C">
      <w:pPr>
        <w:pStyle w:val="ListParagraph"/>
        <w:numPr>
          <w:ilvl w:val="0"/>
          <w:numId w:val="18"/>
        </w:numPr>
      </w:pPr>
      <w:r>
        <w:t xml:space="preserve">It means explaining, suggesting, recommending, persuading, and convincing people in positions of authority who you may not know well but who have the power to derail or delay your procurement.  </w:t>
      </w:r>
    </w:p>
    <w:p w14:paraId="0A859882" w14:textId="0C5599D3" w:rsidR="00274DA1" w:rsidRDefault="00274DA1" w:rsidP="00274DA1">
      <w:r>
        <w:t xml:space="preserve">This summary presents key strategies for preparing and conducting influence and difficult conversations. You will still need to take initiative to reach out and have conversations, but these strategies should make you more comfortable having them. </w:t>
      </w:r>
    </w:p>
    <w:p w14:paraId="7682B517" w14:textId="4ED8C5B8" w:rsidR="0061415A" w:rsidRDefault="0061415A" w:rsidP="0061415A">
      <w:pPr>
        <w:pStyle w:val="Heading2"/>
      </w:pPr>
      <w:r>
        <w:t>Having an Influence Conversation</w:t>
      </w:r>
    </w:p>
    <w:p w14:paraId="7F5DDC48" w14:textId="108989F8" w:rsidR="0061415A" w:rsidRDefault="0061415A" w:rsidP="0061415A">
      <w:r>
        <w:t xml:space="preserve">Here are three strategies that shape the process for influence conversations. </w:t>
      </w:r>
      <w:r w:rsidR="005339A2">
        <w:t xml:space="preserve">In addition to thinking back to the material covered in </w:t>
      </w:r>
      <w:del w:id="401" w:author="Erin" w:date="2016-10-17T14:47:00Z">
        <w:r w:rsidR="005339A2" w:rsidDel="0005193E">
          <w:delText xml:space="preserve">day </w:delText>
        </w:r>
      </w:del>
      <w:ins w:id="402" w:author="Erin" w:date="2016-10-17T14:47:00Z">
        <w:r w:rsidR="0005193E">
          <w:t xml:space="preserve">Day </w:t>
        </w:r>
      </w:ins>
      <w:r w:rsidR="005339A2">
        <w:t>2, y</w:t>
      </w:r>
      <w:r w:rsidR="00C713CA">
        <w:t>ou may want to reference this page as you prepare for your influence role play conversations.</w:t>
      </w:r>
    </w:p>
    <w:tbl>
      <w:tblPr>
        <w:tblStyle w:val="TableGrid"/>
        <w:tblW w:w="0" w:type="auto"/>
        <w:tblLayout w:type="fixed"/>
        <w:tblLook w:val="04A0" w:firstRow="1" w:lastRow="0" w:firstColumn="1" w:lastColumn="0" w:noHBand="0" w:noVBand="1"/>
      </w:tblPr>
      <w:tblGrid>
        <w:gridCol w:w="1908"/>
        <w:gridCol w:w="7668"/>
      </w:tblGrid>
      <w:tr w:rsidR="0061415A" w:rsidRPr="004F5A8A" w14:paraId="13A70A72" w14:textId="77777777" w:rsidTr="003A1C9F">
        <w:tc>
          <w:tcPr>
            <w:tcW w:w="1908" w:type="dxa"/>
            <w:tcBorders>
              <w:top w:val="single" w:sz="4" w:space="0" w:color="4291F0"/>
              <w:left w:val="single" w:sz="4" w:space="0" w:color="4291F0"/>
              <w:bottom w:val="single" w:sz="4" w:space="0" w:color="4291F0"/>
              <w:right w:val="nil"/>
            </w:tcBorders>
            <w:shd w:val="clear" w:color="auto" w:fill="4291F0"/>
            <w:vAlign w:val="center"/>
          </w:tcPr>
          <w:p w14:paraId="0192F21C" w14:textId="027726F8" w:rsidR="0061415A" w:rsidRPr="00B2087A" w:rsidRDefault="0061415A" w:rsidP="0061415A">
            <w:pPr>
              <w:spacing w:after="120"/>
              <w:rPr>
                <w:b/>
                <w:color w:val="FFFFFF" w:themeColor="background1"/>
                <w:sz w:val="24"/>
                <w:szCs w:val="24"/>
              </w:rPr>
            </w:pPr>
            <w:r>
              <w:rPr>
                <w:b/>
                <w:color w:val="FFFFFF" w:themeColor="background1"/>
                <w:sz w:val="24"/>
                <w:szCs w:val="24"/>
              </w:rPr>
              <w:t>Step 1: Open the conversation</w:t>
            </w:r>
          </w:p>
        </w:tc>
        <w:tc>
          <w:tcPr>
            <w:tcW w:w="7668" w:type="dxa"/>
            <w:tcBorders>
              <w:top w:val="single" w:sz="4" w:space="0" w:color="4291F0"/>
              <w:left w:val="nil"/>
              <w:bottom w:val="single" w:sz="4" w:space="0" w:color="4291F0"/>
              <w:right w:val="single" w:sz="4" w:space="0" w:color="4291F0"/>
            </w:tcBorders>
            <w:shd w:val="clear" w:color="auto" w:fill="DEEAF6" w:themeFill="accent1" w:themeFillTint="33"/>
          </w:tcPr>
          <w:p w14:paraId="1CA1A41C" w14:textId="6355465A" w:rsidR="0061415A" w:rsidRDefault="0061415A" w:rsidP="00A3690C">
            <w:pPr>
              <w:pStyle w:val="ListParagraph"/>
              <w:numPr>
                <w:ilvl w:val="0"/>
                <w:numId w:val="14"/>
              </w:numPr>
              <w:spacing w:after="120"/>
            </w:pPr>
            <w:r>
              <w:t>Ensure you understand the other party’s goal for the conversation</w:t>
            </w:r>
            <w:r w:rsidR="00C713CA">
              <w:t xml:space="preserve"> – you will want to open the conversation by asking what the other party is hoping to achieve during the meeting. The answer may be that they are here and ready to listen to you, but this shows that you are also interested in their perspective.</w:t>
            </w:r>
          </w:p>
          <w:p w14:paraId="18A852BB" w14:textId="77777777" w:rsidR="0061415A" w:rsidRDefault="0061415A" w:rsidP="0061415A">
            <w:pPr>
              <w:pStyle w:val="ListParagraph"/>
              <w:spacing w:after="120"/>
              <w:ind w:left="360"/>
            </w:pPr>
          </w:p>
          <w:p w14:paraId="45BA3599" w14:textId="5978C67B" w:rsidR="0061415A" w:rsidRPr="004F5A8A" w:rsidRDefault="0061415A" w:rsidP="00A3690C">
            <w:pPr>
              <w:pStyle w:val="ListParagraph"/>
              <w:numPr>
                <w:ilvl w:val="0"/>
                <w:numId w:val="14"/>
              </w:numPr>
              <w:spacing w:after="120"/>
            </w:pPr>
            <w:proofErr w:type="gramStart"/>
            <w:r>
              <w:t>Don’t</w:t>
            </w:r>
            <w:proofErr w:type="gramEnd"/>
            <w:r>
              <w:t xml:space="preserve"> assume intent on behalf of the other party. Assuming intent shapes how you approach a conversation, and if you’re wrong</w:t>
            </w:r>
            <w:r w:rsidR="00C713CA">
              <w:t>,</w:t>
            </w:r>
            <w:r>
              <w:t xml:space="preserve"> you could end up talking about something unrelated to what the other party has in mind (which wastes time) or risk angering the other party unnecessarily (which makes him/her less inclined to be influenced).  </w:t>
            </w:r>
          </w:p>
        </w:tc>
      </w:tr>
      <w:tr w:rsidR="0061415A" w14:paraId="1B3310B9" w14:textId="77777777" w:rsidTr="003A1C9F">
        <w:trPr>
          <w:trHeight w:val="287"/>
        </w:trPr>
        <w:tc>
          <w:tcPr>
            <w:tcW w:w="9576" w:type="dxa"/>
            <w:gridSpan w:val="2"/>
            <w:tcBorders>
              <w:top w:val="single" w:sz="4" w:space="0" w:color="4291F0"/>
              <w:left w:val="nil"/>
              <w:bottom w:val="single" w:sz="4" w:space="0" w:color="4291F0"/>
              <w:right w:val="nil"/>
            </w:tcBorders>
            <w:vAlign w:val="center"/>
          </w:tcPr>
          <w:p w14:paraId="0A48856B" w14:textId="00217515" w:rsidR="0061415A" w:rsidRDefault="0061415A" w:rsidP="003A1C9F"/>
        </w:tc>
      </w:tr>
      <w:tr w:rsidR="0061415A" w:rsidRPr="004F5A8A" w14:paraId="6EE74F0F" w14:textId="77777777" w:rsidTr="003A1C9F">
        <w:tc>
          <w:tcPr>
            <w:tcW w:w="1908" w:type="dxa"/>
            <w:tcBorders>
              <w:top w:val="single" w:sz="4" w:space="0" w:color="4291F0"/>
              <w:left w:val="single" w:sz="4" w:space="0" w:color="4291F0"/>
              <w:bottom w:val="single" w:sz="4" w:space="0" w:color="4291F0"/>
              <w:right w:val="nil"/>
            </w:tcBorders>
            <w:shd w:val="clear" w:color="auto" w:fill="4291F0"/>
            <w:vAlign w:val="center"/>
          </w:tcPr>
          <w:p w14:paraId="11153B30" w14:textId="0D5EB616" w:rsidR="0061415A" w:rsidRPr="00B2087A" w:rsidRDefault="0061415A" w:rsidP="003A1C9F">
            <w:pPr>
              <w:spacing w:after="120"/>
              <w:rPr>
                <w:b/>
                <w:color w:val="FFFFFF" w:themeColor="background1"/>
                <w:sz w:val="24"/>
                <w:szCs w:val="24"/>
              </w:rPr>
            </w:pPr>
            <w:r>
              <w:rPr>
                <w:b/>
                <w:color w:val="FFFFFF" w:themeColor="background1"/>
                <w:sz w:val="24"/>
                <w:szCs w:val="24"/>
              </w:rPr>
              <w:t>Step 2: Don’t jump to suggesting solutions</w:t>
            </w:r>
          </w:p>
        </w:tc>
        <w:tc>
          <w:tcPr>
            <w:tcW w:w="7668" w:type="dxa"/>
            <w:tcBorders>
              <w:top w:val="single" w:sz="4" w:space="0" w:color="4291F0"/>
              <w:left w:val="nil"/>
              <w:bottom w:val="single" w:sz="4" w:space="0" w:color="4291F0"/>
              <w:right w:val="single" w:sz="4" w:space="0" w:color="4291F0"/>
            </w:tcBorders>
            <w:shd w:val="clear" w:color="auto" w:fill="DEEAF6" w:themeFill="accent1" w:themeFillTint="33"/>
          </w:tcPr>
          <w:p w14:paraId="3946DF0A" w14:textId="61D63D40" w:rsidR="0061415A" w:rsidRPr="004F5A8A" w:rsidRDefault="0061415A" w:rsidP="00A3690C">
            <w:pPr>
              <w:pStyle w:val="ListParagraph"/>
              <w:numPr>
                <w:ilvl w:val="0"/>
                <w:numId w:val="16"/>
              </w:numPr>
              <w:spacing w:after="120"/>
            </w:pPr>
            <w:r>
              <w:t>Use open-ended questions to fully understand the need AND generate solutions. Inquiry opens a conversation to new awareness, ideas, and possibilities. Sample questions are presented in the next handout.</w:t>
            </w:r>
          </w:p>
        </w:tc>
      </w:tr>
      <w:tr w:rsidR="0061415A" w14:paraId="6451C8C9" w14:textId="77777777" w:rsidTr="003A1C9F">
        <w:trPr>
          <w:trHeight w:val="287"/>
        </w:trPr>
        <w:tc>
          <w:tcPr>
            <w:tcW w:w="9576" w:type="dxa"/>
            <w:gridSpan w:val="2"/>
            <w:tcBorders>
              <w:top w:val="single" w:sz="4" w:space="0" w:color="4291F0"/>
              <w:left w:val="nil"/>
              <w:bottom w:val="single" w:sz="4" w:space="0" w:color="4291F0"/>
              <w:right w:val="nil"/>
            </w:tcBorders>
            <w:vAlign w:val="center"/>
          </w:tcPr>
          <w:p w14:paraId="6B4C2C71" w14:textId="77777777" w:rsidR="0061415A" w:rsidRDefault="0061415A" w:rsidP="003A1C9F"/>
        </w:tc>
      </w:tr>
      <w:tr w:rsidR="0061415A" w:rsidRPr="004F5A8A" w14:paraId="2517A2C3" w14:textId="77777777" w:rsidTr="003A1C9F">
        <w:tc>
          <w:tcPr>
            <w:tcW w:w="1908" w:type="dxa"/>
            <w:tcBorders>
              <w:top w:val="single" w:sz="4" w:space="0" w:color="4291F0"/>
              <w:left w:val="single" w:sz="4" w:space="0" w:color="4291F0"/>
              <w:bottom w:val="single" w:sz="4" w:space="0" w:color="4291F0"/>
              <w:right w:val="nil"/>
            </w:tcBorders>
            <w:shd w:val="clear" w:color="auto" w:fill="4291F0"/>
            <w:vAlign w:val="center"/>
          </w:tcPr>
          <w:p w14:paraId="34ED5966" w14:textId="7E0AE9D1" w:rsidR="0061415A" w:rsidRPr="00B2087A" w:rsidRDefault="0061415A" w:rsidP="003A1C9F">
            <w:pPr>
              <w:spacing w:after="120"/>
              <w:rPr>
                <w:b/>
                <w:color w:val="FFFFFF" w:themeColor="background1"/>
                <w:sz w:val="24"/>
                <w:szCs w:val="24"/>
              </w:rPr>
            </w:pPr>
            <w:r>
              <w:rPr>
                <w:b/>
                <w:color w:val="FFFFFF" w:themeColor="background1"/>
                <w:sz w:val="24"/>
                <w:szCs w:val="24"/>
              </w:rPr>
              <w:t>Step 3: Get a commitment from the other party</w:t>
            </w:r>
          </w:p>
        </w:tc>
        <w:tc>
          <w:tcPr>
            <w:tcW w:w="7668" w:type="dxa"/>
            <w:tcBorders>
              <w:top w:val="single" w:sz="4" w:space="0" w:color="4291F0"/>
              <w:left w:val="nil"/>
              <w:bottom w:val="single" w:sz="4" w:space="0" w:color="4291F0"/>
              <w:right w:val="single" w:sz="4" w:space="0" w:color="4291F0"/>
            </w:tcBorders>
            <w:shd w:val="clear" w:color="auto" w:fill="DEEAF6" w:themeFill="accent1" w:themeFillTint="33"/>
          </w:tcPr>
          <w:p w14:paraId="4955B7C0" w14:textId="77777777" w:rsidR="00C87B67" w:rsidRDefault="0061415A" w:rsidP="00A3690C">
            <w:pPr>
              <w:pStyle w:val="ListParagraph"/>
              <w:numPr>
                <w:ilvl w:val="0"/>
                <w:numId w:val="16"/>
              </w:numPr>
              <w:spacing w:after="120"/>
            </w:pPr>
            <w:r>
              <w:t xml:space="preserve">Have the other party state what they will do – this improves the chances </w:t>
            </w:r>
            <w:proofErr w:type="gramStart"/>
            <w:r>
              <w:t>they’ll</w:t>
            </w:r>
            <w:proofErr w:type="gramEnd"/>
            <w:r>
              <w:t xml:space="preserve"> actually do it.</w:t>
            </w:r>
            <w:r w:rsidR="00C87B67">
              <w:t xml:space="preserve"> </w:t>
            </w:r>
          </w:p>
          <w:p w14:paraId="0EF005C0" w14:textId="77777777" w:rsidR="00C87B67" w:rsidRDefault="00C87B67" w:rsidP="00C87B67">
            <w:pPr>
              <w:pStyle w:val="ListParagraph"/>
              <w:spacing w:after="120"/>
              <w:ind w:left="360"/>
            </w:pPr>
          </w:p>
          <w:p w14:paraId="0E6DCB29" w14:textId="4D48FC30" w:rsidR="0061415A" w:rsidRPr="004F5A8A" w:rsidRDefault="00C713CA" w:rsidP="00C713CA">
            <w:pPr>
              <w:pStyle w:val="ListParagraph"/>
              <w:spacing w:after="120"/>
              <w:ind w:left="360"/>
            </w:pPr>
            <w:r>
              <w:t>Human behavioral research</w:t>
            </w:r>
            <w:r w:rsidR="00C87B67">
              <w:t xml:space="preserve"> in the restaurant industry shows that customers are more likely to call and cancel a reservation if they are asked by the host – “Will you call us back if your plans change and you </w:t>
            </w:r>
            <w:r w:rsidR="00C87B67">
              <w:lastRenderedPageBreak/>
              <w:t xml:space="preserve">need to cancel?” and have to respond “yes” than if they are just told to call back if their plans change. Use this research to your advantage </w:t>
            </w:r>
            <w:r>
              <w:t>when</w:t>
            </w:r>
            <w:r w:rsidR="00C87B67">
              <w:t xml:space="preserve"> gaining a commitment.</w:t>
            </w:r>
          </w:p>
        </w:tc>
      </w:tr>
    </w:tbl>
    <w:p w14:paraId="6590CA74" w14:textId="77777777" w:rsidR="006C03B5" w:rsidRDefault="006C03B5" w:rsidP="00FB7905">
      <w:pPr>
        <w:pStyle w:val="Heading1"/>
        <w:rPr>
          <w:ins w:id="403" w:author="Lauren E. Tindall" w:date="2016-10-17T16:58:00Z"/>
        </w:rPr>
      </w:pPr>
      <w:bookmarkStart w:id="404" w:name="_Toc464484915"/>
    </w:p>
    <w:p w14:paraId="6C4AD0A5" w14:textId="77777777" w:rsidR="005339A2" w:rsidRDefault="005339A2" w:rsidP="00FB7905">
      <w:pPr>
        <w:pStyle w:val="Heading1"/>
      </w:pPr>
      <w:bookmarkStart w:id="405" w:name="_GoBack"/>
      <w:bookmarkEnd w:id="405"/>
      <w:r>
        <w:t>Open-Ended Questions That Support Inquiry in Influence Conversations</w:t>
      </w:r>
      <w:bookmarkEnd w:id="404"/>
    </w:p>
    <w:p w14:paraId="0D332EE0" w14:textId="77777777" w:rsidR="005339A2" w:rsidRDefault="005339A2" w:rsidP="005339A2">
      <w:r>
        <w:t xml:space="preserve">Use the following types of questions to empower another party to participate in an influence conversation. They are called “thinking” questions as they encourage the other party to actively participate in the conversation, rather than just listening and receiving information. </w:t>
      </w:r>
    </w:p>
    <w:p w14:paraId="7F99EE42" w14:textId="77777777" w:rsidR="005339A2" w:rsidRDefault="005339A2" w:rsidP="005339A2">
      <w:r>
        <w:t xml:space="preserve">Asking these types of questions at first may feel uncomfortable as they seek to explore the other party’s position and potential ideas before sharing your own. This removes some of your control of the conversation. Try using just a few at a time. </w:t>
      </w:r>
    </w:p>
    <w:p w14:paraId="4F566498" w14:textId="77777777" w:rsidR="005339A2" w:rsidRDefault="005339A2" w:rsidP="005339A2"/>
    <w:p w14:paraId="405DF68F" w14:textId="77777777" w:rsidR="005339A2" w:rsidRPr="00C451F8" w:rsidRDefault="005339A2" w:rsidP="005339A2">
      <w:pPr>
        <w:rPr>
          <w:sz w:val="16"/>
          <w:szCs w:val="16"/>
        </w:rPr>
        <w:sectPr w:rsidR="005339A2" w:rsidRPr="00C451F8" w:rsidSect="00422B4E">
          <w:pgSz w:w="12240" w:h="15840"/>
          <w:pgMar w:top="1440" w:right="1440" w:bottom="1440" w:left="1440" w:header="720" w:footer="720" w:gutter="0"/>
          <w:cols w:space="720"/>
          <w:titlePg/>
          <w:docGrid w:linePitch="360"/>
        </w:sectPr>
      </w:pPr>
    </w:p>
    <w:p w14:paraId="6FC88F88" w14:textId="77777777" w:rsidR="005339A2" w:rsidRPr="002A269A" w:rsidRDefault="005339A2" w:rsidP="005339A2">
      <w:pPr>
        <w:pStyle w:val="NormalBullets"/>
        <w:rPr>
          <w:rFonts w:ascii="Arial" w:hAnsi="Arial" w:cs="Arial"/>
        </w:rPr>
      </w:pPr>
      <w:r w:rsidRPr="002A269A">
        <w:rPr>
          <w:rFonts w:ascii="Arial" w:hAnsi="Arial" w:cs="Arial"/>
        </w:rPr>
        <w:t xml:space="preserve">Help me understand this issue from your perspective.  </w:t>
      </w:r>
    </w:p>
    <w:p w14:paraId="7C374E76" w14:textId="77777777" w:rsidR="005339A2" w:rsidRPr="002A269A" w:rsidRDefault="005339A2" w:rsidP="005339A2">
      <w:pPr>
        <w:pStyle w:val="NormalBullets"/>
        <w:rPr>
          <w:rFonts w:ascii="Arial" w:hAnsi="Arial" w:cs="Arial"/>
        </w:rPr>
      </w:pPr>
      <w:r w:rsidRPr="002A269A">
        <w:rPr>
          <w:rFonts w:ascii="Arial" w:hAnsi="Arial" w:cs="Arial"/>
        </w:rPr>
        <w:t>What is your position on this and why?</w:t>
      </w:r>
    </w:p>
    <w:p w14:paraId="70CA0105" w14:textId="77777777" w:rsidR="005339A2" w:rsidRPr="002A269A" w:rsidRDefault="005339A2" w:rsidP="005339A2">
      <w:pPr>
        <w:pStyle w:val="NormalBullets"/>
        <w:rPr>
          <w:rFonts w:ascii="Arial" w:hAnsi="Arial" w:cs="Arial"/>
        </w:rPr>
      </w:pPr>
      <w:r w:rsidRPr="002A269A">
        <w:rPr>
          <w:rFonts w:ascii="Arial" w:hAnsi="Arial" w:cs="Arial"/>
        </w:rPr>
        <w:t>Why do you think your position is accurate/strong?</w:t>
      </w:r>
    </w:p>
    <w:p w14:paraId="10961C46" w14:textId="77777777" w:rsidR="005339A2" w:rsidRPr="002A269A" w:rsidRDefault="005339A2" w:rsidP="005339A2">
      <w:pPr>
        <w:pStyle w:val="NormalBullets"/>
        <w:rPr>
          <w:rFonts w:ascii="Arial" w:hAnsi="Arial" w:cs="Arial"/>
        </w:rPr>
      </w:pPr>
      <w:r w:rsidRPr="002A269A">
        <w:rPr>
          <w:rFonts w:ascii="Arial" w:hAnsi="Arial" w:cs="Arial"/>
        </w:rPr>
        <w:t xml:space="preserve">What do you think is the most critical element of this issue/challenge for us to discuss? </w:t>
      </w:r>
    </w:p>
    <w:p w14:paraId="69C75BDB" w14:textId="77777777" w:rsidR="005339A2" w:rsidRPr="002A269A" w:rsidRDefault="005339A2" w:rsidP="005339A2">
      <w:pPr>
        <w:pStyle w:val="NormalBullets"/>
        <w:rPr>
          <w:rFonts w:ascii="Arial" w:hAnsi="Arial" w:cs="Arial"/>
        </w:rPr>
      </w:pPr>
      <w:r w:rsidRPr="002A269A">
        <w:rPr>
          <w:rFonts w:ascii="Arial" w:hAnsi="Arial" w:cs="Arial"/>
        </w:rPr>
        <w:t xml:space="preserve">What are you noticing about how </w:t>
      </w:r>
      <w:proofErr w:type="gramStart"/>
      <w:r w:rsidRPr="002A269A">
        <w:rPr>
          <w:rFonts w:ascii="Arial" w:hAnsi="Arial" w:cs="Arial"/>
        </w:rPr>
        <w:t>you’re</w:t>
      </w:r>
      <w:proofErr w:type="gramEnd"/>
      <w:r w:rsidRPr="002A269A">
        <w:rPr>
          <w:rFonts w:ascii="Arial" w:hAnsi="Arial" w:cs="Arial"/>
        </w:rPr>
        <w:t xml:space="preserve"> approaching this issue/challenge?</w:t>
      </w:r>
    </w:p>
    <w:p w14:paraId="201BC3C4" w14:textId="77777777" w:rsidR="005339A2" w:rsidRPr="002A269A" w:rsidRDefault="005339A2" w:rsidP="00A3690C">
      <w:pPr>
        <w:pStyle w:val="NormalBullets"/>
        <w:numPr>
          <w:ilvl w:val="1"/>
          <w:numId w:val="7"/>
        </w:numPr>
        <w:rPr>
          <w:rFonts w:ascii="Arial" w:hAnsi="Arial" w:cs="Arial"/>
        </w:rPr>
      </w:pPr>
      <w:r w:rsidRPr="002A269A">
        <w:rPr>
          <w:rFonts w:ascii="Arial" w:hAnsi="Arial" w:cs="Arial"/>
        </w:rPr>
        <w:t xml:space="preserve">What insights are you having?  </w:t>
      </w:r>
    </w:p>
    <w:p w14:paraId="6431FC8F" w14:textId="77777777" w:rsidR="005339A2" w:rsidRPr="002A269A" w:rsidRDefault="005339A2" w:rsidP="00A3690C">
      <w:pPr>
        <w:pStyle w:val="NormalBullets"/>
        <w:numPr>
          <w:ilvl w:val="1"/>
          <w:numId w:val="7"/>
        </w:numPr>
        <w:rPr>
          <w:rFonts w:ascii="Arial" w:hAnsi="Arial" w:cs="Arial"/>
        </w:rPr>
      </w:pPr>
      <w:r w:rsidRPr="002A269A">
        <w:rPr>
          <w:rFonts w:ascii="Arial" w:hAnsi="Arial" w:cs="Arial"/>
        </w:rPr>
        <w:t>How could you deepen this insight?</w:t>
      </w:r>
    </w:p>
    <w:p w14:paraId="6CB2E94A" w14:textId="77777777" w:rsidR="005339A2" w:rsidRPr="002A269A" w:rsidRDefault="005339A2" w:rsidP="005339A2">
      <w:pPr>
        <w:pStyle w:val="NormalBullets"/>
        <w:rPr>
          <w:rFonts w:ascii="Arial" w:hAnsi="Arial" w:cs="Arial"/>
        </w:rPr>
      </w:pPr>
      <w:r w:rsidRPr="002A269A">
        <w:rPr>
          <w:rFonts w:ascii="Arial" w:hAnsi="Arial" w:cs="Arial"/>
        </w:rPr>
        <w:t xml:space="preserve">How might other stakeholders think about or approach this issue? </w:t>
      </w:r>
    </w:p>
    <w:p w14:paraId="26ACB8F1" w14:textId="77777777" w:rsidR="005339A2" w:rsidRPr="002A269A" w:rsidRDefault="005339A2" w:rsidP="005339A2">
      <w:pPr>
        <w:pStyle w:val="NormalBullets"/>
        <w:rPr>
          <w:rFonts w:ascii="Arial" w:hAnsi="Arial" w:cs="Arial"/>
        </w:rPr>
      </w:pPr>
      <w:r w:rsidRPr="002A269A">
        <w:rPr>
          <w:rFonts w:ascii="Arial" w:hAnsi="Arial" w:cs="Arial"/>
        </w:rPr>
        <w:t>Why do you think this challenge/issue is important?</w:t>
      </w:r>
    </w:p>
    <w:p w14:paraId="4B3FAF2C" w14:textId="77777777" w:rsidR="005339A2" w:rsidRPr="002A269A" w:rsidRDefault="005339A2" w:rsidP="005339A2">
      <w:pPr>
        <w:pStyle w:val="NormalBullets"/>
        <w:rPr>
          <w:rFonts w:ascii="Arial" w:hAnsi="Arial" w:cs="Arial"/>
        </w:rPr>
      </w:pPr>
      <w:r w:rsidRPr="002A269A">
        <w:rPr>
          <w:rFonts w:ascii="Arial" w:hAnsi="Arial" w:cs="Arial"/>
        </w:rPr>
        <w:t>What do you think will happen if the situation is not dealt with?</w:t>
      </w:r>
    </w:p>
    <w:p w14:paraId="652FF89C" w14:textId="77777777" w:rsidR="005339A2" w:rsidRPr="002A269A" w:rsidRDefault="005339A2" w:rsidP="005339A2">
      <w:pPr>
        <w:pStyle w:val="NormalBullets"/>
        <w:rPr>
          <w:rFonts w:ascii="Arial" w:hAnsi="Arial" w:cs="Arial"/>
        </w:rPr>
      </w:pPr>
      <w:r w:rsidRPr="002A269A">
        <w:rPr>
          <w:rFonts w:ascii="Arial" w:hAnsi="Arial" w:cs="Arial"/>
        </w:rPr>
        <w:t xml:space="preserve">What priority is this issue for you?  </w:t>
      </w:r>
    </w:p>
    <w:p w14:paraId="7C615967" w14:textId="77777777" w:rsidR="005339A2" w:rsidRPr="002A269A" w:rsidRDefault="005339A2" w:rsidP="00A3690C">
      <w:pPr>
        <w:pStyle w:val="NormalBullets"/>
        <w:numPr>
          <w:ilvl w:val="1"/>
          <w:numId w:val="7"/>
        </w:numPr>
        <w:rPr>
          <w:rFonts w:ascii="Arial" w:hAnsi="Arial" w:cs="Arial"/>
        </w:rPr>
      </w:pPr>
      <w:r w:rsidRPr="002A269A">
        <w:rPr>
          <w:rFonts w:ascii="Arial" w:hAnsi="Arial" w:cs="Arial"/>
        </w:rPr>
        <w:t>What priority should it be?</w:t>
      </w:r>
    </w:p>
    <w:p w14:paraId="3DAFB15D" w14:textId="77777777" w:rsidR="005339A2" w:rsidRPr="002A269A" w:rsidRDefault="005339A2" w:rsidP="005339A2">
      <w:pPr>
        <w:pStyle w:val="NormalBullets"/>
        <w:rPr>
          <w:rFonts w:ascii="Arial" w:hAnsi="Arial" w:cs="Arial"/>
        </w:rPr>
      </w:pPr>
      <w:r w:rsidRPr="002A269A">
        <w:rPr>
          <w:rFonts w:ascii="Arial" w:hAnsi="Arial" w:cs="Arial"/>
        </w:rPr>
        <w:t xml:space="preserve">It seems [x] aspect of the issue matters to you.  </w:t>
      </w:r>
    </w:p>
    <w:p w14:paraId="18341AD3" w14:textId="77777777" w:rsidR="005339A2" w:rsidRPr="002A269A" w:rsidRDefault="005339A2" w:rsidP="00A3690C">
      <w:pPr>
        <w:pStyle w:val="NormalBullets"/>
        <w:numPr>
          <w:ilvl w:val="1"/>
          <w:numId w:val="7"/>
        </w:numPr>
        <w:rPr>
          <w:rFonts w:ascii="Arial" w:hAnsi="Arial" w:cs="Arial"/>
        </w:rPr>
      </w:pPr>
      <w:r w:rsidRPr="002A269A">
        <w:rPr>
          <w:rFonts w:ascii="Arial" w:hAnsi="Arial" w:cs="Arial"/>
        </w:rPr>
        <w:t xml:space="preserve">Is that correct?  </w:t>
      </w:r>
    </w:p>
    <w:p w14:paraId="21F5C28F" w14:textId="77777777" w:rsidR="005339A2" w:rsidRPr="002A269A" w:rsidRDefault="005339A2" w:rsidP="00A3690C">
      <w:pPr>
        <w:pStyle w:val="NormalBullets"/>
        <w:numPr>
          <w:ilvl w:val="1"/>
          <w:numId w:val="7"/>
        </w:numPr>
        <w:rPr>
          <w:rFonts w:ascii="Arial" w:hAnsi="Arial" w:cs="Arial"/>
        </w:rPr>
      </w:pPr>
      <w:r w:rsidRPr="002A269A">
        <w:rPr>
          <w:rFonts w:ascii="Arial" w:hAnsi="Arial" w:cs="Arial"/>
        </w:rPr>
        <w:t>Can you elaborate?</w:t>
      </w:r>
    </w:p>
    <w:p w14:paraId="6C359A60" w14:textId="77777777" w:rsidR="005339A2" w:rsidRPr="002A269A" w:rsidRDefault="005339A2" w:rsidP="005339A2">
      <w:pPr>
        <w:pStyle w:val="NormalBullets"/>
        <w:rPr>
          <w:rFonts w:ascii="Arial" w:hAnsi="Arial" w:cs="Arial"/>
        </w:rPr>
      </w:pPr>
      <w:r w:rsidRPr="002A269A">
        <w:rPr>
          <w:rFonts w:ascii="Arial" w:hAnsi="Arial" w:cs="Arial"/>
        </w:rPr>
        <w:t>What experiences might you be able to draw on to help us develop a solution?</w:t>
      </w:r>
    </w:p>
    <w:p w14:paraId="5F703814" w14:textId="77777777" w:rsidR="005339A2" w:rsidRPr="002A269A" w:rsidRDefault="005339A2" w:rsidP="005339A2">
      <w:pPr>
        <w:pStyle w:val="NormalBullets"/>
        <w:rPr>
          <w:rFonts w:ascii="Arial" w:hAnsi="Arial" w:cs="Arial"/>
        </w:rPr>
      </w:pPr>
      <w:r w:rsidRPr="002A269A">
        <w:rPr>
          <w:rFonts w:ascii="Arial" w:hAnsi="Arial" w:cs="Arial"/>
        </w:rPr>
        <w:t>How do you think we can develop a solution to this issue/challenge together?</w:t>
      </w:r>
    </w:p>
    <w:p w14:paraId="6F2443FC" w14:textId="77777777" w:rsidR="005339A2" w:rsidRPr="002A269A" w:rsidRDefault="005339A2" w:rsidP="005339A2">
      <w:pPr>
        <w:pStyle w:val="NormalBullets"/>
        <w:rPr>
          <w:rFonts w:ascii="Arial" w:hAnsi="Arial" w:cs="Arial"/>
        </w:rPr>
      </w:pPr>
      <w:r w:rsidRPr="002A269A">
        <w:rPr>
          <w:rFonts w:ascii="Arial" w:hAnsi="Arial" w:cs="Arial"/>
        </w:rPr>
        <w:t>What do you think are some potential solutions to this issue/challenge?</w:t>
      </w:r>
    </w:p>
    <w:p w14:paraId="5D5109E4" w14:textId="77777777" w:rsidR="005339A2" w:rsidRPr="002A269A" w:rsidRDefault="005339A2" w:rsidP="005339A2">
      <w:pPr>
        <w:pStyle w:val="NormalBullets"/>
        <w:rPr>
          <w:rFonts w:ascii="Arial" w:hAnsi="Arial" w:cs="Arial"/>
        </w:rPr>
      </w:pPr>
      <w:r w:rsidRPr="002A269A">
        <w:rPr>
          <w:rFonts w:ascii="Arial" w:hAnsi="Arial" w:cs="Arial"/>
        </w:rPr>
        <w:t xml:space="preserve">What do you think we should commit to </w:t>
      </w:r>
      <w:proofErr w:type="spellStart"/>
      <w:r w:rsidRPr="002A269A">
        <w:rPr>
          <w:rFonts w:ascii="Arial" w:hAnsi="Arial" w:cs="Arial"/>
        </w:rPr>
        <w:t>based</w:t>
      </w:r>
      <w:proofErr w:type="spellEnd"/>
      <w:r w:rsidRPr="002A269A">
        <w:rPr>
          <w:rFonts w:ascii="Arial" w:hAnsi="Arial" w:cs="Arial"/>
        </w:rPr>
        <w:t xml:space="preserve"> on this conversation?</w:t>
      </w:r>
    </w:p>
    <w:p w14:paraId="08F546AC" w14:textId="77777777" w:rsidR="005339A2" w:rsidRPr="002A269A" w:rsidRDefault="005339A2" w:rsidP="005339A2">
      <w:pPr>
        <w:pStyle w:val="NormalBullets"/>
        <w:rPr>
          <w:rFonts w:ascii="Arial" w:hAnsi="Arial" w:cs="Arial"/>
        </w:rPr>
      </w:pPr>
      <w:r w:rsidRPr="002A269A">
        <w:rPr>
          <w:rFonts w:ascii="Arial" w:hAnsi="Arial" w:cs="Arial"/>
        </w:rPr>
        <w:t>What would you need to know to move the proposed solution forward (for example, who would you need to talk to)?</w:t>
      </w:r>
    </w:p>
    <w:p w14:paraId="44A4FBF7" w14:textId="77777777" w:rsidR="005339A2" w:rsidRPr="002A269A" w:rsidRDefault="005339A2" w:rsidP="005339A2">
      <w:pPr>
        <w:pStyle w:val="NormalBullets"/>
        <w:rPr>
          <w:rFonts w:ascii="Arial" w:hAnsi="Arial" w:cs="Arial"/>
        </w:rPr>
      </w:pPr>
      <w:r w:rsidRPr="002A269A">
        <w:rPr>
          <w:rFonts w:ascii="Arial" w:hAnsi="Arial" w:cs="Arial"/>
        </w:rPr>
        <w:t xml:space="preserve">What factors should we consider to move the proposed solution forward? </w:t>
      </w:r>
    </w:p>
    <w:p w14:paraId="08631783" w14:textId="77777777" w:rsidR="005339A2" w:rsidRPr="002A269A" w:rsidRDefault="005339A2" w:rsidP="005339A2">
      <w:pPr>
        <w:pStyle w:val="NormalBullets"/>
        <w:rPr>
          <w:rFonts w:ascii="Arial" w:hAnsi="Arial" w:cs="Arial"/>
        </w:rPr>
      </w:pPr>
      <w:r w:rsidRPr="002A269A">
        <w:rPr>
          <w:rFonts w:ascii="Arial" w:hAnsi="Arial" w:cs="Arial"/>
        </w:rPr>
        <w:t>What do</w:t>
      </w:r>
      <w:r>
        <w:rPr>
          <w:rFonts w:ascii="Arial" w:hAnsi="Arial" w:cs="Arial"/>
        </w:rPr>
        <w:t xml:space="preserve"> you think</w:t>
      </w:r>
      <w:r w:rsidRPr="002A269A">
        <w:rPr>
          <w:rFonts w:ascii="Arial" w:hAnsi="Arial" w:cs="Arial"/>
        </w:rPr>
        <w:t xml:space="preserve"> next steps look like?</w:t>
      </w:r>
    </w:p>
    <w:p w14:paraId="77CA480D" w14:textId="77777777" w:rsidR="005339A2" w:rsidRPr="002A269A" w:rsidRDefault="005339A2" w:rsidP="005339A2">
      <w:pPr>
        <w:spacing w:line="276" w:lineRule="auto"/>
        <w:rPr>
          <w:rFonts w:cs="Arial"/>
        </w:rPr>
        <w:sectPr w:rsidR="005339A2" w:rsidRPr="002A269A" w:rsidSect="00B91722">
          <w:type w:val="continuous"/>
          <w:pgSz w:w="12240" w:h="15840"/>
          <w:pgMar w:top="1440" w:right="1440" w:bottom="1440" w:left="1440" w:header="720" w:footer="720" w:gutter="0"/>
          <w:cols w:num="2" w:space="720"/>
          <w:docGrid w:linePitch="360"/>
        </w:sectPr>
      </w:pPr>
    </w:p>
    <w:p w14:paraId="16FF7F83" w14:textId="28C3BC4E" w:rsidR="005339A2" w:rsidRPr="000A296F" w:rsidRDefault="005339A2" w:rsidP="00FB7905">
      <w:pPr>
        <w:pStyle w:val="Heading1"/>
      </w:pPr>
      <w:bookmarkStart w:id="406" w:name="_Toc464484916"/>
      <w:r w:rsidRPr="000A296F">
        <w:lastRenderedPageBreak/>
        <w:t>The DiSC Assessment Dimensions</w:t>
      </w:r>
      <w:bookmarkEnd w:id="406"/>
    </w:p>
    <w:p w14:paraId="62CB730B" w14:textId="77777777" w:rsidR="005339A2" w:rsidRPr="000A296F" w:rsidRDefault="005339A2" w:rsidP="005339A2">
      <w:pPr>
        <w:rPr>
          <w:noProof/>
        </w:rPr>
      </w:pPr>
      <w:r w:rsidRPr="000A296F">
        <w:rPr>
          <w:noProof/>
        </w:rPr>
        <w:t>This summary includes the DiSC assessment dimensions and tables outlining the characteristics of each style and preference.</w:t>
      </w:r>
      <w:r>
        <w:rPr>
          <w:noProof/>
        </w:rPr>
        <w:t xml:space="preserve"> Review this information you when you’re thinking about how to flex your style to interact with and influence others.</w:t>
      </w:r>
    </w:p>
    <w:p w14:paraId="32095E83" w14:textId="77777777" w:rsidR="005339A2" w:rsidRPr="000A296F" w:rsidRDefault="005339A2" w:rsidP="005339A2">
      <w:pPr>
        <w:rPr>
          <w:noProof/>
        </w:rPr>
      </w:pPr>
    </w:p>
    <w:p w14:paraId="2C7BA88C" w14:textId="77777777" w:rsidR="005339A2" w:rsidRPr="000A296F" w:rsidRDefault="005339A2" w:rsidP="005339A2">
      <w:pPr>
        <w:jc w:val="center"/>
        <w:rPr>
          <w:noProof/>
        </w:rPr>
      </w:pPr>
      <w:r w:rsidRPr="000A296F">
        <w:rPr>
          <w:noProof/>
        </w:rPr>
        <w:drawing>
          <wp:inline distT="0" distB="0" distL="0" distR="0" wp14:anchorId="57BB1A3F" wp14:editId="3FEACF3C">
            <wp:extent cx="4840579" cy="28894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9910" cy="2889100"/>
                    </a:xfrm>
                    <a:prstGeom prst="rect">
                      <a:avLst/>
                    </a:prstGeom>
                    <a:noFill/>
                    <a:ln>
                      <a:noFill/>
                    </a:ln>
                  </pic:spPr>
                </pic:pic>
              </a:graphicData>
            </a:graphic>
          </wp:inline>
        </w:drawing>
      </w:r>
    </w:p>
    <w:p w14:paraId="1EFDDE59" w14:textId="77777777" w:rsidR="005339A2" w:rsidRPr="000A296F" w:rsidRDefault="005339A2" w:rsidP="005339A2">
      <w:pPr>
        <w:rPr>
          <w:noProof/>
        </w:rPr>
      </w:pPr>
      <w:r w:rsidRPr="000A296F">
        <w:rPr>
          <w:noProof/>
        </w:rPr>
        <w:t xml:space="preserve"> </w:t>
      </w:r>
    </w:p>
    <w:p w14:paraId="0C47CDDC" w14:textId="77777777" w:rsidR="005339A2" w:rsidRPr="000A296F" w:rsidRDefault="005339A2" w:rsidP="005339A2">
      <w:pPr>
        <w:rPr>
          <w:noProof/>
        </w:rPr>
      </w:pPr>
    </w:p>
    <w:tbl>
      <w:tblPr>
        <w:tblStyle w:val="TableGrid"/>
        <w:tblW w:w="0" w:type="auto"/>
        <w:tblBorders>
          <w:top w:val="single" w:sz="4" w:space="0" w:color="3E6BA3"/>
          <w:left w:val="single" w:sz="4" w:space="0" w:color="3E6BA3"/>
          <w:bottom w:val="single" w:sz="4" w:space="0" w:color="3E6BA3"/>
          <w:right w:val="single" w:sz="4" w:space="0" w:color="3E6BA3"/>
          <w:insideH w:val="single" w:sz="4" w:space="0" w:color="3E6BA3"/>
          <w:insideV w:val="single" w:sz="4" w:space="0" w:color="3E6BA3"/>
        </w:tblBorders>
        <w:tblLook w:val="04A0" w:firstRow="1" w:lastRow="0" w:firstColumn="1" w:lastColumn="0" w:noHBand="0" w:noVBand="1"/>
      </w:tblPr>
      <w:tblGrid>
        <w:gridCol w:w="3192"/>
        <w:gridCol w:w="3192"/>
        <w:gridCol w:w="3192"/>
      </w:tblGrid>
      <w:tr w:rsidR="005339A2" w:rsidRPr="000A296F" w14:paraId="5B1403F3" w14:textId="77777777" w:rsidTr="007E7D9A">
        <w:trPr>
          <w:trHeight w:val="701"/>
        </w:trPr>
        <w:tc>
          <w:tcPr>
            <w:tcW w:w="9576" w:type="dxa"/>
            <w:gridSpan w:val="3"/>
            <w:shd w:val="clear" w:color="auto" w:fill="3E6BA3"/>
            <w:vAlign w:val="center"/>
          </w:tcPr>
          <w:p w14:paraId="39B11603"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D   -   DOMINANCE</w:t>
            </w:r>
          </w:p>
          <w:p w14:paraId="59A6478E"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Need of the High D: Control</w:t>
            </w:r>
          </w:p>
        </w:tc>
      </w:tr>
      <w:tr w:rsidR="005339A2" w:rsidRPr="000A296F" w14:paraId="1DB48640" w14:textId="77777777" w:rsidTr="007E7D9A">
        <w:trPr>
          <w:trHeight w:val="1601"/>
        </w:trPr>
        <w:tc>
          <w:tcPr>
            <w:tcW w:w="3192" w:type="dxa"/>
            <w:vMerge w:val="restart"/>
          </w:tcPr>
          <w:p w14:paraId="29E87AAA" w14:textId="77777777" w:rsidR="005339A2" w:rsidRPr="000A296F" w:rsidRDefault="005339A2" w:rsidP="007E7D9A">
            <w:pPr>
              <w:rPr>
                <w:b/>
                <w:noProof/>
              </w:rPr>
            </w:pPr>
            <w:r w:rsidRPr="000A296F">
              <w:rPr>
                <w:b/>
                <w:noProof/>
              </w:rPr>
              <w:t>DESCRIPTORS</w:t>
            </w:r>
          </w:p>
          <w:p w14:paraId="56B6891F" w14:textId="77777777" w:rsidR="005339A2" w:rsidRPr="000A296F" w:rsidRDefault="005339A2" w:rsidP="00A3690C">
            <w:pPr>
              <w:pStyle w:val="ListParagraph"/>
              <w:numPr>
                <w:ilvl w:val="0"/>
                <w:numId w:val="8"/>
              </w:numPr>
              <w:rPr>
                <w:noProof/>
              </w:rPr>
            </w:pPr>
            <w:r w:rsidRPr="000A296F">
              <w:rPr>
                <w:noProof/>
              </w:rPr>
              <w:t>Adventuresome</w:t>
            </w:r>
          </w:p>
          <w:p w14:paraId="33B76166" w14:textId="77777777" w:rsidR="005339A2" w:rsidRPr="000A296F" w:rsidRDefault="005339A2" w:rsidP="00A3690C">
            <w:pPr>
              <w:pStyle w:val="ListParagraph"/>
              <w:numPr>
                <w:ilvl w:val="0"/>
                <w:numId w:val="8"/>
              </w:numPr>
              <w:rPr>
                <w:noProof/>
              </w:rPr>
            </w:pPr>
            <w:r w:rsidRPr="000A296F">
              <w:rPr>
                <w:noProof/>
              </w:rPr>
              <w:t>Competitive</w:t>
            </w:r>
          </w:p>
          <w:p w14:paraId="1D20588E" w14:textId="77777777" w:rsidR="005339A2" w:rsidRPr="000A296F" w:rsidRDefault="005339A2" w:rsidP="00A3690C">
            <w:pPr>
              <w:pStyle w:val="ListParagraph"/>
              <w:numPr>
                <w:ilvl w:val="0"/>
                <w:numId w:val="8"/>
              </w:numPr>
              <w:rPr>
                <w:noProof/>
              </w:rPr>
            </w:pPr>
            <w:r w:rsidRPr="000A296F">
              <w:rPr>
                <w:noProof/>
              </w:rPr>
              <w:t>Daring</w:t>
            </w:r>
          </w:p>
          <w:p w14:paraId="7CF1F289" w14:textId="77777777" w:rsidR="005339A2" w:rsidRPr="000A296F" w:rsidRDefault="005339A2" w:rsidP="00A3690C">
            <w:pPr>
              <w:pStyle w:val="ListParagraph"/>
              <w:numPr>
                <w:ilvl w:val="0"/>
                <w:numId w:val="8"/>
              </w:numPr>
              <w:rPr>
                <w:noProof/>
              </w:rPr>
            </w:pPr>
            <w:r w:rsidRPr="000A296F">
              <w:rPr>
                <w:noProof/>
              </w:rPr>
              <w:t>Decisive</w:t>
            </w:r>
          </w:p>
          <w:p w14:paraId="68F25F63" w14:textId="77777777" w:rsidR="005339A2" w:rsidRPr="000A296F" w:rsidRDefault="005339A2" w:rsidP="00A3690C">
            <w:pPr>
              <w:pStyle w:val="ListParagraph"/>
              <w:numPr>
                <w:ilvl w:val="0"/>
                <w:numId w:val="8"/>
              </w:numPr>
              <w:rPr>
                <w:noProof/>
              </w:rPr>
            </w:pPr>
            <w:r w:rsidRPr="000A296F">
              <w:rPr>
                <w:noProof/>
              </w:rPr>
              <w:t>Direct</w:t>
            </w:r>
          </w:p>
          <w:p w14:paraId="35424F47" w14:textId="77777777" w:rsidR="005339A2" w:rsidRPr="000A296F" w:rsidRDefault="005339A2" w:rsidP="00A3690C">
            <w:pPr>
              <w:pStyle w:val="ListParagraph"/>
              <w:numPr>
                <w:ilvl w:val="0"/>
                <w:numId w:val="8"/>
              </w:numPr>
              <w:rPr>
                <w:noProof/>
              </w:rPr>
            </w:pPr>
            <w:r w:rsidRPr="000A296F">
              <w:rPr>
                <w:noProof/>
              </w:rPr>
              <w:t>Forceful</w:t>
            </w:r>
          </w:p>
          <w:p w14:paraId="4BE8295D" w14:textId="77777777" w:rsidR="005339A2" w:rsidRPr="000A296F" w:rsidRDefault="005339A2" w:rsidP="00A3690C">
            <w:pPr>
              <w:pStyle w:val="ListParagraph"/>
              <w:numPr>
                <w:ilvl w:val="0"/>
                <w:numId w:val="8"/>
              </w:numPr>
              <w:rPr>
                <w:noProof/>
              </w:rPr>
            </w:pPr>
            <w:r w:rsidRPr="000A296F">
              <w:rPr>
                <w:noProof/>
              </w:rPr>
              <w:t>Innovative</w:t>
            </w:r>
          </w:p>
          <w:p w14:paraId="2487B512" w14:textId="77777777" w:rsidR="005339A2" w:rsidRPr="000A296F" w:rsidRDefault="005339A2" w:rsidP="00A3690C">
            <w:pPr>
              <w:pStyle w:val="ListParagraph"/>
              <w:numPr>
                <w:ilvl w:val="0"/>
                <w:numId w:val="8"/>
              </w:numPr>
              <w:rPr>
                <w:noProof/>
              </w:rPr>
            </w:pPr>
            <w:r w:rsidRPr="000A296F">
              <w:rPr>
                <w:noProof/>
              </w:rPr>
              <w:t>Persistent</w:t>
            </w:r>
          </w:p>
          <w:p w14:paraId="053A36AE" w14:textId="77777777" w:rsidR="005339A2" w:rsidRPr="000A296F" w:rsidRDefault="005339A2" w:rsidP="00A3690C">
            <w:pPr>
              <w:pStyle w:val="ListParagraph"/>
              <w:numPr>
                <w:ilvl w:val="0"/>
                <w:numId w:val="8"/>
              </w:numPr>
              <w:rPr>
                <w:noProof/>
              </w:rPr>
            </w:pPr>
            <w:r w:rsidRPr="000A296F">
              <w:rPr>
                <w:noProof/>
              </w:rPr>
              <w:t>Problem solver</w:t>
            </w:r>
          </w:p>
          <w:p w14:paraId="25505B19" w14:textId="77777777" w:rsidR="005339A2" w:rsidRPr="000A296F" w:rsidRDefault="005339A2" w:rsidP="00A3690C">
            <w:pPr>
              <w:pStyle w:val="ListParagraph"/>
              <w:numPr>
                <w:ilvl w:val="0"/>
                <w:numId w:val="8"/>
              </w:numPr>
              <w:rPr>
                <w:noProof/>
              </w:rPr>
            </w:pPr>
            <w:r w:rsidRPr="000A296F">
              <w:rPr>
                <w:noProof/>
              </w:rPr>
              <w:t>Results-oriented</w:t>
            </w:r>
          </w:p>
          <w:p w14:paraId="16C3962A" w14:textId="77777777" w:rsidR="005339A2" w:rsidRPr="000A296F" w:rsidRDefault="005339A2" w:rsidP="00A3690C">
            <w:pPr>
              <w:pStyle w:val="ListParagraph"/>
              <w:numPr>
                <w:ilvl w:val="0"/>
                <w:numId w:val="8"/>
              </w:numPr>
              <w:rPr>
                <w:noProof/>
              </w:rPr>
            </w:pPr>
            <w:r w:rsidRPr="000A296F">
              <w:rPr>
                <w:noProof/>
              </w:rPr>
              <w:t>Strong-willed</w:t>
            </w:r>
          </w:p>
        </w:tc>
        <w:tc>
          <w:tcPr>
            <w:tcW w:w="3192" w:type="dxa"/>
          </w:tcPr>
          <w:p w14:paraId="6864990E" w14:textId="77777777" w:rsidR="005339A2" w:rsidRPr="000A296F" w:rsidRDefault="005339A2" w:rsidP="007E7D9A">
            <w:pPr>
              <w:rPr>
                <w:b/>
                <w:noProof/>
              </w:rPr>
            </w:pPr>
            <w:r w:rsidRPr="000A296F">
              <w:rPr>
                <w:b/>
                <w:noProof/>
              </w:rPr>
              <w:t>VALUE TO THE TEAM</w:t>
            </w:r>
          </w:p>
          <w:p w14:paraId="76509915" w14:textId="77777777" w:rsidR="005339A2" w:rsidRPr="000A296F" w:rsidRDefault="005339A2" w:rsidP="00A3690C">
            <w:pPr>
              <w:pStyle w:val="ListParagraph"/>
              <w:numPr>
                <w:ilvl w:val="0"/>
                <w:numId w:val="9"/>
              </w:numPr>
              <w:rPr>
                <w:noProof/>
              </w:rPr>
            </w:pPr>
            <w:r w:rsidRPr="000A296F">
              <w:rPr>
                <w:noProof/>
              </w:rPr>
              <w:t>Gets immediate results</w:t>
            </w:r>
          </w:p>
          <w:p w14:paraId="0D0DA328" w14:textId="77777777" w:rsidR="005339A2" w:rsidRPr="000A296F" w:rsidRDefault="005339A2" w:rsidP="00A3690C">
            <w:pPr>
              <w:pStyle w:val="ListParagraph"/>
              <w:numPr>
                <w:ilvl w:val="0"/>
                <w:numId w:val="9"/>
              </w:numPr>
              <w:rPr>
                <w:noProof/>
              </w:rPr>
            </w:pPr>
            <w:r w:rsidRPr="000A296F">
              <w:rPr>
                <w:noProof/>
              </w:rPr>
              <w:t>Forward-looking</w:t>
            </w:r>
          </w:p>
          <w:p w14:paraId="5F38F7FE" w14:textId="77777777" w:rsidR="005339A2" w:rsidRPr="000A296F" w:rsidRDefault="005339A2" w:rsidP="00A3690C">
            <w:pPr>
              <w:pStyle w:val="ListParagraph"/>
              <w:numPr>
                <w:ilvl w:val="0"/>
                <w:numId w:val="9"/>
              </w:numPr>
              <w:rPr>
                <w:noProof/>
              </w:rPr>
            </w:pPr>
            <w:r w:rsidRPr="000A296F">
              <w:rPr>
                <w:noProof/>
              </w:rPr>
              <w:t>Challenge-oriented</w:t>
            </w:r>
          </w:p>
          <w:p w14:paraId="278EA989" w14:textId="77777777" w:rsidR="005339A2" w:rsidRPr="000A296F" w:rsidRDefault="005339A2" w:rsidP="00A3690C">
            <w:pPr>
              <w:pStyle w:val="ListParagraph"/>
              <w:numPr>
                <w:ilvl w:val="0"/>
                <w:numId w:val="9"/>
              </w:numPr>
              <w:rPr>
                <w:noProof/>
              </w:rPr>
            </w:pPr>
            <w:r w:rsidRPr="000A296F">
              <w:rPr>
                <w:noProof/>
              </w:rPr>
              <w:t>Initiates activity</w:t>
            </w:r>
          </w:p>
          <w:p w14:paraId="270AB394" w14:textId="77777777" w:rsidR="005339A2" w:rsidRPr="000A296F" w:rsidRDefault="005339A2" w:rsidP="00A3690C">
            <w:pPr>
              <w:pStyle w:val="ListParagraph"/>
              <w:numPr>
                <w:ilvl w:val="0"/>
                <w:numId w:val="9"/>
              </w:numPr>
              <w:rPr>
                <w:noProof/>
              </w:rPr>
            </w:pPr>
            <w:r w:rsidRPr="000A296F">
              <w:rPr>
                <w:noProof/>
              </w:rPr>
              <w:t>Innovative</w:t>
            </w:r>
          </w:p>
        </w:tc>
        <w:tc>
          <w:tcPr>
            <w:tcW w:w="3192" w:type="dxa"/>
          </w:tcPr>
          <w:p w14:paraId="60980131" w14:textId="77777777" w:rsidR="005339A2" w:rsidRPr="000A296F" w:rsidRDefault="005339A2" w:rsidP="007E7D9A">
            <w:pPr>
              <w:rPr>
                <w:b/>
                <w:noProof/>
              </w:rPr>
            </w:pPr>
            <w:r w:rsidRPr="000A296F">
              <w:rPr>
                <w:b/>
                <w:noProof/>
              </w:rPr>
              <w:t>TENDENCY UNDER STRESS:</w:t>
            </w:r>
          </w:p>
          <w:p w14:paraId="42729921" w14:textId="77777777" w:rsidR="005339A2" w:rsidRPr="000A296F" w:rsidRDefault="005339A2" w:rsidP="00A3690C">
            <w:pPr>
              <w:pStyle w:val="ListParagraph"/>
              <w:numPr>
                <w:ilvl w:val="0"/>
                <w:numId w:val="11"/>
              </w:numPr>
              <w:rPr>
                <w:noProof/>
              </w:rPr>
            </w:pPr>
            <w:r w:rsidRPr="000A296F">
              <w:rPr>
                <w:noProof/>
              </w:rPr>
              <w:t xml:space="preserve">Demanding </w:t>
            </w:r>
          </w:p>
          <w:p w14:paraId="41696925" w14:textId="77777777" w:rsidR="005339A2" w:rsidRPr="000A296F" w:rsidRDefault="005339A2" w:rsidP="00A3690C">
            <w:pPr>
              <w:pStyle w:val="ListParagraph"/>
              <w:numPr>
                <w:ilvl w:val="0"/>
                <w:numId w:val="11"/>
              </w:numPr>
              <w:rPr>
                <w:noProof/>
              </w:rPr>
            </w:pPr>
            <w:r w:rsidRPr="000A296F">
              <w:rPr>
                <w:noProof/>
              </w:rPr>
              <w:t>Nervy</w:t>
            </w:r>
          </w:p>
          <w:p w14:paraId="03F38856" w14:textId="77777777" w:rsidR="005339A2" w:rsidRPr="000A296F" w:rsidRDefault="005339A2" w:rsidP="00A3690C">
            <w:pPr>
              <w:pStyle w:val="ListParagraph"/>
              <w:numPr>
                <w:ilvl w:val="0"/>
                <w:numId w:val="11"/>
              </w:numPr>
              <w:rPr>
                <w:noProof/>
              </w:rPr>
            </w:pPr>
            <w:r w:rsidRPr="000A296F">
              <w:rPr>
                <w:noProof/>
              </w:rPr>
              <w:t>Aggressive</w:t>
            </w:r>
          </w:p>
          <w:p w14:paraId="30C20131" w14:textId="77777777" w:rsidR="005339A2" w:rsidRPr="000A296F" w:rsidRDefault="005339A2" w:rsidP="00A3690C">
            <w:pPr>
              <w:pStyle w:val="ListParagraph"/>
              <w:numPr>
                <w:ilvl w:val="0"/>
                <w:numId w:val="11"/>
              </w:numPr>
              <w:rPr>
                <w:noProof/>
              </w:rPr>
            </w:pPr>
            <w:r w:rsidRPr="000A296F">
              <w:rPr>
                <w:noProof/>
              </w:rPr>
              <w:t>Egotistical</w:t>
            </w:r>
          </w:p>
        </w:tc>
      </w:tr>
      <w:tr w:rsidR="005339A2" w:rsidRPr="000A296F" w14:paraId="46A1BE38" w14:textId="77777777" w:rsidTr="007E7D9A">
        <w:trPr>
          <w:trHeight w:val="2495"/>
        </w:trPr>
        <w:tc>
          <w:tcPr>
            <w:tcW w:w="3192" w:type="dxa"/>
            <w:vMerge/>
          </w:tcPr>
          <w:p w14:paraId="318F09BC" w14:textId="77777777" w:rsidR="005339A2" w:rsidRPr="000A296F" w:rsidRDefault="005339A2" w:rsidP="007E7D9A">
            <w:pPr>
              <w:rPr>
                <w:b/>
                <w:noProof/>
              </w:rPr>
            </w:pPr>
          </w:p>
        </w:tc>
        <w:tc>
          <w:tcPr>
            <w:tcW w:w="3192" w:type="dxa"/>
          </w:tcPr>
          <w:p w14:paraId="57754BE2" w14:textId="77777777" w:rsidR="005339A2" w:rsidRPr="000A296F" w:rsidRDefault="005339A2" w:rsidP="007E7D9A">
            <w:pPr>
              <w:rPr>
                <w:b/>
                <w:noProof/>
              </w:rPr>
            </w:pPr>
            <w:r w:rsidRPr="000A296F">
              <w:rPr>
                <w:b/>
                <w:noProof/>
              </w:rPr>
              <w:t>IDEAL ENVIRONMENT:</w:t>
            </w:r>
          </w:p>
          <w:p w14:paraId="49ED0E18" w14:textId="77777777" w:rsidR="005339A2" w:rsidRPr="000A296F" w:rsidRDefault="005339A2" w:rsidP="00A3690C">
            <w:pPr>
              <w:pStyle w:val="ListParagraph"/>
              <w:numPr>
                <w:ilvl w:val="0"/>
                <w:numId w:val="10"/>
              </w:numPr>
              <w:rPr>
                <w:noProof/>
              </w:rPr>
            </w:pPr>
            <w:r w:rsidRPr="000A296F">
              <w:rPr>
                <w:noProof/>
              </w:rPr>
              <w:t>Freedom from controls, supervision, and details</w:t>
            </w:r>
          </w:p>
          <w:p w14:paraId="26428543" w14:textId="77777777" w:rsidR="005339A2" w:rsidRPr="000A296F" w:rsidRDefault="005339A2" w:rsidP="00A3690C">
            <w:pPr>
              <w:pStyle w:val="ListParagraph"/>
              <w:numPr>
                <w:ilvl w:val="0"/>
                <w:numId w:val="10"/>
              </w:numPr>
              <w:rPr>
                <w:noProof/>
              </w:rPr>
            </w:pPr>
            <w:r w:rsidRPr="000A296F">
              <w:rPr>
                <w:noProof/>
              </w:rPr>
              <w:t>An innovative and future-oriented environment</w:t>
            </w:r>
          </w:p>
          <w:p w14:paraId="60FF2D4F" w14:textId="77777777" w:rsidR="005339A2" w:rsidRPr="000A296F" w:rsidRDefault="005339A2" w:rsidP="00A3690C">
            <w:pPr>
              <w:pStyle w:val="ListParagraph"/>
              <w:numPr>
                <w:ilvl w:val="0"/>
                <w:numId w:val="10"/>
              </w:numPr>
              <w:rPr>
                <w:noProof/>
              </w:rPr>
            </w:pPr>
            <w:r w:rsidRPr="000A296F">
              <w:rPr>
                <w:noProof/>
              </w:rPr>
              <w:t>Forum to express ideas and viewpoints</w:t>
            </w:r>
          </w:p>
          <w:p w14:paraId="387A24F6" w14:textId="77777777" w:rsidR="005339A2" w:rsidRPr="000A296F" w:rsidRDefault="005339A2" w:rsidP="00A3690C">
            <w:pPr>
              <w:pStyle w:val="ListParagraph"/>
              <w:numPr>
                <w:ilvl w:val="0"/>
                <w:numId w:val="10"/>
              </w:numPr>
              <w:rPr>
                <w:noProof/>
              </w:rPr>
            </w:pPr>
            <w:r w:rsidRPr="000A296F">
              <w:rPr>
                <w:noProof/>
              </w:rPr>
              <w:t>Non-routine work</w:t>
            </w:r>
          </w:p>
          <w:p w14:paraId="40E8D579" w14:textId="77777777" w:rsidR="005339A2" w:rsidRPr="000A296F" w:rsidRDefault="005339A2" w:rsidP="00A3690C">
            <w:pPr>
              <w:pStyle w:val="ListParagraph"/>
              <w:numPr>
                <w:ilvl w:val="0"/>
                <w:numId w:val="10"/>
              </w:numPr>
              <w:rPr>
                <w:noProof/>
              </w:rPr>
            </w:pPr>
            <w:r w:rsidRPr="000A296F">
              <w:rPr>
                <w:noProof/>
              </w:rPr>
              <w:t>Work with challenge and opportunity</w:t>
            </w:r>
          </w:p>
        </w:tc>
        <w:tc>
          <w:tcPr>
            <w:tcW w:w="3192" w:type="dxa"/>
          </w:tcPr>
          <w:p w14:paraId="3F525035" w14:textId="77777777" w:rsidR="005339A2" w:rsidRPr="000A296F" w:rsidRDefault="005339A2" w:rsidP="007E7D9A">
            <w:pPr>
              <w:rPr>
                <w:b/>
                <w:noProof/>
              </w:rPr>
            </w:pPr>
            <w:r w:rsidRPr="000A296F">
              <w:rPr>
                <w:b/>
                <w:noProof/>
              </w:rPr>
              <w:t>POSSIBLE LIMITATIONS:</w:t>
            </w:r>
          </w:p>
          <w:p w14:paraId="53DBE582" w14:textId="77777777" w:rsidR="005339A2" w:rsidRPr="000A296F" w:rsidRDefault="005339A2" w:rsidP="00A3690C">
            <w:pPr>
              <w:pStyle w:val="ListParagraph"/>
              <w:numPr>
                <w:ilvl w:val="0"/>
                <w:numId w:val="12"/>
              </w:numPr>
              <w:rPr>
                <w:noProof/>
              </w:rPr>
            </w:pPr>
            <w:r w:rsidRPr="000A296F">
              <w:rPr>
                <w:noProof/>
              </w:rPr>
              <w:t>Overuse of position</w:t>
            </w:r>
          </w:p>
          <w:p w14:paraId="3600876A" w14:textId="77777777" w:rsidR="005339A2" w:rsidRPr="000A296F" w:rsidRDefault="005339A2" w:rsidP="00A3690C">
            <w:pPr>
              <w:pStyle w:val="ListParagraph"/>
              <w:numPr>
                <w:ilvl w:val="0"/>
                <w:numId w:val="12"/>
              </w:numPr>
              <w:rPr>
                <w:noProof/>
              </w:rPr>
            </w:pPr>
            <w:r w:rsidRPr="000A296F">
              <w:rPr>
                <w:noProof/>
              </w:rPr>
              <w:t>Set standards too high</w:t>
            </w:r>
          </w:p>
          <w:p w14:paraId="4D57C985" w14:textId="77777777" w:rsidR="005339A2" w:rsidRPr="000A296F" w:rsidRDefault="005339A2" w:rsidP="00A3690C">
            <w:pPr>
              <w:pStyle w:val="ListParagraph"/>
              <w:numPr>
                <w:ilvl w:val="0"/>
                <w:numId w:val="12"/>
              </w:numPr>
              <w:rPr>
                <w:noProof/>
              </w:rPr>
            </w:pPr>
            <w:r w:rsidRPr="000A296F">
              <w:rPr>
                <w:noProof/>
              </w:rPr>
              <w:t>Lack tact and diplomacy</w:t>
            </w:r>
          </w:p>
          <w:p w14:paraId="3BDACF41" w14:textId="77777777" w:rsidR="005339A2" w:rsidRPr="000A296F" w:rsidRDefault="005339A2" w:rsidP="00A3690C">
            <w:pPr>
              <w:pStyle w:val="ListParagraph"/>
              <w:numPr>
                <w:ilvl w:val="0"/>
                <w:numId w:val="12"/>
              </w:numPr>
              <w:rPr>
                <w:noProof/>
              </w:rPr>
            </w:pPr>
            <w:r w:rsidRPr="000A296F">
              <w:rPr>
                <w:noProof/>
              </w:rPr>
              <w:t>Take on too much, too quickly</w:t>
            </w:r>
          </w:p>
          <w:p w14:paraId="544DC595" w14:textId="77777777" w:rsidR="005339A2" w:rsidRPr="000A296F" w:rsidRDefault="005339A2" w:rsidP="00A3690C">
            <w:pPr>
              <w:pStyle w:val="ListParagraph"/>
              <w:numPr>
                <w:ilvl w:val="0"/>
                <w:numId w:val="12"/>
              </w:numPr>
              <w:rPr>
                <w:noProof/>
              </w:rPr>
            </w:pPr>
            <w:r w:rsidRPr="000A296F">
              <w:rPr>
                <w:noProof/>
              </w:rPr>
              <w:t>Lack of concern for others</w:t>
            </w:r>
          </w:p>
        </w:tc>
      </w:tr>
      <w:tr w:rsidR="005339A2" w:rsidRPr="000A296F" w14:paraId="79F4946A" w14:textId="77777777" w:rsidTr="007E7D9A">
        <w:tblPrEx>
          <w:tblBorders>
            <w:top w:val="single" w:sz="4" w:space="0" w:color="EA3430"/>
            <w:left w:val="single" w:sz="4" w:space="0" w:color="EA3430"/>
            <w:bottom w:val="single" w:sz="4" w:space="0" w:color="EA3430"/>
            <w:right w:val="single" w:sz="4" w:space="0" w:color="EA3430"/>
            <w:insideH w:val="single" w:sz="4" w:space="0" w:color="EA3430"/>
            <w:insideV w:val="single" w:sz="4" w:space="0" w:color="EA3430"/>
          </w:tblBorders>
        </w:tblPrEx>
        <w:trPr>
          <w:trHeight w:val="458"/>
        </w:trPr>
        <w:tc>
          <w:tcPr>
            <w:tcW w:w="9576" w:type="dxa"/>
            <w:gridSpan w:val="3"/>
            <w:shd w:val="clear" w:color="auto" w:fill="EA3430"/>
            <w:vAlign w:val="center"/>
          </w:tcPr>
          <w:p w14:paraId="460B430F" w14:textId="77777777" w:rsidR="005339A2" w:rsidRPr="000A296F" w:rsidRDefault="005339A2" w:rsidP="007E7D9A">
            <w:pPr>
              <w:jc w:val="center"/>
              <w:rPr>
                <w:b/>
                <w:noProof/>
                <w:color w:val="FFFFFF" w:themeColor="background1"/>
                <w:sz w:val="24"/>
                <w:szCs w:val="24"/>
              </w:rPr>
            </w:pPr>
            <w:r>
              <w:rPr>
                <w:b/>
                <w:noProof/>
                <w:color w:val="FFFFFF" w:themeColor="background1"/>
                <w:sz w:val="24"/>
                <w:szCs w:val="24"/>
              </w:rPr>
              <w:lastRenderedPageBreak/>
              <w:t>I</w:t>
            </w:r>
            <w:r w:rsidRPr="000A296F">
              <w:rPr>
                <w:b/>
                <w:noProof/>
                <w:color w:val="FFFFFF" w:themeColor="background1"/>
                <w:sz w:val="24"/>
                <w:szCs w:val="24"/>
              </w:rPr>
              <w:t xml:space="preserve">   -   INFLUENCE</w:t>
            </w:r>
          </w:p>
          <w:p w14:paraId="391872B0"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Need of the High i: Recognition</w:t>
            </w:r>
          </w:p>
        </w:tc>
      </w:tr>
      <w:tr w:rsidR="005339A2" w:rsidRPr="000A296F" w14:paraId="6F7C3A2E" w14:textId="77777777" w:rsidTr="007E7D9A">
        <w:tblPrEx>
          <w:tblBorders>
            <w:top w:val="single" w:sz="4" w:space="0" w:color="EA3430"/>
            <w:left w:val="single" w:sz="4" w:space="0" w:color="EA3430"/>
            <w:bottom w:val="single" w:sz="4" w:space="0" w:color="EA3430"/>
            <w:right w:val="single" w:sz="4" w:space="0" w:color="EA3430"/>
            <w:insideH w:val="single" w:sz="4" w:space="0" w:color="EA3430"/>
            <w:insideV w:val="single" w:sz="4" w:space="0" w:color="EA3430"/>
          </w:tblBorders>
        </w:tblPrEx>
        <w:trPr>
          <w:trHeight w:val="1601"/>
        </w:trPr>
        <w:tc>
          <w:tcPr>
            <w:tcW w:w="3192" w:type="dxa"/>
            <w:vMerge w:val="restart"/>
          </w:tcPr>
          <w:p w14:paraId="36EE957A" w14:textId="77777777" w:rsidR="005339A2" w:rsidRPr="000A296F" w:rsidRDefault="005339A2" w:rsidP="007E7D9A">
            <w:pPr>
              <w:rPr>
                <w:b/>
                <w:noProof/>
              </w:rPr>
            </w:pPr>
            <w:r w:rsidRPr="000A296F">
              <w:rPr>
                <w:b/>
                <w:noProof/>
              </w:rPr>
              <w:t>DESCRIPTORS</w:t>
            </w:r>
          </w:p>
          <w:p w14:paraId="79E9439B" w14:textId="77777777" w:rsidR="005339A2" w:rsidRPr="000A296F" w:rsidRDefault="005339A2" w:rsidP="00A3690C">
            <w:pPr>
              <w:pStyle w:val="ListParagraph"/>
              <w:numPr>
                <w:ilvl w:val="0"/>
                <w:numId w:val="8"/>
              </w:numPr>
              <w:rPr>
                <w:noProof/>
              </w:rPr>
            </w:pPr>
            <w:r w:rsidRPr="000A296F">
              <w:rPr>
                <w:noProof/>
              </w:rPr>
              <w:t>Charming</w:t>
            </w:r>
          </w:p>
          <w:p w14:paraId="04D38CCB" w14:textId="77777777" w:rsidR="005339A2" w:rsidRPr="000A296F" w:rsidRDefault="005339A2" w:rsidP="00A3690C">
            <w:pPr>
              <w:pStyle w:val="ListParagraph"/>
              <w:numPr>
                <w:ilvl w:val="0"/>
                <w:numId w:val="8"/>
              </w:numPr>
              <w:rPr>
                <w:noProof/>
              </w:rPr>
            </w:pPr>
            <w:r w:rsidRPr="000A296F">
              <w:rPr>
                <w:noProof/>
              </w:rPr>
              <w:t>Confident</w:t>
            </w:r>
          </w:p>
          <w:p w14:paraId="42CD0869" w14:textId="77777777" w:rsidR="005339A2" w:rsidRPr="000A296F" w:rsidRDefault="005339A2" w:rsidP="00A3690C">
            <w:pPr>
              <w:pStyle w:val="ListParagraph"/>
              <w:numPr>
                <w:ilvl w:val="0"/>
                <w:numId w:val="8"/>
              </w:numPr>
              <w:rPr>
                <w:noProof/>
              </w:rPr>
            </w:pPr>
            <w:r w:rsidRPr="000A296F">
              <w:rPr>
                <w:noProof/>
              </w:rPr>
              <w:t>Convincing</w:t>
            </w:r>
          </w:p>
          <w:p w14:paraId="4EC8749E" w14:textId="77777777" w:rsidR="005339A2" w:rsidRPr="000A296F" w:rsidRDefault="005339A2" w:rsidP="00A3690C">
            <w:pPr>
              <w:pStyle w:val="ListParagraph"/>
              <w:numPr>
                <w:ilvl w:val="0"/>
                <w:numId w:val="8"/>
              </w:numPr>
              <w:rPr>
                <w:noProof/>
              </w:rPr>
            </w:pPr>
            <w:r w:rsidRPr="000A296F">
              <w:rPr>
                <w:noProof/>
              </w:rPr>
              <w:t>Enthusiastic</w:t>
            </w:r>
          </w:p>
          <w:p w14:paraId="7B2EAE62" w14:textId="77777777" w:rsidR="005339A2" w:rsidRPr="000A296F" w:rsidRDefault="005339A2" w:rsidP="00A3690C">
            <w:pPr>
              <w:pStyle w:val="ListParagraph"/>
              <w:numPr>
                <w:ilvl w:val="0"/>
                <w:numId w:val="8"/>
              </w:numPr>
              <w:rPr>
                <w:noProof/>
              </w:rPr>
            </w:pPr>
            <w:r w:rsidRPr="000A296F">
              <w:rPr>
                <w:noProof/>
              </w:rPr>
              <w:t>High-spirited</w:t>
            </w:r>
          </w:p>
          <w:p w14:paraId="48E4CF66" w14:textId="77777777" w:rsidR="005339A2" w:rsidRPr="000A296F" w:rsidRDefault="005339A2" w:rsidP="00A3690C">
            <w:pPr>
              <w:pStyle w:val="ListParagraph"/>
              <w:numPr>
                <w:ilvl w:val="0"/>
                <w:numId w:val="8"/>
              </w:numPr>
              <w:rPr>
                <w:noProof/>
              </w:rPr>
            </w:pPr>
            <w:r w:rsidRPr="000A296F">
              <w:rPr>
                <w:noProof/>
              </w:rPr>
              <w:t>Inspiring</w:t>
            </w:r>
          </w:p>
          <w:p w14:paraId="0CF5682E" w14:textId="77777777" w:rsidR="005339A2" w:rsidRPr="000A296F" w:rsidRDefault="005339A2" w:rsidP="00A3690C">
            <w:pPr>
              <w:pStyle w:val="ListParagraph"/>
              <w:numPr>
                <w:ilvl w:val="0"/>
                <w:numId w:val="8"/>
              </w:numPr>
              <w:rPr>
                <w:noProof/>
              </w:rPr>
            </w:pPr>
            <w:r w:rsidRPr="000A296F">
              <w:rPr>
                <w:noProof/>
              </w:rPr>
              <w:t>Lively</w:t>
            </w:r>
          </w:p>
          <w:p w14:paraId="3DAA644F" w14:textId="77777777" w:rsidR="005339A2" w:rsidRPr="000A296F" w:rsidRDefault="005339A2" w:rsidP="00A3690C">
            <w:pPr>
              <w:pStyle w:val="ListParagraph"/>
              <w:numPr>
                <w:ilvl w:val="0"/>
                <w:numId w:val="8"/>
              </w:numPr>
              <w:rPr>
                <w:noProof/>
              </w:rPr>
            </w:pPr>
            <w:r w:rsidRPr="000A296F">
              <w:rPr>
                <w:noProof/>
              </w:rPr>
              <w:t>Optimistic</w:t>
            </w:r>
          </w:p>
          <w:p w14:paraId="4CD6FBFF" w14:textId="77777777" w:rsidR="005339A2" w:rsidRPr="000A296F" w:rsidRDefault="005339A2" w:rsidP="00A3690C">
            <w:pPr>
              <w:pStyle w:val="ListParagraph"/>
              <w:numPr>
                <w:ilvl w:val="0"/>
                <w:numId w:val="8"/>
              </w:numPr>
              <w:rPr>
                <w:noProof/>
              </w:rPr>
            </w:pPr>
            <w:r w:rsidRPr="000A296F">
              <w:rPr>
                <w:noProof/>
              </w:rPr>
              <w:t>Outgoing</w:t>
            </w:r>
          </w:p>
          <w:p w14:paraId="6E8E428C" w14:textId="77777777" w:rsidR="005339A2" w:rsidRPr="000A296F" w:rsidRDefault="005339A2" w:rsidP="00A3690C">
            <w:pPr>
              <w:pStyle w:val="ListParagraph"/>
              <w:numPr>
                <w:ilvl w:val="0"/>
                <w:numId w:val="8"/>
              </w:numPr>
              <w:rPr>
                <w:noProof/>
              </w:rPr>
            </w:pPr>
            <w:r w:rsidRPr="000A296F">
              <w:rPr>
                <w:noProof/>
              </w:rPr>
              <w:t>Persuasive</w:t>
            </w:r>
          </w:p>
          <w:p w14:paraId="629BD7B0" w14:textId="77777777" w:rsidR="005339A2" w:rsidRPr="000A296F" w:rsidRDefault="005339A2" w:rsidP="00A3690C">
            <w:pPr>
              <w:pStyle w:val="ListParagraph"/>
              <w:numPr>
                <w:ilvl w:val="0"/>
                <w:numId w:val="8"/>
              </w:numPr>
              <w:rPr>
                <w:noProof/>
              </w:rPr>
            </w:pPr>
            <w:r w:rsidRPr="000A296F">
              <w:rPr>
                <w:noProof/>
              </w:rPr>
              <w:t>Trusting</w:t>
            </w:r>
          </w:p>
        </w:tc>
        <w:tc>
          <w:tcPr>
            <w:tcW w:w="3192" w:type="dxa"/>
          </w:tcPr>
          <w:p w14:paraId="0FAE6B42" w14:textId="77777777" w:rsidR="005339A2" w:rsidRPr="000A296F" w:rsidRDefault="005339A2" w:rsidP="007E7D9A">
            <w:pPr>
              <w:rPr>
                <w:b/>
                <w:noProof/>
              </w:rPr>
            </w:pPr>
            <w:r w:rsidRPr="000A296F">
              <w:rPr>
                <w:b/>
                <w:noProof/>
              </w:rPr>
              <w:t>VALUE TO THE TEAM</w:t>
            </w:r>
          </w:p>
          <w:p w14:paraId="3155812B" w14:textId="77777777" w:rsidR="005339A2" w:rsidRPr="000A296F" w:rsidRDefault="005339A2" w:rsidP="00A3690C">
            <w:pPr>
              <w:pStyle w:val="ListParagraph"/>
              <w:numPr>
                <w:ilvl w:val="0"/>
                <w:numId w:val="9"/>
              </w:numPr>
              <w:rPr>
                <w:noProof/>
              </w:rPr>
            </w:pPr>
            <w:r w:rsidRPr="000A296F">
              <w:rPr>
                <w:noProof/>
              </w:rPr>
              <w:t>Optimism and enthusiasm</w:t>
            </w:r>
          </w:p>
          <w:p w14:paraId="38491F52" w14:textId="77777777" w:rsidR="005339A2" w:rsidRPr="000A296F" w:rsidRDefault="005339A2" w:rsidP="00A3690C">
            <w:pPr>
              <w:pStyle w:val="ListParagraph"/>
              <w:numPr>
                <w:ilvl w:val="0"/>
                <w:numId w:val="9"/>
              </w:numPr>
              <w:rPr>
                <w:noProof/>
              </w:rPr>
            </w:pPr>
            <w:r w:rsidRPr="000A296F">
              <w:rPr>
                <w:noProof/>
              </w:rPr>
              <w:t>Creative problem solving</w:t>
            </w:r>
          </w:p>
          <w:p w14:paraId="68435851" w14:textId="77777777" w:rsidR="005339A2" w:rsidRPr="000A296F" w:rsidRDefault="005339A2" w:rsidP="00A3690C">
            <w:pPr>
              <w:pStyle w:val="ListParagraph"/>
              <w:numPr>
                <w:ilvl w:val="0"/>
                <w:numId w:val="9"/>
              </w:numPr>
              <w:rPr>
                <w:noProof/>
              </w:rPr>
            </w:pPr>
            <w:r w:rsidRPr="000A296F">
              <w:rPr>
                <w:noProof/>
              </w:rPr>
              <w:t>Motivates others towards goals</w:t>
            </w:r>
          </w:p>
          <w:p w14:paraId="7A9FF8DC" w14:textId="77777777" w:rsidR="005339A2" w:rsidRPr="000A296F" w:rsidRDefault="005339A2" w:rsidP="00A3690C">
            <w:pPr>
              <w:pStyle w:val="ListParagraph"/>
              <w:numPr>
                <w:ilvl w:val="0"/>
                <w:numId w:val="9"/>
              </w:numPr>
              <w:rPr>
                <w:noProof/>
              </w:rPr>
            </w:pPr>
            <w:r w:rsidRPr="000A296F">
              <w:rPr>
                <w:noProof/>
              </w:rPr>
              <w:t>Team player</w:t>
            </w:r>
          </w:p>
          <w:p w14:paraId="661AFD2A" w14:textId="77777777" w:rsidR="005339A2" w:rsidRPr="000A296F" w:rsidRDefault="005339A2" w:rsidP="00A3690C">
            <w:pPr>
              <w:pStyle w:val="ListParagraph"/>
              <w:numPr>
                <w:ilvl w:val="0"/>
                <w:numId w:val="9"/>
              </w:numPr>
              <w:rPr>
                <w:noProof/>
              </w:rPr>
            </w:pPr>
            <w:r w:rsidRPr="000A296F">
              <w:rPr>
                <w:noProof/>
              </w:rPr>
              <w:t xml:space="preserve">Negotiates conflicts </w:t>
            </w:r>
          </w:p>
        </w:tc>
        <w:tc>
          <w:tcPr>
            <w:tcW w:w="3192" w:type="dxa"/>
          </w:tcPr>
          <w:p w14:paraId="346F2E2B" w14:textId="77777777" w:rsidR="005339A2" w:rsidRPr="000A296F" w:rsidRDefault="005339A2" w:rsidP="007E7D9A">
            <w:pPr>
              <w:rPr>
                <w:b/>
                <w:noProof/>
              </w:rPr>
            </w:pPr>
            <w:r w:rsidRPr="000A296F">
              <w:rPr>
                <w:b/>
                <w:noProof/>
              </w:rPr>
              <w:t>TENDENCY UNDER STRESS:</w:t>
            </w:r>
          </w:p>
          <w:p w14:paraId="284AEF67" w14:textId="77777777" w:rsidR="005339A2" w:rsidRPr="000A296F" w:rsidRDefault="005339A2" w:rsidP="00A3690C">
            <w:pPr>
              <w:pStyle w:val="ListParagraph"/>
              <w:numPr>
                <w:ilvl w:val="0"/>
                <w:numId w:val="11"/>
              </w:numPr>
              <w:rPr>
                <w:noProof/>
              </w:rPr>
            </w:pPr>
            <w:r w:rsidRPr="000A296F">
              <w:rPr>
                <w:noProof/>
              </w:rPr>
              <w:t>Self-promoting</w:t>
            </w:r>
          </w:p>
          <w:p w14:paraId="5DCF1CB4" w14:textId="77777777" w:rsidR="005339A2" w:rsidRPr="000A296F" w:rsidRDefault="005339A2" w:rsidP="00A3690C">
            <w:pPr>
              <w:pStyle w:val="ListParagraph"/>
              <w:numPr>
                <w:ilvl w:val="0"/>
                <w:numId w:val="11"/>
              </w:numPr>
              <w:rPr>
                <w:noProof/>
              </w:rPr>
            </w:pPr>
            <w:r w:rsidRPr="000A296F">
              <w:rPr>
                <w:noProof/>
              </w:rPr>
              <w:t>Overly optimistic</w:t>
            </w:r>
          </w:p>
          <w:p w14:paraId="6D8D20DF" w14:textId="77777777" w:rsidR="005339A2" w:rsidRPr="000A296F" w:rsidRDefault="005339A2" w:rsidP="00A3690C">
            <w:pPr>
              <w:pStyle w:val="ListParagraph"/>
              <w:numPr>
                <w:ilvl w:val="0"/>
                <w:numId w:val="11"/>
              </w:numPr>
              <w:rPr>
                <w:noProof/>
              </w:rPr>
            </w:pPr>
            <w:r w:rsidRPr="000A296F">
              <w:rPr>
                <w:noProof/>
              </w:rPr>
              <w:t>Talkative</w:t>
            </w:r>
          </w:p>
          <w:p w14:paraId="5A32F209" w14:textId="77777777" w:rsidR="005339A2" w:rsidRPr="000A296F" w:rsidRDefault="005339A2" w:rsidP="00A3690C">
            <w:pPr>
              <w:pStyle w:val="ListParagraph"/>
              <w:numPr>
                <w:ilvl w:val="0"/>
                <w:numId w:val="11"/>
              </w:numPr>
              <w:rPr>
                <w:noProof/>
              </w:rPr>
            </w:pPr>
            <w:r w:rsidRPr="000A296F">
              <w:rPr>
                <w:noProof/>
              </w:rPr>
              <w:t>Unrealistic</w:t>
            </w:r>
          </w:p>
        </w:tc>
      </w:tr>
      <w:tr w:rsidR="005339A2" w:rsidRPr="000A296F" w14:paraId="65CD460A" w14:textId="77777777" w:rsidTr="007E7D9A">
        <w:tblPrEx>
          <w:tblBorders>
            <w:top w:val="single" w:sz="4" w:space="0" w:color="EA3430"/>
            <w:left w:val="single" w:sz="4" w:space="0" w:color="EA3430"/>
            <w:bottom w:val="single" w:sz="4" w:space="0" w:color="EA3430"/>
            <w:right w:val="single" w:sz="4" w:space="0" w:color="EA3430"/>
            <w:insideH w:val="single" w:sz="4" w:space="0" w:color="EA3430"/>
            <w:insideV w:val="single" w:sz="4" w:space="0" w:color="EA3430"/>
          </w:tblBorders>
        </w:tblPrEx>
        <w:trPr>
          <w:trHeight w:val="2495"/>
        </w:trPr>
        <w:tc>
          <w:tcPr>
            <w:tcW w:w="3192" w:type="dxa"/>
            <w:vMerge/>
          </w:tcPr>
          <w:p w14:paraId="0BD0DAAB" w14:textId="77777777" w:rsidR="005339A2" w:rsidRPr="000A296F" w:rsidRDefault="005339A2" w:rsidP="007E7D9A">
            <w:pPr>
              <w:rPr>
                <w:b/>
                <w:noProof/>
              </w:rPr>
            </w:pPr>
          </w:p>
        </w:tc>
        <w:tc>
          <w:tcPr>
            <w:tcW w:w="3192" w:type="dxa"/>
          </w:tcPr>
          <w:p w14:paraId="66619195" w14:textId="77777777" w:rsidR="005339A2" w:rsidRPr="000A296F" w:rsidRDefault="005339A2" w:rsidP="007E7D9A">
            <w:pPr>
              <w:rPr>
                <w:b/>
                <w:noProof/>
              </w:rPr>
            </w:pPr>
            <w:r w:rsidRPr="000A296F">
              <w:rPr>
                <w:b/>
                <w:noProof/>
              </w:rPr>
              <w:t>IDEAL ENVIRONMENT:</w:t>
            </w:r>
          </w:p>
          <w:p w14:paraId="481AFB90" w14:textId="77777777" w:rsidR="005339A2" w:rsidRPr="000A296F" w:rsidRDefault="005339A2" w:rsidP="00A3690C">
            <w:pPr>
              <w:pStyle w:val="ListParagraph"/>
              <w:numPr>
                <w:ilvl w:val="0"/>
                <w:numId w:val="10"/>
              </w:numPr>
              <w:rPr>
                <w:noProof/>
              </w:rPr>
            </w:pPr>
            <w:r w:rsidRPr="000A296F">
              <w:rPr>
                <w:noProof/>
              </w:rPr>
              <w:t>High degree of people contact</w:t>
            </w:r>
          </w:p>
          <w:p w14:paraId="4E319582" w14:textId="77777777" w:rsidR="005339A2" w:rsidRPr="000A296F" w:rsidRDefault="005339A2" w:rsidP="00A3690C">
            <w:pPr>
              <w:pStyle w:val="ListParagraph"/>
              <w:numPr>
                <w:ilvl w:val="0"/>
                <w:numId w:val="10"/>
              </w:numPr>
              <w:rPr>
                <w:noProof/>
              </w:rPr>
            </w:pPr>
            <w:r w:rsidRPr="000A296F">
              <w:rPr>
                <w:noProof/>
              </w:rPr>
              <w:t>Freedom from control and detail</w:t>
            </w:r>
          </w:p>
          <w:p w14:paraId="5F418008" w14:textId="77777777" w:rsidR="005339A2" w:rsidRPr="000A296F" w:rsidRDefault="005339A2" w:rsidP="00A3690C">
            <w:pPr>
              <w:pStyle w:val="ListParagraph"/>
              <w:numPr>
                <w:ilvl w:val="0"/>
                <w:numId w:val="10"/>
              </w:numPr>
              <w:rPr>
                <w:noProof/>
              </w:rPr>
            </w:pPr>
            <w:r w:rsidRPr="000A296F">
              <w:rPr>
                <w:noProof/>
              </w:rPr>
              <w:t>Forum for ideas to be heard</w:t>
            </w:r>
          </w:p>
          <w:p w14:paraId="6ED98AA5" w14:textId="77777777" w:rsidR="005339A2" w:rsidRPr="000A296F" w:rsidRDefault="005339A2" w:rsidP="00A3690C">
            <w:pPr>
              <w:pStyle w:val="ListParagraph"/>
              <w:numPr>
                <w:ilvl w:val="0"/>
                <w:numId w:val="10"/>
              </w:numPr>
              <w:rPr>
                <w:noProof/>
              </w:rPr>
            </w:pPr>
            <w:r w:rsidRPr="000A296F">
              <w:rPr>
                <w:noProof/>
              </w:rPr>
              <w:t>Work through collaboration</w:t>
            </w:r>
          </w:p>
        </w:tc>
        <w:tc>
          <w:tcPr>
            <w:tcW w:w="3192" w:type="dxa"/>
          </w:tcPr>
          <w:p w14:paraId="2AA8D0AE" w14:textId="77777777" w:rsidR="005339A2" w:rsidRPr="000A296F" w:rsidRDefault="005339A2" w:rsidP="007E7D9A">
            <w:pPr>
              <w:rPr>
                <w:b/>
                <w:noProof/>
              </w:rPr>
            </w:pPr>
            <w:r w:rsidRPr="000A296F">
              <w:rPr>
                <w:b/>
                <w:noProof/>
              </w:rPr>
              <w:t>POSSIBLE LIMITATIONS:</w:t>
            </w:r>
          </w:p>
          <w:p w14:paraId="295A7D0D" w14:textId="77777777" w:rsidR="005339A2" w:rsidRPr="000A296F" w:rsidRDefault="005339A2" w:rsidP="00A3690C">
            <w:pPr>
              <w:pStyle w:val="ListParagraph"/>
              <w:numPr>
                <w:ilvl w:val="0"/>
                <w:numId w:val="12"/>
              </w:numPr>
              <w:rPr>
                <w:noProof/>
              </w:rPr>
            </w:pPr>
            <w:r w:rsidRPr="000A296F">
              <w:rPr>
                <w:noProof/>
              </w:rPr>
              <w:t>Inattentive to details</w:t>
            </w:r>
          </w:p>
          <w:p w14:paraId="0F7C2D66" w14:textId="77777777" w:rsidR="005339A2" w:rsidRPr="000A296F" w:rsidRDefault="005339A2" w:rsidP="00A3690C">
            <w:pPr>
              <w:pStyle w:val="ListParagraph"/>
              <w:numPr>
                <w:ilvl w:val="0"/>
                <w:numId w:val="12"/>
              </w:numPr>
              <w:rPr>
                <w:noProof/>
              </w:rPr>
            </w:pPr>
            <w:r w:rsidRPr="000A296F">
              <w:rPr>
                <w:noProof/>
              </w:rPr>
              <w:t>Be unrealistic in appraising people</w:t>
            </w:r>
          </w:p>
          <w:p w14:paraId="29E65515" w14:textId="77777777" w:rsidR="005339A2" w:rsidRPr="000A296F" w:rsidRDefault="005339A2" w:rsidP="00A3690C">
            <w:pPr>
              <w:pStyle w:val="ListParagraph"/>
              <w:numPr>
                <w:ilvl w:val="0"/>
                <w:numId w:val="12"/>
              </w:numPr>
              <w:rPr>
                <w:noProof/>
              </w:rPr>
            </w:pPr>
            <w:r w:rsidRPr="000A296F">
              <w:rPr>
                <w:noProof/>
              </w:rPr>
              <w:t xml:space="preserve">Trust people indiscriminately </w:t>
            </w:r>
          </w:p>
          <w:p w14:paraId="045AD4DC" w14:textId="77777777" w:rsidR="005339A2" w:rsidRPr="000A296F" w:rsidRDefault="005339A2" w:rsidP="00A3690C">
            <w:pPr>
              <w:pStyle w:val="ListParagraph"/>
              <w:numPr>
                <w:ilvl w:val="0"/>
                <w:numId w:val="12"/>
              </w:numPr>
              <w:rPr>
                <w:noProof/>
              </w:rPr>
            </w:pPr>
            <w:r w:rsidRPr="000A296F">
              <w:rPr>
                <w:noProof/>
              </w:rPr>
              <w:t>Situational listener</w:t>
            </w:r>
          </w:p>
          <w:p w14:paraId="2BA4A150" w14:textId="77777777" w:rsidR="005339A2" w:rsidRPr="000A296F" w:rsidRDefault="005339A2" w:rsidP="00A3690C">
            <w:pPr>
              <w:pStyle w:val="ListParagraph"/>
              <w:numPr>
                <w:ilvl w:val="0"/>
                <w:numId w:val="12"/>
              </w:numPr>
              <w:rPr>
                <w:noProof/>
              </w:rPr>
            </w:pPr>
            <w:r w:rsidRPr="000A296F">
              <w:rPr>
                <w:noProof/>
              </w:rPr>
              <w:t>Disorganized or lack of follow through</w:t>
            </w:r>
          </w:p>
        </w:tc>
      </w:tr>
    </w:tbl>
    <w:p w14:paraId="0F04CE85" w14:textId="77777777" w:rsidR="005339A2" w:rsidRPr="000A296F" w:rsidRDefault="005339A2" w:rsidP="005339A2">
      <w:pPr>
        <w:rPr>
          <w:noProof/>
        </w:rPr>
      </w:pPr>
    </w:p>
    <w:p w14:paraId="46737279" w14:textId="77777777" w:rsidR="005339A2" w:rsidRPr="000A296F" w:rsidRDefault="005339A2" w:rsidP="005339A2">
      <w:pPr>
        <w:rPr>
          <w:noProof/>
        </w:rPr>
      </w:pPr>
    </w:p>
    <w:tbl>
      <w:tblPr>
        <w:tblStyle w:val="TableGrid"/>
        <w:tblW w:w="0" w:type="auto"/>
        <w:tblBorders>
          <w:top w:val="single" w:sz="4" w:space="0" w:color="4D9750"/>
          <w:left w:val="single" w:sz="4" w:space="0" w:color="4D9750"/>
          <w:bottom w:val="single" w:sz="4" w:space="0" w:color="4D9750"/>
          <w:right w:val="single" w:sz="4" w:space="0" w:color="4D9750"/>
          <w:insideH w:val="single" w:sz="4" w:space="0" w:color="4D9750"/>
          <w:insideV w:val="single" w:sz="4" w:space="0" w:color="4D9750"/>
        </w:tblBorders>
        <w:tblLook w:val="04A0" w:firstRow="1" w:lastRow="0" w:firstColumn="1" w:lastColumn="0" w:noHBand="0" w:noVBand="1"/>
      </w:tblPr>
      <w:tblGrid>
        <w:gridCol w:w="3192"/>
        <w:gridCol w:w="3192"/>
        <w:gridCol w:w="3192"/>
      </w:tblGrid>
      <w:tr w:rsidR="005339A2" w:rsidRPr="000A296F" w14:paraId="422BEC2B" w14:textId="77777777" w:rsidTr="007E7D9A">
        <w:trPr>
          <w:trHeight w:val="458"/>
        </w:trPr>
        <w:tc>
          <w:tcPr>
            <w:tcW w:w="9576" w:type="dxa"/>
            <w:gridSpan w:val="3"/>
            <w:shd w:val="clear" w:color="auto" w:fill="4D9750"/>
            <w:vAlign w:val="center"/>
          </w:tcPr>
          <w:p w14:paraId="55FB6199"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S   -   STEADINESS</w:t>
            </w:r>
          </w:p>
          <w:p w14:paraId="27DC1C06"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Need of the High S: Acceptance</w:t>
            </w:r>
          </w:p>
        </w:tc>
      </w:tr>
      <w:tr w:rsidR="005339A2" w:rsidRPr="000A296F" w14:paraId="2DE2E3EC" w14:textId="77777777" w:rsidTr="007E7D9A">
        <w:trPr>
          <w:trHeight w:val="1601"/>
        </w:trPr>
        <w:tc>
          <w:tcPr>
            <w:tcW w:w="3192" w:type="dxa"/>
            <w:vMerge w:val="restart"/>
          </w:tcPr>
          <w:p w14:paraId="2A100D3B" w14:textId="77777777" w:rsidR="005339A2" w:rsidRPr="000A296F" w:rsidRDefault="005339A2" w:rsidP="007E7D9A">
            <w:pPr>
              <w:rPr>
                <w:b/>
                <w:noProof/>
              </w:rPr>
            </w:pPr>
            <w:r w:rsidRPr="000A296F">
              <w:rPr>
                <w:b/>
                <w:noProof/>
              </w:rPr>
              <w:t>DESCRIPTORS</w:t>
            </w:r>
          </w:p>
          <w:p w14:paraId="44D86195" w14:textId="77777777" w:rsidR="005339A2" w:rsidRPr="000A296F" w:rsidRDefault="005339A2" w:rsidP="00A3690C">
            <w:pPr>
              <w:pStyle w:val="ListParagraph"/>
              <w:numPr>
                <w:ilvl w:val="0"/>
                <w:numId w:val="8"/>
              </w:numPr>
              <w:rPr>
                <w:noProof/>
              </w:rPr>
            </w:pPr>
            <w:r w:rsidRPr="000A296F">
              <w:rPr>
                <w:noProof/>
              </w:rPr>
              <w:t>Accommodating</w:t>
            </w:r>
          </w:p>
          <w:p w14:paraId="3C24601B" w14:textId="77777777" w:rsidR="005339A2" w:rsidRPr="000A296F" w:rsidRDefault="005339A2" w:rsidP="00A3690C">
            <w:pPr>
              <w:pStyle w:val="ListParagraph"/>
              <w:numPr>
                <w:ilvl w:val="0"/>
                <w:numId w:val="8"/>
              </w:numPr>
              <w:rPr>
                <w:noProof/>
              </w:rPr>
            </w:pPr>
            <w:r w:rsidRPr="000A296F">
              <w:rPr>
                <w:noProof/>
              </w:rPr>
              <w:t>Amiable</w:t>
            </w:r>
          </w:p>
          <w:p w14:paraId="5A87B084" w14:textId="77777777" w:rsidR="005339A2" w:rsidRPr="000A296F" w:rsidRDefault="005339A2" w:rsidP="00A3690C">
            <w:pPr>
              <w:pStyle w:val="ListParagraph"/>
              <w:numPr>
                <w:ilvl w:val="0"/>
                <w:numId w:val="8"/>
              </w:numPr>
              <w:rPr>
                <w:noProof/>
              </w:rPr>
            </w:pPr>
            <w:r w:rsidRPr="000A296F">
              <w:rPr>
                <w:noProof/>
              </w:rPr>
              <w:t>Even-tempered</w:t>
            </w:r>
          </w:p>
          <w:p w14:paraId="228BA773" w14:textId="77777777" w:rsidR="005339A2" w:rsidRPr="000A296F" w:rsidRDefault="005339A2" w:rsidP="00A3690C">
            <w:pPr>
              <w:pStyle w:val="ListParagraph"/>
              <w:numPr>
                <w:ilvl w:val="0"/>
                <w:numId w:val="8"/>
              </w:numPr>
              <w:rPr>
                <w:noProof/>
              </w:rPr>
            </w:pPr>
            <w:r w:rsidRPr="000A296F">
              <w:rPr>
                <w:noProof/>
              </w:rPr>
              <w:t>Friendly</w:t>
            </w:r>
          </w:p>
          <w:p w14:paraId="62A3A50A" w14:textId="77777777" w:rsidR="005339A2" w:rsidRPr="000A296F" w:rsidRDefault="005339A2" w:rsidP="00A3690C">
            <w:pPr>
              <w:pStyle w:val="ListParagraph"/>
              <w:numPr>
                <w:ilvl w:val="0"/>
                <w:numId w:val="8"/>
              </w:numPr>
              <w:rPr>
                <w:noProof/>
              </w:rPr>
            </w:pPr>
            <w:r w:rsidRPr="000A296F">
              <w:rPr>
                <w:noProof/>
              </w:rPr>
              <w:t>Good listener</w:t>
            </w:r>
          </w:p>
          <w:p w14:paraId="3AFF6EAA" w14:textId="77777777" w:rsidR="005339A2" w:rsidRPr="000A296F" w:rsidRDefault="005339A2" w:rsidP="00A3690C">
            <w:pPr>
              <w:pStyle w:val="ListParagraph"/>
              <w:numPr>
                <w:ilvl w:val="0"/>
                <w:numId w:val="8"/>
              </w:numPr>
              <w:rPr>
                <w:noProof/>
              </w:rPr>
            </w:pPr>
            <w:r w:rsidRPr="000A296F">
              <w:rPr>
                <w:noProof/>
              </w:rPr>
              <w:t>Humble</w:t>
            </w:r>
          </w:p>
          <w:p w14:paraId="74453729" w14:textId="77777777" w:rsidR="005339A2" w:rsidRPr="000A296F" w:rsidRDefault="005339A2" w:rsidP="00A3690C">
            <w:pPr>
              <w:pStyle w:val="ListParagraph"/>
              <w:numPr>
                <w:ilvl w:val="0"/>
                <w:numId w:val="8"/>
              </w:numPr>
              <w:rPr>
                <w:noProof/>
              </w:rPr>
            </w:pPr>
            <w:r w:rsidRPr="000A296F">
              <w:rPr>
                <w:noProof/>
              </w:rPr>
              <w:t>Patient</w:t>
            </w:r>
          </w:p>
          <w:p w14:paraId="1E622412" w14:textId="77777777" w:rsidR="005339A2" w:rsidRPr="000A296F" w:rsidRDefault="005339A2" w:rsidP="00A3690C">
            <w:pPr>
              <w:pStyle w:val="ListParagraph"/>
              <w:numPr>
                <w:ilvl w:val="0"/>
                <w:numId w:val="8"/>
              </w:numPr>
              <w:rPr>
                <w:noProof/>
              </w:rPr>
            </w:pPr>
            <w:r w:rsidRPr="000A296F">
              <w:rPr>
                <w:noProof/>
              </w:rPr>
              <w:t>Relaxed</w:t>
            </w:r>
          </w:p>
          <w:p w14:paraId="360E89E7" w14:textId="77777777" w:rsidR="005339A2" w:rsidRPr="000A296F" w:rsidRDefault="005339A2" w:rsidP="00A3690C">
            <w:pPr>
              <w:pStyle w:val="ListParagraph"/>
              <w:numPr>
                <w:ilvl w:val="0"/>
                <w:numId w:val="8"/>
              </w:numPr>
              <w:rPr>
                <w:noProof/>
              </w:rPr>
            </w:pPr>
            <w:r w:rsidRPr="000A296F">
              <w:rPr>
                <w:noProof/>
              </w:rPr>
              <w:t>Stable</w:t>
            </w:r>
          </w:p>
          <w:p w14:paraId="66CD21B5" w14:textId="77777777" w:rsidR="005339A2" w:rsidRPr="000A296F" w:rsidRDefault="005339A2" w:rsidP="00A3690C">
            <w:pPr>
              <w:pStyle w:val="ListParagraph"/>
              <w:numPr>
                <w:ilvl w:val="0"/>
                <w:numId w:val="8"/>
              </w:numPr>
              <w:rPr>
                <w:noProof/>
              </w:rPr>
            </w:pPr>
            <w:r w:rsidRPr="000A296F">
              <w:rPr>
                <w:noProof/>
              </w:rPr>
              <w:t xml:space="preserve">Steady </w:t>
            </w:r>
          </w:p>
          <w:p w14:paraId="6692FED5" w14:textId="77777777" w:rsidR="005339A2" w:rsidRPr="000A296F" w:rsidRDefault="005339A2" w:rsidP="00A3690C">
            <w:pPr>
              <w:pStyle w:val="ListParagraph"/>
              <w:numPr>
                <w:ilvl w:val="0"/>
                <w:numId w:val="8"/>
              </w:numPr>
              <w:rPr>
                <w:noProof/>
              </w:rPr>
            </w:pPr>
            <w:r w:rsidRPr="000A296F">
              <w:rPr>
                <w:noProof/>
              </w:rPr>
              <w:t>Tactful</w:t>
            </w:r>
          </w:p>
          <w:p w14:paraId="304728AB" w14:textId="77777777" w:rsidR="005339A2" w:rsidRPr="000A296F" w:rsidRDefault="005339A2" w:rsidP="00A3690C">
            <w:pPr>
              <w:pStyle w:val="ListParagraph"/>
              <w:numPr>
                <w:ilvl w:val="0"/>
                <w:numId w:val="8"/>
              </w:numPr>
              <w:rPr>
                <w:noProof/>
              </w:rPr>
            </w:pPr>
            <w:r w:rsidRPr="000A296F">
              <w:rPr>
                <w:noProof/>
              </w:rPr>
              <w:t xml:space="preserve">Understanding </w:t>
            </w:r>
          </w:p>
        </w:tc>
        <w:tc>
          <w:tcPr>
            <w:tcW w:w="3192" w:type="dxa"/>
          </w:tcPr>
          <w:p w14:paraId="34EFE231" w14:textId="77777777" w:rsidR="005339A2" w:rsidRPr="000A296F" w:rsidRDefault="005339A2" w:rsidP="007E7D9A">
            <w:pPr>
              <w:rPr>
                <w:b/>
                <w:noProof/>
              </w:rPr>
            </w:pPr>
            <w:r w:rsidRPr="000A296F">
              <w:rPr>
                <w:b/>
                <w:noProof/>
              </w:rPr>
              <w:t>VALUE TO THE TEAM</w:t>
            </w:r>
          </w:p>
          <w:p w14:paraId="71C542DF" w14:textId="77777777" w:rsidR="005339A2" w:rsidRPr="000A296F" w:rsidRDefault="005339A2" w:rsidP="00A3690C">
            <w:pPr>
              <w:pStyle w:val="ListParagraph"/>
              <w:numPr>
                <w:ilvl w:val="0"/>
                <w:numId w:val="9"/>
              </w:numPr>
              <w:rPr>
                <w:noProof/>
              </w:rPr>
            </w:pPr>
            <w:r w:rsidRPr="000A296F">
              <w:rPr>
                <w:noProof/>
              </w:rPr>
              <w:t>Dependable team player</w:t>
            </w:r>
          </w:p>
          <w:p w14:paraId="37A35362" w14:textId="77777777" w:rsidR="005339A2" w:rsidRPr="000A296F" w:rsidRDefault="005339A2" w:rsidP="00A3690C">
            <w:pPr>
              <w:pStyle w:val="ListParagraph"/>
              <w:numPr>
                <w:ilvl w:val="0"/>
                <w:numId w:val="9"/>
              </w:numPr>
              <w:rPr>
                <w:noProof/>
              </w:rPr>
            </w:pPr>
            <w:r w:rsidRPr="000A296F">
              <w:rPr>
                <w:noProof/>
              </w:rPr>
              <w:t>Work for a leader and a cause</w:t>
            </w:r>
          </w:p>
          <w:p w14:paraId="0FC29F83" w14:textId="77777777" w:rsidR="005339A2" w:rsidRPr="000A296F" w:rsidRDefault="005339A2" w:rsidP="00A3690C">
            <w:pPr>
              <w:pStyle w:val="ListParagraph"/>
              <w:numPr>
                <w:ilvl w:val="0"/>
                <w:numId w:val="9"/>
              </w:numPr>
              <w:rPr>
                <w:noProof/>
              </w:rPr>
            </w:pPr>
            <w:r w:rsidRPr="000A296F">
              <w:rPr>
                <w:noProof/>
              </w:rPr>
              <w:t>Patient and empathetic</w:t>
            </w:r>
          </w:p>
          <w:p w14:paraId="386E0DF3" w14:textId="77777777" w:rsidR="005339A2" w:rsidRPr="000A296F" w:rsidRDefault="005339A2" w:rsidP="00A3690C">
            <w:pPr>
              <w:pStyle w:val="ListParagraph"/>
              <w:numPr>
                <w:ilvl w:val="0"/>
                <w:numId w:val="9"/>
              </w:numPr>
              <w:rPr>
                <w:noProof/>
              </w:rPr>
            </w:pPr>
            <w:r w:rsidRPr="000A296F">
              <w:rPr>
                <w:noProof/>
              </w:rPr>
              <w:t>Logical step-wise thinker</w:t>
            </w:r>
          </w:p>
          <w:p w14:paraId="711A074E" w14:textId="77777777" w:rsidR="005339A2" w:rsidRPr="000A296F" w:rsidRDefault="005339A2" w:rsidP="00A3690C">
            <w:pPr>
              <w:pStyle w:val="ListParagraph"/>
              <w:numPr>
                <w:ilvl w:val="0"/>
                <w:numId w:val="9"/>
              </w:numPr>
              <w:rPr>
                <w:noProof/>
              </w:rPr>
            </w:pPr>
            <w:r w:rsidRPr="000A296F">
              <w:rPr>
                <w:noProof/>
              </w:rPr>
              <w:t xml:space="preserve">Service-oriented </w:t>
            </w:r>
          </w:p>
        </w:tc>
        <w:tc>
          <w:tcPr>
            <w:tcW w:w="3192" w:type="dxa"/>
          </w:tcPr>
          <w:p w14:paraId="0E9727FC" w14:textId="77777777" w:rsidR="005339A2" w:rsidRPr="000A296F" w:rsidRDefault="005339A2" w:rsidP="007E7D9A">
            <w:pPr>
              <w:rPr>
                <w:b/>
                <w:noProof/>
              </w:rPr>
            </w:pPr>
            <w:r w:rsidRPr="000A296F">
              <w:rPr>
                <w:b/>
                <w:noProof/>
              </w:rPr>
              <w:t>TENDENCY UNDER STRESS:</w:t>
            </w:r>
          </w:p>
          <w:p w14:paraId="57E5B0B5" w14:textId="77777777" w:rsidR="005339A2" w:rsidRPr="000A296F" w:rsidRDefault="005339A2" w:rsidP="00A3690C">
            <w:pPr>
              <w:pStyle w:val="ListParagraph"/>
              <w:numPr>
                <w:ilvl w:val="0"/>
                <w:numId w:val="11"/>
              </w:numPr>
              <w:rPr>
                <w:noProof/>
              </w:rPr>
            </w:pPr>
            <w:r w:rsidRPr="000A296F">
              <w:rPr>
                <w:noProof/>
              </w:rPr>
              <w:t>Withhold emotion</w:t>
            </w:r>
          </w:p>
          <w:p w14:paraId="21B8F881" w14:textId="77777777" w:rsidR="005339A2" w:rsidRPr="000A296F" w:rsidRDefault="005339A2" w:rsidP="00A3690C">
            <w:pPr>
              <w:pStyle w:val="ListParagraph"/>
              <w:numPr>
                <w:ilvl w:val="0"/>
                <w:numId w:val="11"/>
              </w:numPr>
              <w:rPr>
                <w:noProof/>
              </w:rPr>
            </w:pPr>
            <w:r w:rsidRPr="000A296F">
              <w:rPr>
                <w:noProof/>
              </w:rPr>
              <w:t>Avoidance</w:t>
            </w:r>
          </w:p>
          <w:p w14:paraId="50224427" w14:textId="77777777" w:rsidR="005339A2" w:rsidRPr="000A296F" w:rsidRDefault="005339A2" w:rsidP="00A3690C">
            <w:pPr>
              <w:pStyle w:val="ListParagraph"/>
              <w:numPr>
                <w:ilvl w:val="0"/>
                <w:numId w:val="11"/>
              </w:numPr>
              <w:rPr>
                <w:noProof/>
              </w:rPr>
            </w:pPr>
            <w:r w:rsidRPr="000A296F">
              <w:rPr>
                <w:noProof/>
              </w:rPr>
              <w:t>Hesitant</w:t>
            </w:r>
          </w:p>
          <w:p w14:paraId="4D9D7D76" w14:textId="77777777" w:rsidR="005339A2" w:rsidRPr="000A296F" w:rsidRDefault="005339A2" w:rsidP="00A3690C">
            <w:pPr>
              <w:pStyle w:val="ListParagraph"/>
              <w:numPr>
                <w:ilvl w:val="0"/>
                <w:numId w:val="11"/>
              </w:numPr>
              <w:rPr>
                <w:noProof/>
              </w:rPr>
            </w:pPr>
            <w:r w:rsidRPr="000A296F">
              <w:rPr>
                <w:noProof/>
              </w:rPr>
              <w:t>Inflexible</w:t>
            </w:r>
          </w:p>
        </w:tc>
      </w:tr>
      <w:tr w:rsidR="005339A2" w:rsidRPr="000A296F" w14:paraId="5198D11D" w14:textId="77777777" w:rsidTr="007E7D9A">
        <w:trPr>
          <w:trHeight w:val="2495"/>
        </w:trPr>
        <w:tc>
          <w:tcPr>
            <w:tcW w:w="3192" w:type="dxa"/>
            <w:vMerge/>
          </w:tcPr>
          <w:p w14:paraId="744E9638" w14:textId="77777777" w:rsidR="005339A2" w:rsidRPr="000A296F" w:rsidRDefault="005339A2" w:rsidP="007E7D9A">
            <w:pPr>
              <w:rPr>
                <w:b/>
                <w:noProof/>
              </w:rPr>
            </w:pPr>
          </w:p>
        </w:tc>
        <w:tc>
          <w:tcPr>
            <w:tcW w:w="3192" w:type="dxa"/>
          </w:tcPr>
          <w:p w14:paraId="05E5D91C" w14:textId="77777777" w:rsidR="005339A2" w:rsidRPr="000A296F" w:rsidRDefault="005339A2" w:rsidP="007E7D9A">
            <w:pPr>
              <w:rPr>
                <w:b/>
                <w:noProof/>
              </w:rPr>
            </w:pPr>
            <w:r w:rsidRPr="000A296F">
              <w:rPr>
                <w:b/>
                <w:noProof/>
              </w:rPr>
              <w:t>IDEAL ENVIRONMENT:</w:t>
            </w:r>
          </w:p>
          <w:p w14:paraId="5DC6B6E6" w14:textId="77777777" w:rsidR="005339A2" w:rsidRPr="000A296F" w:rsidRDefault="005339A2" w:rsidP="00A3690C">
            <w:pPr>
              <w:pStyle w:val="ListParagraph"/>
              <w:numPr>
                <w:ilvl w:val="0"/>
                <w:numId w:val="10"/>
              </w:numPr>
              <w:rPr>
                <w:noProof/>
              </w:rPr>
            </w:pPr>
            <w:r w:rsidRPr="000A296F">
              <w:rPr>
                <w:noProof/>
              </w:rPr>
              <w:t>Stable and predictable environment</w:t>
            </w:r>
          </w:p>
          <w:p w14:paraId="2B638A72" w14:textId="77777777" w:rsidR="005339A2" w:rsidRPr="000A296F" w:rsidRDefault="005339A2" w:rsidP="00A3690C">
            <w:pPr>
              <w:pStyle w:val="ListParagraph"/>
              <w:numPr>
                <w:ilvl w:val="0"/>
                <w:numId w:val="10"/>
              </w:numPr>
              <w:rPr>
                <w:noProof/>
              </w:rPr>
            </w:pPr>
            <w:r w:rsidRPr="000A296F">
              <w:rPr>
                <w:noProof/>
              </w:rPr>
              <w:t>Environment that allows time to change</w:t>
            </w:r>
          </w:p>
          <w:p w14:paraId="24C2F8AE" w14:textId="77777777" w:rsidR="005339A2" w:rsidRPr="000A296F" w:rsidRDefault="005339A2" w:rsidP="00A3690C">
            <w:pPr>
              <w:pStyle w:val="ListParagraph"/>
              <w:numPr>
                <w:ilvl w:val="0"/>
                <w:numId w:val="10"/>
              </w:numPr>
              <w:rPr>
                <w:noProof/>
              </w:rPr>
            </w:pPr>
            <w:r w:rsidRPr="000A296F">
              <w:rPr>
                <w:noProof/>
              </w:rPr>
              <w:t>Long-term work relationships</w:t>
            </w:r>
          </w:p>
          <w:p w14:paraId="66CAE6B4" w14:textId="77777777" w:rsidR="005339A2" w:rsidRPr="000A296F" w:rsidRDefault="005339A2" w:rsidP="00A3690C">
            <w:pPr>
              <w:pStyle w:val="ListParagraph"/>
              <w:numPr>
                <w:ilvl w:val="0"/>
                <w:numId w:val="10"/>
              </w:numPr>
              <w:rPr>
                <w:noProof/>
              </w:rPr>
            </w:pPr>
            <w:r w:rsidRPr="000A296F">
              <w:rPr>
                <w:noProof/>
              </w:rPr>
              <w:t>Little conflict between people</w:t>
            </w:r>
          </w:p>
          <w:p w14:paraId="110169C6" w14:textId="77777777" w:rsidR="005339A2" w:rsidRPr="000A296F" w:rsidRDefault="005339A2" w:rsidP="00A3690C">
            <w:pPr>
              <w:pStyle w:val="ListParagraph"/>
              <w:numPr>
                <w:ilvl w:val="0"/>
                <w:numId w:val="10"/>
              </w:numPr>
              <w:rPr>
                <w:noProof/>
              </w:rPr>
            </w:pPr>
            <w:r w:rsidRPr="000A296F">
              <w:rPr>
                <w:noProof/>
              </w:rPr>
              <w:t>Freedom from restrictive rules</w:t>
            </w:r>
          </w:p>
        </w:tc>
        <w:tc>
          <w:tcPr>
            <w:tcW w:w="3192" w:type="dxa"/>
          </w:tcPr>
          <w:p w14:paraId="7E43975C" w14:textId="77777777" w:rsidR="005339A2" w:rsidRPr="000A296F" w:rsidRDefault="005339A2" w:rsidP="007E7D9A">
            <w:pPr>
              <w:rPr>
                <w:b/>
                <w:noProof/>
              </w:rPr>
            </w:pPr>
            <w:r w:rsidRPr="000A296F">
              <w:rPr>
                <w:b/>
                <w:noProof/>
              </w:rPr>
              <w:t>POSSIBLE LIMITATIONS:</w:t>
            </w:r>
          </w:p>
          <w:p w14:paraId="02129ABD" w14:textId="77777777" w:rsidR="005339A2" w:rsidRPr="000A296F" w:rsidRDefault="005339A2" w:rsidP="00A3690C">
            <w:pPr>
              <w:pStyle w:val="ListParagraph"/>
              <w:numPr>
                <w:ilvl w:val="0"/>
                <w:numId w:val="12"/>
              </w:numPr>
              <w:rPr>
                <w:noProof/>
              </w:rPr>
            </w:pPr>
            <w:r w:rsidRPr="000A296F">
              <w:rPr>
                <w:noProof/>
              </w:rPr>
              <w:t>Yield to avoid controversy</w:t>
            </w:r>
          </w:p>
          <w:p w14:paraId="1EC6F0F2" w14:textId="77777777" w:rsidR="005339A2" w:rsidRPr="000A296F" w:rsidRDefault="005339A2" w:rsidP="00A3690C">
            <w:pPr>
              <w:pStyle w:val="ListParagraph"/>
              <w:numPr>
                <w:ilvl w:val="0"/>
                <w:numId w:val="12"/>
              </w:numPr>
              <w:rPr>
                <w:noProof/>
              </w:rPr>
            </w:pPr>
            <w:r w:rsidRPr="000A296F">
              <w:rPr>
                <w:noProof/>
              </w:rPr>
              <w:t>Difficulty in establishing priorities</w:t>
            </w:r>
          </w:p>
          <w:p w14:paraId="511634CE" w14:textId="77777777" w:rsidR="005339A2" w:rsidRPr="000A296F" w:rsidRDefault="005339A2" w:rsidP="00A3690C">
            <w:pPr>
              <w:pStyle w:val="ListParagraph"/>
              <w:numPr>
                <w:ilvl w:val="0"/>
                <w:numId w:val="12"/>
              </w:numPr>
              <w:rPr>
                <w:noProof/>
              </w:rPr>
            </w:pPr>
            <w:r w:rsidRPr="000A296F">
              <w:rPr>
                <w:noProof/>
              </w:rPr>
              <w:t>Dislike of unwarranted change</w:t>
            </w:r>
          </w:p>
          <w:p w14:paraId="5BF498DA" w14:textId="77777777" w:rsidR="005339A2" w:rsidRPr="000A296F" w:rsidRDefault="005339A2" w:rsidP="00A3690C">
            <w:pPr>
              <w:pStyle w:val="ListParagraph"/>
              <w:numPr>
                <w:ilvl w:val="0"/>
                <w:numId w:val="12"/>
              </w:numPr>
              <w:rPr>
                <w:noProof/>
              </w:rPr>
            </w:pPr>
            <w:r w:rsidRPr="000A296F">
              <w:rPr>
                <w:noProof/>
              </w:rPr>
              <w:t>Difficulty dealing with diverse situations</w:t>
            </w:r>
          </w:p>
        </w:tc>
      </w:tr>
    </w:tbl>
    <w:p w14:paraId="6E9B3148" w14:textId="77777777" w:rsidR="005339A2" w:rsidRPr="000A296F" w:rsidRDefault="005339A2" w:rsidP="005339A2">
      <w:pPr>
        <w:rPr>
          <w:noProof/>
        </w:rPr>
      </w:pPr>
    </w:p>
    <w:p w14:paraId="52BE78A3" w14:textId="77777777" w:rsidR="005339A2" w:rsidRPr="000A296F" w:rsidRDefault="005339A2" w:rsidP="005339A2">
      <w:pPr>
        <w:rPr>
          <w:noProof/>
        </w:rPr>
      </w:pPr>
    </w:p>
    <w:p w14:paraId="7026EB31" w14:textId="77777777" w:rsidR="005339A2" w:rsidRPr="000A296F" w:rsidRDefault="005339A2" w:rsidP="005339A2">
      <w:pPr>
        <w:rPr>
          <w:noProof/>
        </w:rPr>
      </w:pPr>
    </w:p>
    <w:tbl>
      <w:tblPr>
        <w:tblStyle w:val="TableGrid"/>
        <w:tblW w:w="0" w:type="auto"/>
        <w:tblBorders>
          <w:top w:val="single" w:sz="4" w:space="0" w:color="FD5D2C"/>
          <w:left w:val="single" w:sz="4" w:space="0" w:color="FD5D2C"/>
          <w:bottom w:val="single" w:sz="4" w:space="0" w:color="FD5D2C"/>
          <w:right w:val="single" w:sz="4" w:space="0" w:color="FD5D2C"/>
          <w:insideH w:val="single" w:sz="4" w:space="0" w:color="FD5D2C"/>
          <w:insideV w:val="single" w:sz="4" w:space="0" w:color="FD5D2C"/>
        </w:tblBorders>
        <w:tblLook w:val="04A0" w:firstRow="1" w:lastRow="0" w:firstColumn="1" w:lastColumn="0" w:noHBand="0" w:noVBand="1"/>
      </w:tblPr>
      <w:tblGrid>
        <w:gridCol w:w="3192"/>
        <w:gridCol w:w="3192"/>
        <w:gridCol w:w="3192"/>
      </w:tblGrid>
      <w:tr w:rsidR="005339A2" w:rsidRPr="000A296F" w14:paraId="7C0747B8" w14:textId="77777777" w:rsidTr="007E7D9A">
        <w:trPr>
          <w:trHeight w:val="458"/>
        </w:trPr>
        <w:tc>
          <w:tcPr>
            <w:tcW w:w="9576" w:type="dxa"/>
            <w:gridSpan w:val="3"/>
            <w:shd w:val="clear" w:color="auto" w:fill="FD5D2C"/>
            <w:vAlign w:val="center"/>
          </w:tcPr>
          <w:p w14:paraId="201998CF"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lastRenderedPageBreak/>
              <w:t>C   -   CONSCIENTIOUSNESS</w:t>
            </w:r>
          </w:p>
          <w:p w14:paraId="11080728" w14:textId="77777777" w:rsidR="005339A2" w:rsidRPr="000A296F" w:rsidRDefault="005339A2" w:rsidP="007E7D9A">
            <w:pPr>
              <w:jc w:val="center"/>
              <w:rPr>
                <w:b/>
                <w:noProof/>
                <w:color w:val="FFFFFF" w:themeColor="background1"/>
                <w:sz w:val="24"/>
                <w:szCs w:val="24"/>
              </w:rPr>
            </w:pPr>
            <w:r w:rsidRPr="000A296F">
              <w:rPr>
                <w:b/>
                <w:noProof/>
                <w:color w:val="FFFFFF" w:themeColor="background1"/>
                <w:sz w:val="24"/>
                <w:szCs w:val="24"/>
              </w:rPr>
              <w:t>Need of the High C: Safety</w:t>
            </w:r>
          </w:p>
        </w:tc>
      </w:tr>
      <w:tr w:rsidR="005339A2" w:rsidRPr="000A296F" w14:paraId="427AE531" w14:textId="77777777" w:rsidTr="007E7D9A">
        <w:trPr>
          <w:trHeight w:val="1601"/>
        </w:trPr>
        <w:tc>
          <w:tcPr>
            <w:tcW w:w="3192" w:type="dxa"/>
            <w:vMerge w:val="restart"/>
          </w:tcPr>
          <w:p w14:paraId="3E5754E8" w14:textId="77777777" w:rsidR="005339A2" w:rsidRPr="000A296F" w:rsidRDefault="005339A2" w:rsidP="007E7D9A">
            <w:pPr>
              <w:rPr>
                <w:b/>
                <w:noProof/>
              </w:rPr>
            </w:pPr>
            <w:r w:rsidRPr="000A296F">
              <w:rPr>
                <w:b/>
                <w:noProof/>
              </w:rPr>
              <w:t>DESCRIPTORS</w:t>
            </w:r>
          </w:p>
          <w:p w14:paraId="376113E2" w14:textId="77777777" w:rsidR="005339A2" w:rsidRPr="000A296F" w:rsidRDefault="005339A2" w:rsidP="00A3690C">
            <w:pPr>
              <w:pStyle w:val="ListParagraph"/>
              <w:numPr>
                <w:ilvl w:val="0"/>
                <w:numId w:val="8"/>
              </w:numPr>
              <w:rPr>
                <w:noProof/>
              </w:rPr>
            </w:pPr>
            <w:r w:rsidRPr="000A296F">
              <w:rPr>
                <w:noProof/>
              </w:rPr>
              <w:t>Accurate</w:t>
            </w:r>
          </w:p>
          <w:p w14:paraId="2244A982" w14:textId="77777777" w:rsidR="005339A2" w:rsidRPr="000A296F" w:rsidRDefault="005339A2" w:rsidP="00A3690C">
            <w:pPr>
              <w:pStyle w:val="ListParagraph"/>
              <w:numPr>
                <w:ilvl w:val="0"/>
                <w:numId w:val="8"/>
              </w:numPr>
              <w:rPr>
                <w:noProof/>
              </w:rPr>
            </w:pPr>
            <w:r w:rsidRPr="000A296F">
              <w:rPr>
                <w:noProof/>
              </w:rPr>
              <w:t>Analytical</w:t>
            </w:r>
          </w:p>
          <w:p w14:paraId="3F27A2FD" w14:textId="77777777" w:rsidR="005339A2" w:rsidRPr="000A296F" w:rsidRDefault="005339A2" w:rsidP="00A3690C">
            <w:pPr>
              <w:pStyle w:val="ListParagraph"/>
              <w:numPr>
                <w:ilvl w:val="0"/>
                <w:numId w:val="8"/>
              </w:numPr>
              <w:rPr>
                <w:noProof/>
              </w:rPr>
            </w:pPr>
            <w:r w:rsidRPr="000A296F">
              <w:rPr>
                <w:noProof/>
              </w:rPr>
              <w:t>Conscientious</w:t>
            </w:r>
          </w:p>
          <w:p w14:paraId="6EA497AD" w14:textId="77777777" w:rsidR="005339A2" w:rsidRPr="000A296F" w:rsidRDefault="005339A2" w:rsidP="00A3690C">
            <w:pPr>
              <w:pStyle w:val="ListParagraph"/>
              <w:numPr>
                <w:ilvl w:val="0"/>
                <w:numId w:val="8"/>
              </w:numPr>
              <w:rPr>
                <w:noProof/>
              </w:rPr>
            </w:pPr>
            <w:r w:rsidRPr="000A296F">
              <w:rPr>
                <w:noProof/>
              </w:rPr>
              <w:t>Courteous</w:t>
            </w:r>
          </w:p>
          <w:p w14:paraId="3B5BCAE6" w14:textId="77777777" w:rsidR="005339A2" w:rsidRPr="000A296F" w:rsidRDefault="005339A2" w:rsidP="00A3690C">
            <w:pPr>
              <w:pStyle w:val="ListParagraph"/>
              <w:numPr>
                <w:ilvl w:val="0"/>
                <w:numId w:val="8"/>
              </w:numPr>
              <w:rPr>
                <w:noProof/>
              </w:rPr>
            </w:pPr>
            <w:r w:rsidRPr="000A296F">
              <w:rPr>
                <w:noProof/>
              </w:rPr>
              <w:t>Diplomatic</w:t>
            </w:r>
          </w:p>
          <w:p w14:paraId="4B83A78E" w14:textId="77777777" w:rsidR="005339A2" w:rsidRPr="000A296F" w:rsidRDefault="005339A2" w:rsidP="00A3690C">
            <w:pPr>
              <w:pStyle w:val="ListParagraph"/>
              <w:numPr>
                <w:ilvl w:val="0"/>
                <w:numId w:val="8"/>
              </w:numPr>
              <w:rPr>
                <w:noProof/>
              </w:rPr>
            </w:pPr>
            <w:r w:rsidRPr="000A296F">
              <w:rPr>
                <w:noProof/>
              </w:rPr>
              <w:t>Fact-finder</w:t>
            </w:r>
          </w:p>
          <w:p w14:paraId="14BFCFCD" w14:textId="77777777" w:rsidR="005339A2" w:rsidRPr="000A296F" w:rsidRDefault="005339A2" w:rsidP="00A3690C">
            <w:pPr>
              <w:pStyle w:val="ListParagraph"/>
              <w:numPr>
                <w:ilvl w:val="0"/>
                <w:numId w:val="8"/>
              </w:numPr>
              <w:rPr>
                <w:noProof/>
              </w:rPr>
            </w:pPr>
            <w:r w:rsidRPr="000A296F">
              <w:rPr>
                <w:noProof/>
              </w:rPr>
              <w:t>High standards</w:t>
            </w:r>
          </w:p>
          <w:p w14:paraId="1D939D74" w14:textId="77777777" w:rsidR="005339A2" w:rsidRPr="000A296F" w:rsidRDefault="005339A2" w:rsidP="00A3690C">
            <w:pPr>
              <w:pStyle w:val="ListParagraph"/>
              <w:numPr>
                <w:ilvl w:val="0"/>
                <w:numId w:val="8"/>
              </w:numPr>
              <w:rPr>
                <w:noProof/>
              </w:rPr>
            </w:pPr>
            <w:r w:rsidRPr="000A296F">
              <w:rPr>
                <w:noProof/>
              </w:rPr>
              <w:t>Mature</w:t>
            </w:r>
          </w:p>
          <w:p w14:paraId="430C2489" w14:textId="77777777" w:rsidR="005339A2" w:rsidRPr="000A296F" w:rsidRDefault="005339A2" w:rsidP="00A3690C">
            <w:pPr>
              <w:pStyle w:val="ListParagraph"/>
              <w:numPr>
                <w:ilvl w:val="0"/>
                <w:numId w:val="8"/>
              </w:numPr>
              <w:rPr>
                <w:noProof/>
              </w:rPr>
            </w:pPr>
            <w:r w:rsidRPr="000A296F">
              <w:rPr>
                <w:noProof/>
              </w:rPr>
              <w:t>Patient</w:t>
            </w:r>
          </w:p>
          <w:p w14:paraId="43E27ADB" w14:textId="77777777" w:rsidR="005339A2" w:rsidRPr="000A296F" w:rsidRDefault="005339A2" w:rsidP="00A3690C">
            <w:pPr>
              <w:pStyle w:val="ListParagraph"/>
              <w:numPr>
                <w:ilvl w:val="0"/>
                <w:numId w:val="8"/>
              </w:numPr>
              <w:rPr>
                <w:noProof/>
              </w:rPr>
            </w:pPr>
            <w:r w:rsidRPr="000A296F">
              <w:rPr>
                <w:noProof/>
              </w:rPr>
              <w:t xml:space="preserve">Precise </w:t>
            </w:r>
          </w:p>
        </w:tc>
        <w:tc>
          <w:tcPr>
            <w:tcW w:w="3192" w:type="dxa"/>
          </w:tcPr>
          <w:p w14:paraId="628FEA4A" w14:textId="77777777" w:rsidR="005339A2" w:rsidRPr="000A296F" w:rsidRDefault="005339A2" w:rsidP="007E7D9A">
            <w:pPr>
              <w:rPr>
                <w:b/>
                <w:noProof/>
              </w:rPr>
            </w:pPr>
            <w:r w:rsidRPr="000A296F">
              <w:rPr>
                <w:b/>
                <w:noProof/>
              </w:rPr>
              <w:t>VALUE TO THE TEAM</w:t>
            </w:r>
          </w:p>
          <w:p w14:paraId="461C04B4" w14:textId="77777777" w:rsidR="005339A2" w:rsidRPr="000A296F" w:rsidRDefault="005339A2" w:rsidP="00A3690C">
            <w:pPr>
              <w:pStyle w:val="ListParagraph"/>
              <w:numPr>
                <w:ilvl w:val="0"/>
                <w:numId w:val="9"/>
              </w:numPr>
              <w:rPr>
                <w:noProof/>
              </w:rPr>
            </w:pPr>
            <w:r w:rsidRPr="000A296F">
              <w:rPr>
                <w:noProof/>
              </w:rPr>
              <w:t>Maintains high standards</w:t>
            </w:r>
          </w:p>
          <w:p w14:paraId="3BED55D7" w14:textId="77777777" w:rsidR="005339A2" w:rsidRPr="000A296F" w:rsidRDefault="005339A2" w:rsidP="00A3690C">
            <w:pPr>
              <w:pStyle w:val="ListParagraph"/>
              <w:numPr>
                <w:ilvl w:val="0"/>
                <w:numId w:val="9"/>
              </w:numPr>
              <w:rPr>
                <w:noProof/>
              </w:rPr>
            </w:pPr>
            <w:r w:rsidRPr="000A296F">
              <w:rPr>
                <w:noProof/>
              </w:rPr>
              <w:t>Conscientious and steady</w:t>
            </w:r>
          </w:p>
          <w:p w14:paraId="1B02FAE4" w14:textId="77777777" w:rsidR="005339A2" w:rsidRPr="000A296F" w:rsidRDefault="005339A2" w:rsidP="00A3690C">
            <w:pPr>
              <w:pStyle w:val="ListParagraph"/>
              <w:numPr>
                <w:ilvl w:val="0"/>
                <w:numId w:val="9"/>
              </w:numPr>
              <w:rPr>
                <w:noProof/>
              </w:rPr>
            </w:pPr>
            <w:r w:rsidRPr="000A296F">
              <w:rPr>
                <w:noProof/>
              </w:rPr>
              <w:t>Defines, clarifies, gets information, and tests</w:t>
            </w:r>
          </w:p>
          <w:p w14:paraId="5C5FB1E0" w14:textId="77777777" w:rsidR="005339A2" w:rsidRPr="000A296F" w:rsidRDefault="005339A2" w:rsidP="00A3690C">
            <w:pPr>
              <w:pStyle w:val="ListParagraph"/>
              <w:numPr>
                <w:ilvl w:val="0"/>
                <w:numId w:val="9"/>
              </w:numPr>
              <w:rPr>
                <w:noProof/>
              </w:rPr>
            </w:pPr>
            <w:r w:rsidRPr="000A296F">
              <w:rPr>
                <w:noProof/>
              </w:rPr>
              <w:t>Objective – “the anchor of reality”</w:t>
            </w:r>
          </w:p>
          <w:p w14:paraId="5E37CF4A" w14:textId="77777777" w:rsidR="005339A2" w:rsidRPr="000A296F" w:rsidRDefault="005339A2" w:rsidP="00A3690C">
            <w:pPr>
              <w:pStyle w:val="ListParagraph"/>
              <w:numPr>
                <w:ilvl w:val="0"/>
                <w:numId w:val="9"/>
              </w:numPr>
              <w:rPr>
                <w:noProof/>
              </w:rPr>
            </w:pPr>
            <w:r w:rsidRPr="000A296F">
              <w:rPr>
                <w:noProof/>
              </w:rPr>
              <w:t>Comprehensive problem solver</w:t>
            </w:r>
          </w:p>
        </w:tc>
        <w:tc>
          <w:tcPr>
            <w:tcW w:w="3192" w:type="dxa"/>
          </w:tcPr>
          <w:p w14:paraId="1E183FD3" w14:textId="77777777" w:rsidR="005339A2" w:rsidRPr="000A296F" w:rsidRDefault="005339A2" w:rsidP="007E7D9A">
            <w:pPr>
              <w:rPr>
                <w:b/>
                <w:noProof/>
              </w:rPr>
            </w:pPr>
            <w:r w:rsidRPr="000A296F">
              <w:rPr>
                <w:b/>
                <w:noProof/>
              </w:rPr>
              <w:t>TENDENCY UNDER STRESS:</w:t>
            </w:r>
          </w:p>
          <w:p w14:paraId="23553162" w14:textId="77777777" w:rsidR="005339A2" w:rsidRPr="000A296F" w:rsidRDefault="005339A2" w:rsidP="00A3690C">
            <w:pPr>
              <w:pStyle w:val="ListParagraph"/>
              <w:numPr>
                <w:ilvl w:val="0"/>
                <w:numId w:val="11"/>
              </w:numPr>
              <w:rPr>
                <w:noProof/>
              </w:rPr>
            </w:pPr>
            <w:r w:rsidRPr="000A296F">
              <w:rPr>
                <w:noProof/>
              </w:rPr>
              <w:t>Pessimistic</w:t>
            </w:r>
          </w:p>
          <w:p w14:paraId="16544B21" w14:textId="77777777" w:rsidR="005339A2" w:rsidRPr="000A296F" w:rsidRDefault="005339A2" w:rsidP="00A3690C">
            <w:pPr>
              <w:pStyle w:val="ListParagraph"/>
              <w:numPr>
                <w:ilvl w:val="0"/>
                <w:numId w:val="11"/>
              </w:numPr>
              <w:rPr>
                <w:noProof/>
              </w:rPr>
            </w:pPr>
            <w:r w:rsidRPr="000A296F">
              <w:rPr>
                <w:noProof/>
              </w:rPr>
              <w:t>Picky</w:t>
            </w:r>
          </w:p>
          <w:p w14:paraId="3AD2F240" w14:textId="77777777" w:rsidR="005339A2" w:rsidRPr="000A296F" w:rsidRDefault="005339A2" w:rsidP="00A3690C">
            <w:pPr>
              <w:pStyle w:val="ListParagraph"/>
              <w:numPr>
                <w:ilvl w:val="0"/>
                <w:numId w:val="11"/>
              </w:numPr>
              <w:rPr>
                <w:noProof/>
              </w:rPr>
            </w:pPr>
            <w:r w:rsidRPr="000A296F">
              <w:rPr>
                <w:noProof/>
              </w:rPr>
              <w:t>Isolates self</w:t>
            </w:r>
          </w:p>
          <w:p w14:paraId="49A4631B" w14:textId="77777777" w:rsidR="005339A2" w:rsidRPr="000A296F" w:rsidRDefault="005339A2" w:rsidP="00A3690C">
            <w:pPr>
              <w:pStyle w:val="ListParagraph"/>
              <w:numPr>
                <w:ilvl w:val="0"/>
                <w:numId w:val="11"/>
              </w:numPr>
              <w:rPr>
                <w:noProof/>
              </w:rPr>
            </w:pPr>
            <w:r w:rsidRPr="000A296F">
              <w:rPr>
                <w:noProof/>
              </w:rPr>
              <w:t>Overly critical</w:t>
            </w:r>
          </w:p>
        </w:tc>
      </w:tr>
      <w:tr w:rsidR="005339A2" w:rsidRPr="000A296F" w14:paraId="2F5C310A" w14:textId="77777777" w:rsidTr="007E7D9A">
        <w:trPr>
          <w:trHeight w:val="2495"/>
        </w:trPr>
        <w:tc>
          <w:tcPr>
            <w:tcW w:w="3192" w:type="dxa"/>
            <w:vMerge/>
          </w:tcPr>
          <w:p w14:paraId="7FB74F3B" w14:textId="77777777" w:rsidR="005339A2" w:rsidRPr="000A296F" w:rsidRDefault="005339A2" w:rsidP="007E7D9A">
            <w:pPr>
              <w:rPr>
                <w:b/>
                <w:noProof/>
              </w:rPr>
            </w:pPr>
          </w:p>
        </w:tc>
        <w:tc>
          <w:tcPr>
            <w:tcW w:w="3192" w:type="dxa"/>
          </w:tcPr>
          <w:p w14:paraId="366780BF" w14:textId="77777777" w:rsidR="005339A2" w:rsidRPr="000A296F" w:rsidRDefault="005339A2" w:rsidP="007E7D9A">
            <w:pPr>
              <w:rPr>
                <w:b/>
                <w:noProof/>
              </w:rPr>
            </w:pPr>
            <w:r w:rsidRPr="000A296F">
              <w:rPr>
                <w:b/>
                <w:noProof/>
              </w:rPr>
              <w:t>IDEAL ENVIRONMENT:</w:t>
            </w:r>
          </w:p>
          <w:p w14:paraId="3BC2F209" w14:textId="77777777" w:rsidR="005339A2" w:rsidRPr="000A296F" w:rsidRDefault="005339A2" w:rsidP="00A3690C">
            <w:pPr>
              <w:pStyle w:val="ListParagraph"/>
              <w:numPr>
                <w:ilvl w:val="0"/>
                <w:numId w:val="10"/>
              </w:numPr>
              <w:rPr>
                <w:noProof/>
              </w:rPr>
            </w:pPr>
            <w:r w:rsidRPr="000A296F">
              <w:rPr>
                <w:noProof/>
              </w:rPr>
              <w:t>Where critical thinking is needed</w:t>
            </w:r>
          </w:p>
          <w:p w14:paraId="40CC0428" w14:textId="77777777" w:rsidR="005339A2" w:rsidRPr="000A296F" w:rsidRDefault="005339A2" w:rsidP="00A3690C">
            <w:pPr>
              <w:pStyle w:val="ListParagraph"/>
              <w:numPr>
                <w:ilvl w:val="0"/>
                <w:numId w:val="10"/>
              </w:numPr>
              <w:rPr>
                <w:noProof/>
              </w:rPr>
            </w:pPr>
            <w:r w:rsidRPr="000A296F">
              <w:rPr>
                <w:noProof/>
              </w:rPr>
              <w:t>Technical work or specialized areas</w:t>
            </w:r>
          </w:p>
          <w:p w14:paraId="6DC857E8" w14:textId="77777777" w:rsidR="005339A2" w:rsidRPr="000A296F" w:rsidRDefault="005339A2" w:rsidP="00A3690C">
            <w:pPr>
              <w:pStyle w:val="ListParagraph"/>
              <w:numPr>
                <w:ilvl w:val="0"/>
                <w:numId w:val="10"/>
              </w:numPr>
              <w:rPr>
                <w:noProof/>
              </w:rPr>
            </w:pPr>
            <w:r w:rsidRPr="000A296F">
              <w:rPr>
                <w:noProof/>
              </w:rPr>
              <w:t>Close relationship with small group</w:t>
            </w:r>
          </w:p>
          <w:p w14:paraId="39E15645" w14:textId="77777777" w:rsidR="005339A2" w:rsidRPr="000A296F" w:rsidRDefault="005339A2" w:rsidP="00A3690C">
            <w:pPr>
              <w:pStyle w:val="ListParagraph"/>
              <w:numPr>
                <w:ilvl w:val="0"/>
                <w:numId w:val="10"/>
              </w:numPr>
              <w:rPr>
                <w:noProof/>
              </w:rPr>
            </w:pPr>
            <w:r w:rsidRPr="000A296F">
              <w:rPr>
                <w:noProof/>
              </w:rPr>
              <w:t>Familiar work environment</w:t>
            </w:r>
          </w:p>
          <w:p w14:paraId="14B759A1" w14:textId="77777777" w:rsidR="005339A2" w:rsidRPr="000A296F" w:rsidRDefault="005339A2" w:rsidP="00A3690C">
            <w:pPr>
              <w:pStyle w:val="ListParagraph"/>
              <w:numPr>
                <w:ilvl w:val="0"/>
                <w:numId w:val="10"/>
              </w:numPr>
              <w:rPr>
                <w:noProof/>
              </w:rPr>
            </w:pPr>
            <w:r w:rsidRPr="000A296F">
              <w:rPr>
                <w:noProof/>
              </w:rPr>
              <w:t>Private office or work area</w:t>
            </w:r>
          </w:p>
        </w:tc>
        <w:tc>
          <w:tcPr>
            <w:tcW w:w="3192" w:type="dxa"/>
          </w:tcPr>
          <w:p w14:paraId="58F630AE" w14:textId="77777777" w:rsidR="005339A2" w:rsidRPr="000A296F" w:rsidRDefault="005339A2" w:rsidP="007E7D9A">
            <w:pPr>
              <w:rPr>
                <w:b/>
                <w:noProof/>
              </w:rPr>
            </w:pPr>
            <w:r w:rsidRPr="000A296F">
              <w:rPr>
                <w:b/>
                <w:noProof/>
              </w:rPr>
              <w:t>POSSIBLE LIMITATIONS:</w:t>
            </w:r>
          </w:p>
          <w:p w14:paraId="77B67014" w14:textId="77777777" w:rsidR="005339A2" w:rsidRPr="000A296F" w:rsidRDefault="005339A2" w:rsidP="00A3690C">
            <w:pPr>
              <w:pStyle w:val="ListParagraph"/>
              <w:numPr>
                <w:ilvl w:val="0"/>
                <w:numId w:val="12"/>
              </w:numPr>
              <w:rPr>
                <w:noProof/>
              </w:rPr>
            </w:pPr>
            <w:r w:rsidRPr="000A296F">
              <w:rPr>
                <w:noProof/>
              </w:rPr>
              <w:t>Be defensive when criticized</w:t>
            </w:r>
          </w:p>
          <w:p w14:paraId="2CF6AC8C" w14:textId="77777777" w:rsidR="005339A2" w:rsidRPr="000A296F" w:rsidRDefault="005339A2" w:rsidP="00A3690C">
            <w:pPr>
              <w:pStyle w:val="ListParagraph"/>
              <w:numPr>
                <w:ilvl w:val="0"/>
                <w:numId w:val="12"/>
              </w:numPr>
              <w:rPr>
                <w:noProof/>
              </w:rPr>
            </w:pPr>
            <w:r w:rsidRPr="000A296F">
              <w:rPr>
                <w:noProof/>
              </w:rPr>
              <w:t>Get bogged down in details</w:t>
            </w:r>
          </w:p>
          <w:p w14:paraId="0E464550" w14:textId="77777777" w:rsidR="005339A2" w:rsidRPr="000A296F" w:rsidRDefault="005339A2" w:rsidP="00A3690C">
            <w:pPr>
              <w:pStyle w:val="ListParagraph"/>
              <w:numPr>
                <w:ilvl w:val="0"/>
                <w:numId w:val="12"/>
              </w:numPr>
              <w:rPr>
                <w:noProof/>
              </w:rPr>
            </w:pPr>
            <w:r w:rsidRPr="000A296F">
              <w:rPr>
                <w:noProof/>
              </w:rPr>
              <w:t>Be overly intense for the situation</w:t>
            </w:r>
          </w:p>
          <w:p w14:paraId="38DDC85C" w14:textId="77777777" w:rsidR="005339A2" w:rsidRPr="000A296F" w:rsidRDefault="005339A2" w:rsidP="00A3690C">
            <w:pPr>
              <w:pStyle w:val="ListParagraph"/>
              <w:numPr>
                <w:ilvl w:val="0"/>
                <w:numId w:val="12"/>
              </w:numPr>
              <w:rPr>
                <w:noProof/>
              </w:rPr>
            </w:pPr>
            <w:r w:rsidRPr="000A296F">
              <w:rPr>
                <w:noProof/>
              </w:rPr>
              <w:t>Appear somewhat aloof and cool</w:t>
            </w:r>
          </w:p>
        </w:tc>
      </w:tr>
    </w:tbl>
    <w:p w14:paraId="7ED20846" w14:textId="77777777" w:rsidR="005339A2" w:rsidRPr="000A296F" w:rsidRDefault="005339A2" w:rsidP="005339A2">
      <w:pPr>
        <w:rPr>
          <w:noProof/>
        </w:rPr>
      </w:pPr>
    </w:p>
    <w:p w14:paraId="5A9455BF" w14:textId="77777777" w:rsidR="005339A2" w:rsidRDefault="005339A2" w:rsidP="005339A2">
      <w:pPr>
        <w:pStyle w:val="Heading2"/>
      </w:pPr>
      <w:r>
        <w:t>How to Interact With Other Styles</w:t>
      </w:r>
    </w:p>
    <w:p w14:paraId="07AA6505" w14:textId="77777777" w:rsidR="005339A2" w:rsidRDefault="005339A2" w:rsidP="00A3690C">
      <w:pPr>
        <w:pStyle w:val="ListParagraph"/>
        <w:numPr>
          <w:ilvl w:val="0"/>
          <w:numId w:val="13"/>
        </w:numPr>
        <w:rPr>
          <w:noProof/>
        </w:rPr>
      </w:pPr>
      <w:r w:rsidRPr="000A296F">
        <w:rPr>
          <w:b/>
          <w:noProof/>
        </w:rPr>
        <w:t xml:space="preserve">BE AWARE – </w:t>
      </w:r>
    </w:p>
    <w:p w14:paraId="2EF2221F" w14:textId="77777777" w:rsidR="005339A2" w:rsidRDefault="005339A2" w:rsidP="00A3690C">
      <w:pPr>
        <w:pStyle w:val="ListParagraph"/>
        <w:numPr>
          <w:ilvl w:val="1"/>
          <w:numId w:val="13"/>
        </w:numPr>
        <w:rPr>
          <w:noProof/>
        </w:rPr>
      </w:pPr>
      <w:r>
        <w:rPr>
          <w:noProof/>
        </w:rPr>
        <w:t>Reflect on your own style – What are your strengths and weaknesses according to the DiSC? What do you think are your strengths and weaknesses? How might someone with a different style respond to your approach according to the DiSC?</w:t>
      </w:r>
    </w:p>
    <w:p w14:paraId="1A13C6AC" w14:textId="18EE0921" w:rsidR="005339A2" w:rsidRPr="000A296F" w:rsidRDefault="005339A2" w:rsidP="00A3690C">
      <w:pPr>
        <w:pStyle w:val="ListParagraph"/>
        <w:numPr>
          <w:ilvl w:val="1"/>
          <w:numId w:val="13"/>
        </w:numPr>
        <w:rPr>
          <w:noProof/>
        </w:rPr>
      </w:pPr>
      <w:r>
        <w:rPr>
          <w:noProof/>
        </w:rPr>
        <w:t>Consider what you know about the other’s style and adapt where appropriate</w:t>
      </w:r>
      <w:ins w:id="407" w:author="Erin" w:date="2016-10-17T14:51:00Z">
        <w:r w:rsidR="009A1929">
          <w:rPr>
            <w:noProof/>
          </w:rPr>
          <w:t>.</w:t>
        </w:r>
      </w:ins>
    </w:p>
    <w:p w14:paraId="03B96BEF" w14:textId="77777777" w:rsidR="005339A2" w:rsidRPr="000A296F" w:rsidRDefault="005339A2" w:rsidP="00A3690C">
      <w:pPr>
        <w:pStyle w:val="ListParagraph"/>
        <w:numPr>
          <w:ilvl w:val="0"/>
          <w:numId w:val="13"/>
        </w:numPr>
        <w:rPr>
          <w:noProof/>
        </w:rPr>
      </w:pPr>
      <w:r w:rsidRPr="000A296F">
        <w:rPr>
          <w:b/>
          <w:noProof/>
        </w:rPr>
        <w:t>ASK QUESTIONS –</w:t>
      </w:r>
      <w:r w:rsidRPr="000A296F">
        <w:rPr>
          <w:noProof/>
        </w:rPr>
        <w:t xml:space="preserve"> </w:t>
      </w:r>
    </w:p>
    <w:p w14:paraId="7B6E732E" w14:textId="1E5B743F" w:rsidR="005339A2" w:rsidRDefault="005339A2" w:rsidP="00A3690C">
      <w:pPr>
        <w:pStyle w:val="ListParagraph"/>
        <w:numPr>
          <w:ilvl w:val="1"/>
          <w:numId w:val="13"/>
        </w:numPr>
        <w:rPr>
          <w:noProof/>
        </w:rPr>
      </w:pPr>
      <w:r w:rsidRPr="000A296F">
        <w:rPr>
          <w:noProof/>
        </w:rPr>
        <w:t xml:space="preserve">Ask open-ended questions to uncover </w:t>
      </w:r>
      <w:r>
        <w:rPr>
          <w:noProof/>
        </w:rPr>
        <w:t>someone else’s position, potential contribution, process, and emotions if they are not forthcoming with them</w:t>
      </w:r>
      <w:ins w:id="408" w:author="Erin" w:date="2016-10-17T14:51:00Z">
        <w:r w:rsidR="009A1929">
          <w:rPr>
            <w:noProof/>
          </w:rPr>
          <w:t>.</w:t>
        </w:r>
      </w:ins>
    </w:p>
    <w:p w14:paraId="5745B73A" w14:textId="3D0013F3" w:rsidR="005339A2" w:rsidRPr="000A296F" w:rsidRDefault="005339A2" w:rsidP="00A3690C">
      <w:pPr>
        <w:pStyle w:val="ListParagraph"/>
        <w:numPr>
          <w:ilvl w:val="1"/>
          <w:numId w:val="13"/>
        </w:numPr>
        <w:rPr>
          <w:noProof/>
        </w:rPr>
      </w:pPr>
      <w:r>
        <w:rPr>
          <w:noProof/>
        </w:rPr>
        <w:t>Partner to generate solutions together</w:t>
      </w:r>
      <w:ins w:id="409" w:author="Erin" w:date="2016-10-17T14:51:00Z">
        <w:r w:rsidR="009A1929">
          <w:rPr>
            <w:noProof/>
          </w:rPr>
          <w:t>.</w:t>
        </w:r>
      </w:ins>
    </w:p>
    <w:p w14:paraId="28930E4E" w14:textId="77777777" w:rsidR="005339A2" w:rsidRPr="00A26AB7" w:rsidRDefault="005339A2" w:rsidP="00A3690C">
      <w:pPr>
        <w:pStyle w:val="ListParagraph"/>
        <w:numPr>
          <w:ilvl w:val="0"/>
          <w:numId w:val="13"/>
        </w:numPr>
        <w:rPr>
          <w:noProof/>
        </w:rPr>
      </w:pPr>
      <w:r>
        <w:rPr>
          <w:b/>
          <w:noProof/>
        </w:rPr>
        <w:t xml:space="preserve">DON’T TAKE IT TO HEART – </w:t>
      </w:r>
    </w:p>
    <w:p w14:paraId="2C987ED5" w14:textId="198C1571" w:rsidR="005339A2" w:rsidRDefault="005339A2" w:rsidP="00A3690C">
      <w:pPr>
        <w:pStyle w:val="ListParagraph"/>
        <w:numPr>
          <w:ilvl w:val="1"/>
          <w:numId w:val="13"/>
        </w:numPr>
        <w:rPr>
          <w:noProof/>
        </w:rPr>
      </w:pPr>
      <w:r>
        <w:rPr>
          <w:noProof/>
        </w:rPr>
        <w:t>Sometimes it’s not a critique of you or how you approach a challenge, it’s a function of a different style or approach</w:t>
      </w:r>
      <w:ins w:id="410" w:author="Erin" w:date="2016-10-17T14:51:00Z">
        <w:r w:rsidR="009A1929">
          <w:rPr>
            <w:noProof/>
          </w:rPr>
          <w:t>.</w:t>
        </w:r>
      </w:ins>
    </w:p>
    <w:p w14:paraId="71468991" w14:textId="77777777" w:rsidR="005339A2" w:rsidRDefault="005339A2" w:rsidP="00A3690C">
      <w:pPr>
        <w:pStyle w:val="ListParagraph"/>
        <w:numPr>
          <w:ilvl w:val="0"/>
          <w:numId w:val="13"/>
        </w:numPr>
        <w:rPr>
          <w:noProof/>
        </w:rPr>
      </w:pPr>
      <w:r>
        <w:rPr>
          <w:b/>
          <w:noProof/>
        </w:rPr>
        <w:t xml:space="preserve">PROVIDE SUPPORT – </w:t>
      </w:r>
    </w:p>
    <w:p w14:paraId="3A1877DD" w14:textId="066DF5E4" w:rsidR="005339A2" w:rsidRPr="000A296F" w:rsidRDefault="005339A2" w:rsidP="00A3690C">
      <w:pPr>
        <w:pStyle w:val="ListParagraph"/>
        <w:numPr>
          <w:ilvl w:val="1"/>
          <w:numId w:val="13"/>
        </w:numPr>
        <w:rPr>
          <w:noProof/>
        </w:rPr>
      </w:pPr>
      <w:r>
        <w:rPr>
          <w:noProof/>
        </w:rPr>
        <w:t>Build in opportunities to support the style’s ideal environment/conditions, where possible</w:t>
      </w:r>
      <w:ins w:id="411" w:author="Erin" w:date="2016-10-17T14:51:00Z">
        <w:r w:rsidR="009A1929">
          <w:rPr>
            <w:noProof/>
          </w:rPr>
          <w:t>.</w:t>
        </w:r>
      </w:ins>
      <w:r>
        <w:rPr>
          <w:noProof/>
        </w:rPr>
        <w:t xml:space="preserve"> </w:t>
      </w:r>
    </w:p>
    <w:p w14:paraId="2A9D9072" w14:textId="0F6A23FA" w:rsidR="00274DA1" w:rsidRDefault="00274DA1" w:rsidP="0061415A">
      <w:pPr>
        <w:pStyle w:val="Heading2"/>
      </w:pPr>
      <w:r>
        <w:br w:type="page"/>
      </w:r>
    </w:p>
    <w:p w14:paraId="2ED3952F" w14:textId="11716ECD" w:rsidR="00EB50FF" w:rsidRDefault="00FA4619" w:rsidP="00FB7905">
      <w:pPr>
        <w:pStyle w:val="Heading1"/>
        <w:rPr>
          <w:rFonts w:eastAsia="Times New Roman"/>
        </w:rPr>
      </w:pPr>
      <w:bookmarkStart w:id="412" w:name="_Toc464484917"/>
      <w:r>
        <w:rPr>
          <w:rFonts w:eastAsia="Times New Roman"/>
        </w:rPr>
        <w:lastRenderedPageBreak/>
        <w:t>Strategies for Influence Conversations</w:t>
      </w:r>
      <w:bookmarkEnd w:id="412"/>
    </w:p>
    <w:p w14:paraId="47B46E50" w14:textId="35751BA1" w:rsidR="00FA4619" w:rsidRDefault="00FA4619" w:rsidP="00FA4619">
      <w:r>
        <w:t xml:space="preserve">Here are some tips to keep in mind as you engage in influence conversations with both internal and external stakeholders.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A4619" w14:paraId="22A56D89" w14:textId="77777777" w:rsidTr="00E802D9">
        <w:trPr>
          <w:trHeight w:val="1737"/>
        </w:trPr>
        <w:tc>
          <w:tcPr>
            <w:tcW w:w="1188" w:type="dxa"/>
          </w:tcPr>
          <w:p w14:paraId="73AAC728" w14:textId="77777777" w:rsidR="00FA4619" w:rsidRPr="00F2464C" w:rsidRDefault="00FA4619" w:rsidP="003A1C9F">
            <w:pPr>
              <w:pStyle w:val="ListParagraph"/>
              <w:numPr>
                <w:ilvl w:val="0"/>
                <w:numId w:val="1"/>
              </w:numPr>
              <w:rPr>
                <w:sz w:val="80"/>
                <w:szCs w:val="80"/>
              </w:rPr>
            </w:pPr>
          </w:p>
        </w:tc>
        <w:tc>
          <w:tcPr>
            <w:tcW w:w="8388" w:type="dxa"/>
          </w:tcPr>
          <w:p w14:paraId="79A72FE1" w14:textId="40A4ACD9" w:rsidR="00FA4619" w:rsidRPr="0074459E" w:rsidRDefault="00FA4619" w:rsidP="003A1C9F">
            <w:pPr>
              <w:rPr>
                <w:b/>
                <w:sz w:val="28"/>
                <w:szCs w:val="28"/>
              </w:rPr>
            </w:pPr>
            <w:r>
              <w:rPr>
                <w:b/>
                <w:sz w:val="28"/>
                <w:szCs w:val="28"/>
              </w:rPr>
              <w:t>Select the appropriate tone for your influence conversation</w:t>
            </w:r>
          </w:p>
          <w:p w14:paraId="6838F095" w14:textId="77777777" w:rsidR="00FA4619" w:rsidRDefault="00FA4619" w:rsidP="003A1C9F">
            <w:pPr>
              <w:pStyle w:val="ListParagraph"/>
              <w:numPr>
                <w:ilvl w:val="0"/>
                <w:numId w:val="2"/>
              </w:numPr>
            </w:pPr>
            <w:r>
              <w:t xml:space="preserve">Reflect on the tone you will use in your influence conversation – Is it an exploratory conversation to learn more about an issue? Should you use persuasion to “win over” a stakeholder? Are you seeking to validate or confirm something? Do you need to be directive </w:t>
            </w:r>
            <w:r w:rsidR="00592999">
              <w:t xml:space="preserve">about setting or meeting an expectation? </w:t>
            </w:r>
          </w:p>
          <w:p w14:paraId="759650C4" w14:textId="0CEFD7DD" w:rsidR="00592999" w:rsidRDefault="00592999" w:rsidP="00592999">
            <w:pPr>
              <w:pStyle w:val="ListParagraph"/>
            </w:pPr>
          </w:p>
        </w:tc>
      </w:tr>
      <w:tr w:rsidR="00FA4619" w14:paraId="3480A58B" w14:textId="77777777" w:rsidTr="00E802D9">
        <w:trPr>
          <w:trHeight w:val="756"/>
        </w:trPr>
        <w:tc>
          <w:tcPr>
            <w:tcW w:w="1188" w:type="dxa"/>
          </w:tcPr>
          <w:p w14:paraId="3F67DDB0" w14:textId="77777777" w:rsidR="00FA4619" w:rsidRPr="00F2464C" w:rsidRDefault="00FA4619" w:rsidP="003A1C9F">
            <w:pPr>
              <w:pStyle w:val="ListParagraph"/>
              <w:numPr>
                <w:ilvl w:val="0"/>
                <w:numId w:val="1"/>
              </w:numPr>
              <w:rPr>
                <w:sz w:val="80"/>
                <w:szCs w:val="80"/>
              </w:rPr>
            </w:pPr>
          </w:p>
        </w:tc>
        <w:tc>
          <w:tcPr>
            <w:tcW w:w="8388" w:type="dxa"/>
          </w:tcPr>
          <w:p w14:paraId="0EB07644" w14:textId="52D6C3A6" w:rsidR="00FA4619" w:rsidRPr="0074459E" w:rsidRDefault="00592999" w:rsidP="003A1C9F">
            <w:pPr>
              <w:rPr>
                <w:b/>
                <w:sz w:val="28"/>
                <w:szCs w:val="28"/>
              </w:rPr>
            </w:pPr>
            <w:r>
              <w:rPr>
                <w:b/>
                <w:sz w:val="28"/>
                <w:szCs w:val="28"/>
              </w:rPr>
              <w:t>Consider the level of directness and formality required by your conversation</w:t>
            </w:r>
          </w:p>
          <w:p w14:paraId="34821261" w14:textId="092127B7" w:rsidR="00FA4619" w:rsidRDefault="00B845A0" w:rsidP="003A1C9F">
            <w:pPr>
              <w:pStyle w:val="ListParagraph"/>
              <w:numPr>
                <w:ilvl w:val="0"/>
                <w:numId w:val="3"/>
              </w:numPr>
            </w:pPr>
            <w:r>
              <w:t>Reflect on</w:t>
            </w:r>
            <w:r w:rsidR="00592999">
              <w:t xml:space="preserve"> whether you wil</w:t>
            </w:r>
            <w:r>
              <w:t>l communicate indirectly (</w:t>
            </w:r>
            <w:r w:rsidR="00592999">
              <w:t>not making your need explicitly known</w:t>
            </w:r>
            <w:r>
              <w:t>) or directly (</w:t>
            </w:r>
            <w:r w:rsidR="00592999">
              <w:t>explicitly making your need known</w:t>
            </w:r>
            <w:r>
              <w:t>)</w:t>
            </w:r>
            <w:r w:rsidR="00592999">
              <w:t xml:space="preserve">. </w:t>
            </w:r>
            <w:r>
              <w:t>C</w:t>
            </w:r>
            <w:r w:rsidR="00592999">
              <w:t xml:space="preserve">onsider the potential negative impacts of indirect communication – a message getting lost or feeling “wishy washy” vs. direct communication – a message that is offensive or feels too demanding to the other party. </w:t>
            </w:r>
          </w:p>
          <w:p w14:paraId="4BCAB443" w14:textId="4DBDB914" w:rsidR="00592999" w:rsidRDefault="00592999" w:rsidP="003A1C9F">
            <w:pPr>
              <w:pStyle w:val="ListParagraph"/>
              <w:numPr>
                <w:ilvl w:val="0"/>
                <w:numId w:val="3"/>
              </w:numPr>
            </w:pPr>
            <w:r>
              <w:t xml:space="preserve">Consider the formality for your conversation by reflecting on who you are talking to and what you are communicating about. </w:t>
            </w:r>
          </w:p>
          <w:p w14:paraId="02722483" w14:textId="00044FCF" w:rsidR="00592999" w:rsidRDefault="00592999" w:rsidP="003A1C9F">
            <w:pPr>
              <w:pStyle w:val="ListParagraph"/>
              <w:numPr>
                <w:ilvl w:val="0"/>
                <w:numId w:val="3"/>
              </w:numPr>
            </w:pPr>
            <w:r>
              <w:t>Both directness and formality are stylistic and vary by individual – be conscious of whether you are a direct vs. indirect communicator and formal vs. informal communicator.</w:t>
            </w:r>
            <w:r w:rsidR="00B845A0">
              <w:t xml:space="preserve"> However, you may also need to flex your natural style to that of someone else. For example, how you communicate with a senior leader in your organization may look very different from how you communicate with a peer you work with every day.</w:t>
            </w:r>
          </w:p>
          <w:p w14:paraId="7D07EF9F" w14:textId="77777777" w:rsidR="00FA4619" w:rsidRDefault="00FA4619" w:rsidP="003A1C9F">
            <w:pPr>
              <w:pStyle w:val="ListParagraph"/>
            </w:pPr>
          </w:p>
        </w:tc>
      </w:tr>
      <w:tr w:rsidR="00FA4619" w14:paraId="545A4321" w14:textId="77777777" w:rsidTr="00E802D9">
        <w:tc>
          <w:tcPr>
            <w:tcW w:w="1188" w:type="dxa"/>
          </w:tcPr>
          <w:p w14:paraId="465B85DC" w14:textId="3A724B40" w:rsidR="00FA4619" w:rsidRPr="00F2464C" w:rsidRDefault="00FA4619" w:rsidP="003A1C9F">
            <w:pPr>
              <w:pStyle w:val="ListParagraph"/>
              <w:numPr>
                <w:ilvl w:val="0"/>
                <w:numId w:val="1"/>
              </w:numPr>
              <w:rPr>
                <w:sz w:val="80"/>
                <w:szCs w:val="80"/>
              </w:rPr>
            </w:pPr>
          </w:p>
        </w:tc>
        <w:tc>
          <w:tcPr>
            <w:tcW w:w="8388" w:type="dxa"/>
          </w:tcPr>
          <w:p w14:paraId="402B23E3" w14:textId="31FAF6B8" w:rsidR="00FA4619" w:rsidRDefault="00592999" w:rsidP="003A1C9F">
            <w:pPr>
              <w:rPr>
                <w:b/>
                <w:sz w:val="28"/>
                <w:szCs w:val="28"/>
              </w:rPr>
            </w:pPr>
            <w:r>
              <w:rPr>
                <w:b/>
                <w:sz w:val="28"/>
                <w:szCs w:val="28"/>
              </w:rPr>
              <w:t>Determine whether emotions may impact your conversation</w:t>
            </w:r>
          </w:p>
          <w:p w14:paraId="465EF473" w14:textId="11F1600A" w:rsidR="00FA4619" w:rsidRDefault="00592999" w:rsidP="003A1C9F">
            <w:pPr>
              <w:pStyle w:val="ListParagraph"/>
              <w:numPr>
                <w:ilvl w:val="0"/>
                <w:numId w:val="4"/>
              </w:numPr>
            </w:pPr>
            <w:r>
              <w:t xml:space="preserve">Research on </w:t>
            </w:r>
            <w:proofErr w:type="spellStart"/>
            <w:r>
              <w:t>neuroleadership</w:t>
            </w:r>
            <w:proofErr w:type="spellEnd"/>
            <w:r>
              <w:t xml:space="preserve"> shows that </w:t>
            </w:r>
            <w:r w:rsidR="00B845A0">
              <w:t>the human brain responds</w:t>
            </w:r>
            <w:r>
              <w:t xml:space="preserve"> to social rewards and threats in the same way it does physical pain. Social threats can cause the brain to </w:t>
            </w:r>
            <w:del w:id="413" w:author="Erin" w:date="2016-10-17T14:52:00Z">
              <w:r w:rsidDel="009A1929">
                <w:delText>shutdown</w:delText>
              </w:r>
            </w:del>
            <w:ins w:id="414" w:author="Erin" w:date="2016-10-17T14:52:00Z">
              <w:r w:rsidR="009A1929">
                <w:t>shut down</w:t>
              </w:r>
            </w:ins>
            <w:r>
              <w:t xml:space="preserve"> from full performance. </w:t>
            </w:r>
          </w:p>
          <w:p w14:paraId="1E51A573" w14:textId="77777777" w:rsidR="00592999" w:rsidRDefault="00592999" w:rsidP="003A1C9F">
            <w:pPr>
              <w:pStyle w:val="ListParagraph"/>
              <w:numPr>
                <w:ilvl w:val="0"/>
                <w:numId w:val="4"/>
              </w:numPr>
            </w:pPr>
            <w:r>
              <w:t>When emotions enter the conversation:</w:t>
            </w:r>
          </w:p>
          <w:p w14:paraId="3D44E68C" w14:textId="4C6F5F47" w:rsidR="00592999" w:rsidRDefault="00592999" w:rsidP="00592999">
            <w:pPr>
              <w:pStyle w:val="ListParagraph"/>
              <w:numPr>
                <w:ilvl w:val="1"/>
                <w:numId w:val="4"/>
              </w:numPr>
            </w:pPr>
            <w:r>
              <w:t>Move the participant from describing the emotions (venting) to how he/she can respond to the situation.</w:t>
            </w:r>
          </w:p>
          <w:p w14:paraId="67A70C52" w14:textId="59322D03" w:rsidR="00592999" w:rsidRDefault="00592999" w:rsidP="00592999">
            <w:pPr>
              <w:pStyle w:val="ListParagraph"/>
              <w:numPr>
                <w:ilvl w:val="1"/>
                <w:numId w:val="4"/>
              </w:numPr>
            </w:pPr>
            <w:r>
              <w:t xml:space="preserve">If the emotions are inhibiting progress, pause the conversation and resume it later. </w:t>
            </w:r>
          </w:p>
          <w:p w14:paraId="43D4C36F" w14:textId="77777777" w:rsidR="00FA4619" w:rsidRPr="0074459E" w:rsidRDefault="00FA4619" w:rsidP="003A1C9F">
            <w:r>
              <w:t xml:space="preserve"> </w:t>
            </w:r>
          </w:p>
        </w:tc>
      </w:tr>
      <w:tr w:rsidR="00FA4619" w14:paraId="15B0A64C" w14:textId="77777777" w:rsidTr="00E802D9">
        <w:tc>
          <w:tcPr>
            <w:tcW w:w="1188" w:type="dxa"/>
          </w:tcPr>
          <w:p w14:paraId="25CE1F9B" w14:textId="0E90845A" w:rsidR="00FA4619" w:rsidRPr="00F2464C" w:rsidRDefault="00FA4619" w:rsidP="003A1C9F">
            <w:pPr>
              <w:pStyle w:val="ListParagraph"/>
              <w:numPr>
                <w:ilvl w:val="0"/>
                <w:numId w:val="1"/>
              </w:numPr>
              <w:rPr>
                <w:sz w:val="80"/>
                <w:szCs w:val="80"/>
              </w:rPr>
            </w:pPr>
          </w:p>
        </w:tc>
        <w:tc>
          <w:tcPr>
            <w:tcW w:w="8388" w:type="dxa"/>
          </w:tcPr>
          <w:p w14:paraId="6F9F563F" w14:textId="25DB4876" w:rsidR="00FA4619" w:rsidRDefault="00592999" w:rsidP="003A1C9F">
            <w:pPr>
              <w:rPr>
                <w:b/>
                <w:sz w:val="28"/>
                <w:szCs w:val="28"/>
              </w:rPr>
            </w:pPr>
            <w:r>
              <w:rPr>
                <w:b/>
                <w:sz w:val="28"/>
                <w:szCs w:val="28"/>
              </w:rPr>
              <w:t>Explain technical concepts using examples outside of your scope of work.</w:t>
            </w:r>
          </w:p>
          <w:p w14:paraId="35541106" w14:textId="6290DCBA" w:rsidR="00FA4619" w:rsidRDefault="00592999" w:rsidP="00592999">
            <w:pPr>
              <w:pStyle w:val="ListParagraph"/>
              <w:numPr>
                <w:ilvl w:val="0"/>
                <w:numId w:val="4"/>
              </w:numPr>
            </w:pPr>
            <w:r w:rsidRPr="00592999">
              <w:t>When explaining a technical concept, use clear examples that may be outside of the scope of your routine work. For example, can planning a wedding be used to explain delivering agile value to someone non-technical?</w:t>
            </w:r>
            <w:r w:rsidR="00B845A0">
              <w:t xml:space="preserve"> Get creative with these allusions.</w:t>
            </w:r>
          </w:p>
          <w:p w14:paraId="751DDCE8" w14:textId="1BA4E4CC" w:rsidR="00FA4619" w:rsidRPr="004C3B74" w:rsidRDefault="00592999" w:rsidP="004C3B74">
            <w:pPr>
              <w:pStyle w:val="ListParagraph"/>
              <w:numPr>
                <w:ilvl w:val="0"/>
                <w:numId w:val="4"/>
              </w:numPr>
            </w:pPr>
            <w:r>
              <w:t xml:space="preserve">Think outside the box – use pictures, </w:t>
            </w:r>
            <w:r w:rsidRPr="00592999">
              <w:t>others’ stories or experiences, and even demonstrations (or slides from the PowerPoint deck) to make technical content feel more manageable.</w:t>
            </w:r>
          </w:p>
        </w:tc>
      </w:tr>
      <w:tr w:rsidR="00FA4619" w14:paraId="5FE3FAD3" w14:textId="77777777" w:rsidTr="00E802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Borders>
              <w:top w:val="nil"/>
              <w:left w:val="nil"/>
              <w:bottom w:val="nil"/>
              <w:right w:val="nil"/>
            </w:tcBorders>
          </w:tcPr>
          <w:p w14:paraId="34E86862" w14:textId="77777777" w:rsidR="00FA4619" w:rsidRPr="00F2464C" w:rsidRDefault="00FA4619" w:rsidP="003A1C9F">
            <w:pPr>
              <w:pStyle w:val="ListParagraph"/>
              <w:numPr>
                <w:ilvl w:val="0"/>
                <w:numId w:val="1"/>
              </w:numPr>
              <w:rPr>
                <w:sz w:val="80"/>
                <w:szCs w:val="80"/>
              </w:rPr>
            </w:pPr>
          </w:p>
        </w:tc>
        <w:tc>
          <w:tcPr>
            <w:tcW w:w="8388" w:type="dxa"/>
            <w:tcBorders>
              <w:top w:val="nil"/>
              <w:left w:val="nil"/>
              <w:bottom w:val="nil"/>
              <w:right w:val="nil"/>
            </w:tcBorders>
          </w:tcPr>
          <w:p w14:paraId="52F948F9" w14:textId="0BF415A1" w:rsidR="00FA4619" w:rsidRDefault="004C3B74" w:rsidP="003A1C9F">
            <w:pPr>
              <w:rPr>
                <w:b/>
                <w:sz w:val="28"/>
                <w:szCs w:val="28"/>
              </w:rPr>
            </w:pPr>
            <w:r>
              <w:rPr>
                <w:b/>
                <w:sz w:val="28"/>
                <w:szCs w:val="28"/>
              </w:rPr>
              <w:t>Persuade who you’re influencing</w:t>
            </w:r>
            <w:r w:rsidR="00592999">
              <w:rPr>
                <w:b/>
                <w:sz w:val="28"/>
                <w:szCs w:val="28"/>
              </w:rPr>
              <w:t xml:space="preserve"> to “try something new”</w:t>
            </w:r>
          </w:p>
          <w:p w14:paraId="3BC8436C" w14:textId="41116643" w:rsidR="00483C39" w:rsidRPr="00995528" w:rsidRDefault="00592999" w:rsidP="00592999">
            <w:pPr>
              <w:pStyle w:val="ListParagraph"/>
              <w:numPr>
                <w:ilvl w:val="0"/>
                <w:numId w:val="4"/>
              </w:numPr>
            </w:pPr>
            <w:r w:rsidRPr="00995528">
              <w:t xml:space="preserve">Start small and rally for incremental change. </w:t>
            </w:r>
            <w:r w:rsidR="00C57559" w:rsidRPr="00995528">
              <w:rPr>
                <w:iCs/>
              </w:rPr>
              <w:t xml:space="preserve">For example, </w:t>
            </w:r>
            <w:r w:rsidRPr="00995528">
              <w:rPr>
                <w:iCs/>
              </w:rPr>
              <w:t xml:space="preserve">rather than adopting </w:t>
            </w:r>
            <w:r w:rsidR="00C57559" w:rsidRPr="00995528">
              <w:rPr>
                <w:iCs/>
              </w:rPr>
              <w:t xml:space="preserve">a whole new technology stack, test out new approaches and solutions using pilots or smaller scale efforts. </w:t>
            </w:r>
          </w:p>
          <w:p w14:paraId="5CA5CE30" w14:textId="5FE05275" w:rsidR="00FA4619" w:rsidRPr="0074459E" w:rsidRDefault="00FA4619" w:rsidP="003A1C9F"/>
        </w:tc>
      </w:tr>
      <w:tr w:rsidR="00FA4619" w14:paraId="23CBEF22" w14:textId="77777777" w:rsidTr="00E802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12"/>
        </w:trPr>
        <w:tc>
          <w:tcPr>
            <w:tcW w:w="1188" w:type="dxa"/>
            <w:tcBorders>
              <w:top w:val="nil"/>
              <w:left w:val="nil"/>
              <w:bottom w:val="nil"/>
              <w:right w:val="nil"/>
            </w:tcBorders>
          </w:tcPr>
          <w:p w14:paraId="481A665D" w14:textId="77777777" w:rsidR="00FA4619" w:rsidRPr="00F2464C" w:rsidRDefault="00FA4619" w:rsidP="003A1C9F">
            <w:pPr>
              <w:pStyle w:val="ListParagraph"/>
              <w:numPr>
                <w:ilvl w:val="0"/>
                <w:numId w:val="1"/>
              </w:numPr>
              <w:rPr>
                <w:sz w:val="80"/>
                <w:szCs w:val="80"/>
              </w:rPr>
            </w:pPr>
          </w:p>
        </w:tc>
        <w:tc>
          <w:tcPr>
            <w:tcW w:w="8388" w:type="dxa"/>
            <w:tcBorders>
              <w:top w:val="nil"/>
              <w:left w:val="nil"/>
              <w:bottom w:val="nil"/>
              <w:right w:val="nil"/>
            </w:tcBorders>
          </w:tcPr>
          <w:p w14:paraId="17530022" w14:textId="2DEE74E4" w:rsidR="00FA4619" w:rsidRDefault="00995528" w:rsidP="003A1C9F">
            <w:pPr>
              <w:rPr>
                <w:b/>
                <w:sz w:val="28"/>
                <w:szCs w:val="28"/>
              </w:rPr>
            </w:pPr>
            <w:r>
              <w:rPr>
                <w:b/>
                <w:sz w:val="28"/>
                <w:szCs w:val="28"/>
              </w:rPr>
              <w:t>Dealing with “no”</w:t>
            </w:r>
            <w:r w:rsidR="004C3B74">
              <w:rPr>
                <w:b/>
                <w:sz w:val="28"/>
                <w:szCs w:val="28"/>
              </w:rPr>
              <w:t xml:space="preserve"> in influence conversations</w:t>
            </w:r>
          </w:p>
          <w:p w14:paraId="6638C5FB" w14:textId="048FF592" w:rsidR="00995528" w:rsidRDefault="00995528" w:rsidP="00995528">
            <w:pPr>
              <w:pStyle w:val="ListParagraph"/>
              <w:numPr>
                <w:ilvl w:val="0"/>
                <w:numId w:val="4"/>
              </w:numPr>
            </w:pPr>
            <w:r>
              <w:t xml:space="preserve">Directly ask whether there are other options to resolving the situation that the influencing party is open to. </w:t>
            </w:r>
          </w:p>
          <w:p w14:paraId="21CCA3E7" w14:textId="77777777" w:rsidR="00995528" w:rsidRDefault="00995528" w:rsidP="00995528">
            <w:pPr>
              <w:pStyle w:val="ListParagraph"/>
              <w:numPr>
                <w:ilvl w:val="0"/>
                <w:numId w:val="4"/>
              </w:numPr>
            </w:pPr>
            <w:r>
              <w:t xml:space="preserve">Get the other party to explain what he/she would do in a perfect world. </w:t>
            </w:r>
          </w:p>
          <w:p w14:paraId="37D5E556" w14:textId="188FF24A" w:rsidR="00995528" w:rsidRDefault="00995528" w:rsidP="003A1C9F">
            <w:pPr>
              <w:rPr>
                <w:b/>
                <w:sz w:val="28"/>
                <w:szCs w:val="28"/>
              </w:rPr>
            </w:pPr>
          </w:p>
        </w:tc>
      </w:tr>
      <w:tr w:rsidR="00995528" w14:paraId="57281CB3" w14:textId="77777777" w:rsidTr="00E802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Borders>
              <w:top w:val="nil"/>
              <w:left w:val="nil"/>
              <w:bottom w:val="nil"/>
              <w:right w:val="nil"/>
            </w:tcBorders>
          </w:tcPr>
          <w:p w14:paraId="2558AD49" w14:textId="77777777" w:rsidR="00995528" w:rsidRPr="00F2464C" w:rsidRDefault="00995528" w:rsidP="003A1C9F">
            <w:pPr>
              <w:pStyle w:val="ListParagraph"/>
              <w:numPr>
                <w:ilvl w:val="0"/>
                <w:numId w:val="1"/>
              </w:numPr>
              <w:rPr>
                <w:sz w:val="80"/>
                <w:szCs w:val="80"/>
              </w:rPr>
            </w:pPr>
          </w:p>
        </w:tc>
        <w:tc>
          <w:tcPr>
            <w:tcW w:w="8388" w:type="dxa"/>
            <w:tcBorders>
              <w:top w:val="nil"/>
              <w:left w:val="nil"/>
              <w:bottom w:val="nil"/>
              <w:right w:val="nil"/>
            </w:tcBorders>
          </w:tcPr>
          <w:p w14:paraId="38E1D113" w14:textId="77777777" w:rsidR="00995528" w:rsidRDefault="00995528" w:rsidP="003A1C9F">
            <w:pPr>
              <w:rPr>
                <w:b/>
                <w:sz w:val="28"/>
                <w:szCs w:val="28"/>
              </w:rPr>
            </w:pPr>
            <w:r>
              <w:rPr>
                <w:b/>
                <w:sz w:val="28"/>
                <w:szCs w:val="28"/>
              </w:rPr>
              <w:t>Conversing with a direct negotiator</w:t>
            </w:r>
          </w:p>
          <w:p w14:paraId="18602F91" w14:textId="4CD055FB" w:rsidR="00995528" w:rsidRDefault="00995528" w:rsidP="00995528">
            <w:pPr>
              <w:pStyle w:val="ListParagraph"/>
              <w:numPr>
                <w:ilvl w:val="0"/>
                <w:numId w:val="4"/>
              </w:numPr>
            </w:pPr>
            <w:r>
              <w:t>Flex your style t</w:t>
            </w:r>
            <w:r w:rsidR="004C3B74">
              <w:t>o be more direct to ensure you keep your</w:t>
            </w:r>
            <w:r>
              <w:t xml:space="preserve"> voice in the conversation. For example, you </w:t>
            </w:r>
            <w:r w:rsidRPr="00995528">
              <w:t>may a</w:t>
            </w:r>
            <w:r w:rsidRPr="00995528">
              <w:rPr>
                <w:iCs/>
              </w:rPr>
              <w:t>cknowledge the participant’s directness and counter by being direct with your own statements and requests. Say things like, “</w:t>
            </w:r>
            <w:r>
              <w:rPr>
                <w:iCs/>
              </w:rPr>
              <w:t>Please</w:t>
            </w:r>
            <w:r w:rsidRPr="00995528">
              <w:rPr>
                <w:iCs/>
              </w:rPr>
              <w:t xml:space="preserve"> take on x for me.”</w:t>
            </w:r>
            <w:r w:rsidRPr="00995528">
              <w:rPr>
                <w:i/>
                <w:iCs/>
              </w:rPr>
              <w:t xml:space="preserve"> </w:t>
            </w:r>
            <w:r>
              <w:t xml:space="preserve"> </w:t>
            </w:r>
          </w:p>
          <w:p w14:paraId="0F161B30" w14:textId="21E7580C" w:rsidR="00995528" w:rsidRDefault="00995528" w:rsidP="00995528">
            <w:pPr>
              <w:pStyle w:val="ListParagraph"/>
              <w:numPr>
                <w:ilvl w:val="0"/>
                <w:numId w:val="4"/>
              </w:numPr>
            </w:pPr>
            <w:r>
              <w:t>Use a direct communication style – statements like “I will” are much stronger than “I might suggest.”</w:t>
            </w:r>
          </w:p>
          <w:p w14:paraId="55FC9D37" w14:textId="77777777" w:rsidR="00995528" w:rsidRDefault="00995528" w:rsidP="003A1C9F">
            <w:pPr>
              <w:rPr>
                <w:b/>
                <w:sz w:val="28"/>
                <w:szCs w:val="28"/>
              </w:rPr>
            </w:pPr>
          </w:p>
        </w:tc>
      </w:tr>
      <w:tr w:rsidR="00E802D9" w14:paraId="762EA7F5" w14:textId="77777777" w:rsidTr="00E802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Borders>
              <w:top w:val="nil"/>
              <w:left w:val="nil"/>
              <w:bottom w:val="nil"/>
              <w:right w:val="nil"/>
            </w:tcBorders>
          </w:tcPr>
          <w:p w14:paraId="1EBC5D88" w14:textId="77777777" w:rsidR="00E802D9" w:rsidRPr="00F2464C" w:rsidRDefault="00E802D9" w:rsidP="003A1C9F">
            <w:pPr>
              <w:pStyle w:val="ListParagraph"/>
              <w:numPr>
                <w:ilvl w:val="0"/>
                <w:numId w:val="1"/>
              </w:numPr>
              <w:rPr>
                <w:sz w:val="80"/>
                <w:szCs w:val="80"/>
              </w:rPr>
            </w:pPr>
          </w:p>
        </w:tc>
        <w:tc>
          <w:tcPr>
            <w:tcW w:w="8388" w:type="dxa"/>
            <w:tcBorders>
              <w:top w:val="nil"/>
              <w:left w:val="nil"/>
              <w:bottom w:val="nil"/>
              <w:right w:val="nil"/>
            </w:tcBorders>
          </w:tcPr>
          <w:p w14:paraId="76EE631A" w14:textId="6F7F5EC3" w:rsidR="00E802D9" w:rsidRDefault="00E802D9" w:rsidP="003A1C9F">
            <w:pPr>
              <w:rPr>
                <w:b/>
                <w:sz w:val="28"/>
                <w:szCs w:val="28"/>
              </w:rPr>
            </w:pPr>
            <w:r>
              <w:rPr>
                <w:b/>
                <w:sz w:val="28"/>
                <w:szCs w:val="28"/>
              </w:rPr>
              <w:t>What to do when you learn there is a deliberate intent</w:t>
            </w:r>
            <w:r w:rsidR="004C3B74">
              <w:rPr>
                <w:b/>
                <w:sz w:val="28"/>
                <w:szCs w:val="28"/>
              </w:rPr>
              <w:t xml:space="preserve"> on behalf of the other party</w:t>
            </w:r>
            <w:r>
              <w:rPr>
                <w:b/>
                <w:sz w:val="28"/>
                <w:szCs w:val="28"/>
              </w:rPr>
              <w:t xml:space="preserve"> to not share</w:t>
            </w:r>
          </w:p>
          <w:p w14:paraId="223209E2" w14:textId="7E34D5F6" w:rsidR="00E802D9" w:rsidRPr="00E802D9" w:rsidRDefault="00C57559" w:rsidP="00A3690C">
            <w:pPr>
              <w:pStyle w:val="ListParagraph"/>
              <w:numPr>
                <w:ilvl w:val="0"/>
                <w:numId w:val="17"/>
              </w:numPr>
            </w:pPr>
            <w:r w:rsidRPr="00E802D9">
              <w:rPr>
                <w:iCs/>
              </w:rPr>
              <w:t xml:space="preserve">If </w:t>
            </w:r>
            <w:proofErr w:type="gramStart"/>
            <w:r w:rsidRPr="00E802D9">
              <w:rPr>
                <w:iCs/>
              </w:rPr>
              <w:t>you’ve</w:t>
            </w:r>
            <w:proofErr w:type="gramEnd"/>
            <w:r w:rsidRPr="00E802D9">
              <w:rPr>
                <w:iCs/>
              </w:rPr>
              <w:t xml:space="preserve"> uncovered deliberate intent of not sharing a solution with you or “pulling the wool over your eyes,” then it’s time to reflect on</w:t>
            </w:r>
            <w:r w:rsidR="004C3B74">
              <w:rPr>
                <w:iCs/>
              </w:rPr>
              <w:t xml:space="preserve"> and apply</w:t>
            </w:r>
            <w:r w:rsidRPr="00E802D9">
              <w:rPr>
                <w:iCs/>
              </w:rPr>
              <w:t xml:space="preserve"> the power dynamics shared in the influence online learning, particularly expert or authoritative power.</w:t>
            </w:r>
          </w:p>
          <w:p w14:paraId="3B5CE7A0" w14:textId="53C75C70" w:rsidR="00E802D9" w:rsidRPr="00E802D9" w:rsidRDefault="00E802D9" w:rsidP="00E802D9">
            <w:pPr>
              <w:pStyle w:val="ListParagraph"/>
            </w:pPr>
          </w:p>
        </w:tc>
      </w:tr>
      <w:tr w:rsidR="00E802D9" w14:paraId="54A2C1AD" w14:textId="77777777" w:rsidTr="00E802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Borders>
              <w:top w:val="nil"/>
              <w:left w:val="nil"/>
              <w:bottom w:val="nil"/>
              <w:right w:val="nil"/>
            </w:tcBorders>
          </w:tcPr>
          <w:p w14:paraId="1D4A8FBE" w14:textId="77777777" w:rsidR="00E802D9" w:rsidRPr="00F2464C" w:rsidRDefault="00E802D9" w:rsidP="003A1C9F">
            <w:pPr>
              <w:pStyle w:val="ListParagraph"/>
              <w:numPr>
                <w:ilvl w:val="0"/>
                <w:numId w:val="1"/>
              </w:numPr>
              <w:rPr>
                <w:sz w:val="80"/>
                <w:szCs w:val="80"/>
              </w:rPr>
            </w:pPr>
          </w:p>
        </w:tc>
        <w:tc>
          <w:tcPr>
            <w:tcW w:w="8388" w:type="dxa"/>
            <w:tcBorders>
              <w:top w:val="nil"/>
              <w:left w:val="nil"/>
              <w:bottom w:val="nil"/>
              <w:right w:val="nil"/>
            </w:tcBorders>
          </w:tcPr>
          <w:p w14:paraId="02ECEA0F" w14:textId="77777777" w:rsidR="00E802D9" w:rsidRDefault="00E802D9" w:rsidP="003A1C9F">
            <w:pPr>
              <w:rPr>
                <w:b/>
                <w:sz w:val="28"/>
                <w:szCs w:val="28"/>
              </w:rPr>
            </w:pPr>
            <w:r>
              <w:rPr>
                <w:b/>
                <w:sz w:val="28"/>
                <w:szCs w:val="28"/>
              </w:rPr>
              <w:t>Encouraging ownership and responsibility</w:t>
            </w:r>
          </w:p>
          <w:p w14:paraId="7915E646" w14:textId="02E165C5" w:rsidR="00E802D9" w:rsidRPr="00E802D9" w:rsidRDefault="00E802D9" w:rsidP="00A3690C">
            <w:pPr>
              <w:pStyle w:val="ListParagraph"/>
              <w:numPr>
                <w:ilvl w:val="0"/>
                <w:numId w:val="17"/>
              </w:numPr>
            </w:pPr>
            <w:r>
              <w:rPr>
                <w:iCs/>
              </w:rPr>
              <w:t xml:space="preserve">Step up and take on </w:t>
            </w:r>
            <w:r w:rsidR="004C3B74">
              <w:rPr>
                <w:iCs/>
              </w:rPr>
              <w:t>responsibility</w:t>
            </w:r>
            <w:r>
              <w:rPr>
                <w:iCs/>
              </w:rPr>
              <w:t xml:space="preserve"> to affect change. </w:t>
            </w:r>
            <w:r w:rsidRPr="00E802D9">
              <w:rPr>
                <w:iCs/>
              </w:rPr>
              <w:t xml:space="preserve">One of </w:t>
            </w:r>
            <w:r w:rsidR="004C3B74">
              <w:rPr>
                <w:iCs/>
              </w:rPr>
              <w:t>the</w:t>
            </w:r>
            <w:r w:rsidRPr="00E802D9">
              <w:rPr>
                <w:iCs/>
              </w:rPr>
              <w:t xml:space="preserve"> key messages from </w:t>
            </w:r>
            <w:r w:rsidR="0029279D">
              <w:rPr>
                <w:iCs/>
              </w:rPr>
              <w:t>Release 2</w:t>
            </w:r>
            <w:r w:rsidRPr="00E802D9">
              <w:rPr>
                <w:iCs/>
              </w:rPr>
              <w:t xml:space="preserve"> is that to affect change, you need to step up and take on responsibilities yourself, even when they feel like </w:t>
            </w:r>
            <w:proofErr w:type="gramStart"/>
            <w:r w:rsidRPr="00E802D9">
              <w:rPr>
                <w:iCs/>
              </w:rPr>
              <w:t>they’re</w:t>
            </w:r>
            <w:proofErr w:type="gramEnd"/>
            <w:r w:rsidRPr="00E802D9">
              <w:rPr>
                <w:iCs/>
              </w:rPr>
              <w:t xml:space="preserve"> outside of your job duties</w:t>
            </w:r>
            <w:r>
              <w:rPr>
                <w:iCs/>
              </w:rPr>
              <w:t xml:space="preserve">. </w:t>
            </w:r>
          </w:p>
          <w:p w14:paraId="2C1DF2FE" w14:textId="566E0290" w:rsidR="00E802D9" w:rsidRPr="00E802D9" w:rsidRDefault="00E802D9" w:rsidP="00A3690C">
            <w:pPr>
              <w:pStyle w:val="ListParagraph"/>
              <w:numPr>
                <w:ilvl w:val="0"/>
                <w:numId w:val="17"/>
              </w:numPr>
            </w:pPr>
            <w:r>
              <w:rPr>
                <w:iCs/>
              </w:rPr>
              <w:t xml:space="preserve">Encourage a commitment from </w:t>
            </w:r>
            <w:r w:rsidR="004C3B74">
              <w:rPr>
                <w:iCs/>
              </w:rPr>
              <w:t xml:space="preserve">who </w:t>
            </w:r>
            <w:proofErr w:type="gramStart"/>
            <w:r w:rsidR="004C3B74">
              <w:rPr>
                <w:iCs/>
              </w:rPr>
              <w:t>you’re</w:t>
            </w:r>
            <w:proofErr w:type="gramEnd"/>
            <w:r w:rsidR="004C3B74">
              <w:rPr>
                <w:iCs/>
              </w:rPr>
              <w:t xml:space="preserve"> influencing when you</w:t>
            </w:r>
            <w:r>
              <w:rPr>
                <w:iCs/>
              </w:rPr>
              <w:t xml:space="preserve"> leav</w:t>
            </w:r>
            <w:r w:rsidR="004C3B74">
              <w:rPr>
                <w:iCs/>
              </w:rPr>
              <w:t>e</w:t>
            </w:r>
            <w:r>
              <w:rPr>
                <w:iCs/>
              </w:rPr>
              <w:t xml:space="preserve"> a meeting. Get the other party to express the commitment him/herself. </w:t>
            </w:r>
          </w:p>
          <w:p w14:paraId="507932E8" w14:textId="77777777" w:rsidR="00E802D9" w:rsidRDefault="00E802D9" w:rsidP="003A1C9F">
            <w:pPr>
              <w:rPr>
                <w:b/>
                <w:sz w:val="28"/>
                <w:szCs w:val="28"/>
              </w:rPr>
            </w:pPr>
          </w:p>
        </w:tc>
      </w:tr>
    </w:tbl>
    <w:p w14:paraId="6FF8C39C" w14:textId="28D3F4DA" w:rsidR="00E17041" w:rsidRDefault="00E17041" w:rsidP="00FA4619"/>
    <w:p w14:paraId="666526EF" w14:textId="77777777" w:rsidR="00E17041" w:rsidRDefault="00E17041">
      <w:pPr>
        <w:spacing w:before="0"/>
      </w:pPr>
      <w:r>
        <w:br w:type="page"/>
      </w:r>
    </w:p>
    <w:p w14:paraId="68C6AC7C" w14:textId="2590D501" w:rsidR="004F6EB4" w:rsidRDefault="00E17041" w:rsidP="00FB7905">
      <w:pPr>
        <w:pStyle w:val="Heading1"/>
      </w:pPr>
      <w:bookmarkStart w:id="415" w:name="_Toc464484918"/>
      <w:r>
        <w:lastRenderedPageBreak/>
        <w:t>VA Guest Panel</w:t>
      </w:r>
      <w:bookmarkEnd w:id="415"/>
    </w:p>
    <w:p w14:paraId="51939390" w14:textId="67352772" w:rsidR="00E17041" w:rsidRDefault="00E17041" w:rsidP="00E17041">
      <w:r>
        <w:t>VA recently completed a coding challenge, complete with coding reviews. The members of this panel will talk to the cohort about their experience planning for and conducting this acquisition</w:t>
      </w:r>
      <w:del w:id="416" w:author="Lauren E. Tindall" w:date="2016-10-17T16:53:00Z">
        <w:r w:rsidDel="00FB7905">
          <w:delText xml:space="preserve"> from the perspectives of market research and acquisition strategy</w:delText>
        </w:r>
      </w:del>
      <w:r>
        <w:t xml:space="preserve">. </w:t>
      </w:r>
    </w:p>
    <w:p w14:paraId="2FC19E05" w14:textId="445B3A04" w:rsidR="00E17041" w:rsidRPr="00E17041" w:rsidRDefault="00E17041" w:rsidP="00E17041">
      <w:r>
        <w:t xml:space="preserve">Take any notes from the session below. </w:t>
      </w:r>
    </w:p>
    <w:tbl>
      <w:tblPr>
        <w:tblStyle w:val="TableGrid"/>
        <w:tblW w:w="10025" w:type="dxa"/>
        <w:tblLook w:val="04A0" w:firstRow="1" w:lastRow="0" w:firstColumn="1" w:lastColumn="0" w:noHBand="0" w:noVBand="1"/>
      </w:tblPr>
      <w:tblGrid>
        <w:gridCol w:w="10025"/>
      </w:tblGrid>
      <w:tr w:rsidR="00E17041" w14:paraId="65E0EE2C" w14:textId="77777777" w:rsidTr="00E17041">
        <w:trPr>
          <w:trHeight w:val="10907"/>
        </w:trPr>
        <w:tc>
          <w:tcPr>
            <w:tcW w:w="10025" w:type="dxa"/>
          </w:tcPr>
          <w:p w14:paraId="0B42A913" w14:textId="77777777" w:rsidR="00E17041" w:rsidRDefault="00E17041" w:rsidP="007E7D9A">
            <w:pPr>
              <w:spacing w:before="0"/>
            </w:pPr>
            <w:r>
              <w:br w:type="page"/>
            </w:r>
          </w:p>
          <w:p w14:paraId="175D004B" w14:textId="77777777" w:rsidR="00E17041" w:rsidRDefault="00E17041" w:rsidP="007E7D9A">
            <w:pPr>
              <w:spacing w:before="0"/>
            </w:pPr>
          </w:p>
        </w:tc>
      </w:tr>
    </w:tbl>
    <w:p w14:paraId="011DFF48" w14:textId="7D372C62" w:rsidR="00E17041" w:rsidRPr="00C1704F" w:rsidRDefault="00E17041">
      <w:pPr>
        <w:pPrChange w:id="417" w:author="Wolf, Brock" w:date="2016-10-17T16:24:00Z">
          <w:pPr>
            <w:pStyle w:val="Heading1"/>
          </w:pPr>
        </w:pPrChange>
      </w:pPr>
      <w:del w:id="418" w:author="Lauren E. Tindall" w:date="2016-10-17T16:53:00Z">
        <w:r w:rsidRPr="0034319A" w:rsidDel="00FB7905">
          <w:rPr>
            <w:b/>
            <w:rPrChange w:id="419" w:author="Wolf, Brock" w:date="2016-10-17T16:24:00Z">
              <w:rPr>
                <w:b w:val="0"/>
              </w:rPr>
            </w:rPrChange>
          </w:rPr>
          <w:delText>VA Guest Panel</w:delText>
        </w:r>
      </w:del>
    </w:p>
    <w:tbl>
      <w:tblPr>
        <w:tblStyle w:val="TableGrid"/>
        <w:tblW w:w="10025" w:type="dxa"/>
        <w:tblLook w:val="04A0" w:firstRow="1" w:lastRow="0" w:firstColumn="1" w:lastColumn="0" w:noHBand="0" w:noVBand="1"/>
      </w:tblPr>
      <w:tblGrid>
        <w:gridCol w:w="10025"/>
      </w:tblGrid>
      <w:tr w:rsidR="00E17041" w14:paraId="5A46758A" w14:textId="77777777" w:rsidTr="00E17041">
        <w:trPr>
          <w:trHeight w:val="12104"/>
        </w:trPr>
        <w:tc>
          <w:tcPr>
            <w:tcW w:w="10025" w:type="dxa"/>
          </w:tcPr>
          <w:p w14:paraId="33FAD052" w14:textId="77777777" w:rsidR="00E17041" w:rsidRDefault="00E17041" w:rsidP="007E7D9A">
            <w:pPr>
              <w:spacing w:before="0"/>
            </w:pPr>
            <w:r>
              <w:lastRenderedPageBreak/>
              <w:br w:type="page"/>
            </w:r>
          </w:p>
          <w:p w14:paraId="3816B5BA" w14:textId="77777777" w:rsidR="00E17041" w:rsidRDefault="00E17041" w:rsidP="007E7D9A">
            <w:pPr>
              <w:spacing w:before="0"/>
            </w:pPr>
          </w:p>
        </w:tc>
      </w:tr>
    </w:tbl>
    <w:p w14:paraId="2F87E1A7" w14:textId="76D712D8" w:rsidR="004F6EB4" w:rsidRDefault="004F6EB4" w:rsidP="00FB7905">
      <w:pPr>
        <w:pStyle w:val="Heading1"/>
      </w:pPr>
      <w:r>
        <w:br w:type="page"/>
      </w:r>
    </w:p>
    <w:p w14:paraId="64922830" w14:textId="792A2BE5" w:rsidR="00E17041" w:rsidRDefault="00E17041" w:rsidP="00FB7905">
      <w:pPr>
        <w:pStyle w:val="Heading1"/>
      </w:pPr>
      <w:bookmarkStart w:id="420" w:name="_Toc464484919"/>
      <w:r>
        <w:lastRenderedPageBreak/>
        <w:t>Preview of Release 3: How Do You Buy?</w:t>
      </w:r>
      <w:bookmarkEnd w:id="420"/>
    </w:p>
    <w:p w14:paraId="41E49CFD" w14:textId="662E92ED" w:rsidR="004771BD" w:rsidRDefault="00E17041" w:rsidP="00E17041">
      <w:r>
        <w:t xml:space="preserve">Release 3 picks ups where you left off in Release 2 by completing market research. </w:t>
      </w:r>
      <w:r w:rsidR="00011FBD" w:rsidRPr="00011FBD">
        <w:t xml:space="preserve">In this release, </w:t>
      </w:r>
      <w:r w:rsidR="00011FBD">
        <w:t xml:space="preserve">we </w:t>
      </w:r>
      <w:r w:rsidR="00011FBD" w:rsidRPr="00011FBD">
        <w:t>will focus on effectively using techniques for acquiring digital service solutions in their solicitation or acquisition strategy.</w:t>
      </w:r>
    </w:p>
    <w:p w14:paraId="7CE83696" w14:textId="4085091E" w:rsidR="00113E85" w:rsidRDefault="004771BD" w:rsidP="00011FBD">
      <w:r w:rsidRPr="004771BD">
        <w:rPr>
          <w:noProof/>
        </w:rPr>
        <mc:AlternateContent>
          <mc:Choice Requires="wps">
            <w:drawing>
              <wp:anchor distT="0" distB="0" distL="114300" distR="114300" simplePos="0" relativeHeight="251664384" behindDoc="0" locked="0" layoutInCell="1" allowOverlap="1" wp14:anchorId="77F15BF4" wp14:editId="70E52DA7">
                <wp:simplePos x="0" y="0"/>
                <wp:positionH relativeFrom="column">
                  <wp:posOffset>-18107</wp:posOffset>
                </wp:positionH>
                <wp:positionV relativeFrom="paragraph">
                  <wp:posOffset>152023</wp:posOffset>
                </wp:positionV>
                <wp:extent cx="6167334" cy="476885"/>
                <wp:effectExtent l="0" t="0" r="24130" b="18415"/>
                <wp:wrapNone/>
                <wp:docPr id="38" name="Rectangle 14"/>
                <wp:cNvGraphicFramePr/>
                <a:graphic xmlns:a="http://schemas.openxmlformats.org/drawingml/2006/main">
                  <a:graphicData uri="http://schemas.microsoft.com/office/word/2010/wordprocessingShape">
                    <wps:wsp>
                      <wps:cNvSpPr/>
                      <wps:spPr>
                        <a:xfrm>
                          <a:off x="0" y="0"/>
                          <a:ext cx="6167334" cy="476885"/>
                        </a:xfrm>
                        <a:prstGeom prst="rect">
                          <a:avLst/>
                        </a:prstGeom>
                        <a:solidFill>
                          <a:srgbClr val="00437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56868" w14:textId="77777777" w:rsidR="00C1704F" w:rsidRPr="00FB7905" w:rsidRDefault="00C1704F" w:rsidP="004771BD">
                            <w:pPr>
                              <w:pStyle w:val="NormalWeb"/>
                              <w:spacing w:before="0" w:beforeAutospacing="0" w:after="0" w:afterAutospacing="0"/>
                              <w:jc w:val="center"/>
                              <w:rPr>
                                <w:sz w:val="32"/>
                                <w:szCs w:val="40"/>
                                <w:rPrChange w:id="421" w:author="Lauren E. Tindall" w:date="2016-10-17T16:54:00Z">
                                  <w:rPr>
                                    <w:sz w:val="40"/>
                                    <w:szCs w:val="40"/>
                                  </w:rPr>
                                </w:rPrChange>
                              </w:rPr>
                            </w:pPr>
                            <w:r w:rsidRPr="00FB7905">
                              <w:rPr>
                                <w:rFonts w:asciiTheme="minorHAnsi" w:hAnsi="Calibri" w:cstheme="minorBidi"/>
                                <w:b/>
                                <w:bCs/>
                                <w:color w:val="FFFFFF" w:themeColor="light1"/>
                                <w:kern w:val="24"/>
                                <w:sz w:val="32"/>
                                <w:szCs w:val="40"/>
                                <w:rPrChange w:id="422" w:author="Lauren E. Tindall" w:date="2016-10-17T16:54:00Z">
                                  <w:rPr>
                                    <w:rFonts w:asciiTheme="minorHAnsi" w:hAnsi="Calibri" w:cstheme="minorBidi"/>
                                    <w:b/>
                                    <w:bCs/>
                                    <w:color w:val="FFFFFF" w:themeColor="light1"/>
                                    <w:kern w:val="24"/>
                                    <w:sz w:val="40"/>
                                    <w:szCs w:val="40"/>
                                  </w:rPr>
                                </w:rPrChange>
                              </w:rPr>
                              <w:t>Iteration 3.A: Developing an Acquisition Strategy</w:t>
                            </w:r>
                          </w:p>
                        </w:txbxContent>
                      </wps:txbx>
                      <wps:bodyPr wrap="square" rtlCol="0" anchor="ctr"/>
                    </wps:wsp>
                  </a:graphicData>
                </a:graphic>
                <wp14:sizeRelH relativeFrom="margin">
                  <wp14:pctWidth>0</wp14:pctWidth>
                </wp14:sizeRelH>
              </wp:anchor>
            </w:drawing>
          </mc:Choice>
          <mc:Fallback>
            <w:pict>
              <v:rect w14:anchorId="77F15BF4" id="Rectangle 14" o:spid="_x0000_s1029" style="position:absolute;margin-left:-1.45pt;margin-top:11.95pt;width:485.6pt;height:37.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" fillcolor="#004370" strokecolor="#1f4d78 [1604]" strokeweight="1pt">
                <v:textbox>
                  <w:txbxContent>
                    <w:p w14:paraId="14B56868" w14:textId="77777777" w:rsidR="00C1704F" w:rsidRPr="00FB7905" w:rsidRDefault="00C1704F" w:rsidP="004771BD">
                      <w:pPr>
                        <w:pStyle w:val="NormalWeb"/>
                        <w:spacing w:before="0" w:beforeAutospacing="0" w:after="0" w:afterAutospacing="0"/>
                        <w:jc w:val="center"/>
                        <w:rPr>
                          <w:sz w:val="32"/>
                          <w:szCs w:val="40"/>
                          <w:rPrChange w:id="423" w:author="Lauren E. Tindall" w:date="2016-10-17T16:54:00Z">
                            <w:rPr>
                              <w:sz w:val="40"/>
                              <w:szCs w:val="40"/>
                            </w:rPr>
                          </w:rPrChange>
                        </w:rPr>
                      </w:pPr>
                      <w:r w:rsidRPr="00FB7905">
                        <w:rPr>
                          <w:rFonts w:asciiTheme="minorHAnsi" w:hAnsi="Calibri" w:cstheme="minorBidi"/>
                          <w:b/>
                          <w:bCs/>
                          <w:color w:val="FFFFFF" w:themeColor="light1"/>
                          <w:kern w:val="24"/>
                          <w:sz w:val="32"/>
                          <w:szCs w:val="40"/>
                          <w:rPrChange w:id="424" w:author="Lauren E. Tindall" w:date="2016-10-17T16:54:00Z">
                            <w:rPr>
                              <w:rFonts w:asciiTheme="minorHAnsi" w:hAnsi="Calibri" w:cstheme="minorBidi"/>
                              <w:b/>
                              <w:bCs/>
                              <w:color w:val="FFFFFF" w:themeColor="light1"/>
                              <w:kern w:val="24"/>
                              <w:sz w:val="40"/>
                              <w:szCs w:val="40"/>
                            </w:rPr>
                          </w:rPrChange>
                        </w:rPr>
                        <w:t>Iteration 3.A: Developing an Acquisition Strategy</w:t>
                      </w:r>
                    </w:p>
                  </w:txbxContent>
                </v:textbox>
              </v:rect>
            </w:pict>
          </mc:Fallback>
        </mc:AlternateContent>
      </w:r>
    </w:p>
    <w:p w14:paraId="57EBB686" w14:textId="77777777" w:rsidR="00011FBD" w:rsidRDefault="00011FBD" w:rsidP="00011FBD"/>
    <w:p w14:paraId="0E3AEBD8" w14:textId="4ABB8F47" w:rsidR="00011FBD" w:rsidRDefault="00FB7905" w:rsidP="00011FBD">
      <w:r w:rsidRPr="004771BD">
        <w:rPr>
          <w:noProof/>
        </w:rPr>
        <mc:AlternateContent>
          <mc:Choice Requires="wps">
            <w:drawing>
              <wp:anchor distT="0" distB="0" distL="114300" distR="114300" simplePos="0" relativeHeight="251661312" behindDoc="0" locked="0" layoutInCell="1" allowOverlap="1" wp14:anchorId="468AD13B" wp14:editId="5D16228E">
                <wp:simplePos x="0" y="0"/>
                <wp:positionH relativeFrom="column">
                  <wp:posOffset>-1</wp:posOffset>
                </wp:positionH>
                <wp:positionV relativeFrom="paragraph">
                  <wp:posOffset>81946</wp:posOffset>
                </wp:positionV>
                <wp:extent cx="6149227" cy="925830"/>
                <wp:effectExtent l="0" t="0" r="23495" b="26670"/>
                <wp:wrapNone/>
                <wp:docPr id="37" name="Rectangle 13"/>
                <wp:cNvGraphicFramePr/>
                <a:graphic xmlns:a="http://schemas.openxmlformats.org/drawingml/2006/main">
                  <a:graphicData uri="http://schemas.microsoft.com/office/word/2010/wordprocessingShape">
                    <wps:wsp>
                      <wps:cNvSpPr/>
                      <wps:spPr>
                        <a:xfrm>
                          <a:off x="0" y="0"/>
                          <a:ext cx="6149227" cy="925830"/>
                        </a:xfrm>
                        <a:prstGeom prst="rect">
                          <a:avLst/>
                        </a:prstGeom>
                        <a:solidFill>
                          <a:srgbClr val="DCEAF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6C3CC1" w14:textId="77777777" w:rsidR="00C1704F" w:rsidRPr="00FB7905" w:rsidRDefault="00C1704F" w:rsidP="00A3690C">
                            <w:pPr>
                              <w:pStyle w:val="ListParagraph"/>
                              <w:numPr>
                                <w:ilvl w:val="0"/>
                                <w:numId w:val="37"/>
                              </w:numPr>
                              <w:spacing w:before="0" w:after="0" w:line="240" w:lineRule="auto"/>
                              <w:rPr>
                                <w:rFonts w:eastAsia="Times New Roman"/>
                                <w:sz w:val="24"/>
                                <w:szCs w:val="32"/>
                                <w:rPrChange w:id="425" w:author="Lauren E. Tindall" w:date="2016-10-17T16:54:00Z">
                                  <w:rPr>
                                    <w:rFonts w:eastAsia="Times New Roman"/>
                                    <w:sz w:val="32"/>
                                    <w:szCs w:val="32"/>
                                  </w:rPr>
                                </w:rPrChange>
                              </w:rPr>
                            </w:pPr>
                            <w:r w:rsidRPr="00FB7905">
                              <w:rPr>
                                <w:rFonts w:asciiTheme="minorHAnsi" w:hAnsi="Calibri"/>
                                <w:color w:val="000000"/>
                                <w:kern w:val="24"/>
                                <w:sz w:val="24"/>
                                <w:szCs w:val="32"/>
                                <w:rPrChange w:id="426" w:author="Lauren E. Tindall" w:date="2016-10-17T16:54:00Z">
                                  <w:rPr>
                                    <w:rFonts w:asciiTheme="minorHAnsi" w:hAnsi="Calibri"/>
                                    <w:color w:val="000000"/>
                                    <w:kern w:val="24"/>
                                    <w:sz w:val="32"/>
                                    <w:szCs w:val="32"/>
                                  </w:rPr>
                                </w:rPrChange>
                              </w:rPr>
                              <w:t>Development of a strategy that buys the result, not compliance</w:t>
                            </w:r>
                          </w:p>
                          <w:p w14:paraId="5063836A" w14:textId="77777777" w:rsidR="00C1704F" w:rsidRPr="00FB7905" w:rsidRDefault="00C1704F" w:rsidP="00A3690C">
                            <w:pPr>
                              <w:pStyle w:val="ListParagraph"/>
                              <w:numPr>
                                <w:ilvl w:val="0"/>
                                <w:numId w:val="37"/>
                              </w:numPr>
                              <w:spacing w:before="0" w:after="0" w:line="240" w:lineRule="auto"/>
                              <w:rPr>
                                <w:rFonts w:eastAsia="Times New Roman"/>
                                <w:sz w:val="24"/>
                                <w:szCs w:val="32"/>
                                <w:rPrChange w:id="427" w:author="Lauren E. Tindall" w:date="2016-10-17T16:54:00Z">
                                  <w:rPr>
                                    <w:rFonts w:eastAsia="Times New Roman"/>
                                    <w:sz w:val="32"/>
                                    <w:szCs w:val="32"/>
                                  </w:rPr>
                                </w:rPrChange>
                              </w:rPr>
                            </w:pPr>
                            <w:r w:rsidRPr="00FB7905">
                              <w:rPr>
                                <w:rFonts w:asciiTheme="minorHAnsi" w:hAnsi="Calibri"/>
                                <w:color w:val="000000"/>
                                <w:kern w:val="24"/>
                                <w:sz w:val="24"/>
                                <w:szCs w:val="32"/>
                                <w:rPrChange w:id="428" w:author="Lauren E. Tindall" w:date="2016-10-17T16:54:00Z">
                                  <w:rPr>
                                    <w:rFonts w:asciiTheme="minorHAnsi" w:hAnsi="Calibri"/>
                                    <w:color w:val="000000"/>
                                    <w:kern w:val="24"/>
                                    <w:sz w:val="32"/>
                                    <w:szCs w:val="32"/>
                                  </w:rPr>
                                </w:rPrChange>
                              </w:rPr>
                              <w:t xml:space="preserve">Integrate innovative techniques to completing market research and developing your strategy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8AD13B" id="Rectangle 13" o:spid="_x0000_s1030" style="position:absolute;margin-left:0;margin-top:6.45pt;width:484.2pt;height:7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" fillcolor="#dceafc" strokecolor="#1f4d78 [1604]" strokeweight="1pt">
                <v:textbox>
                  <w:txbxContent>
                    <w:p w14:paraId="216C3CC1" w14:textId="77777777" w:rsidR="00C1704F" w:rsidRPr="00FB7905" w:rsidRDefault="00C1704F" w:rsidP="00A3690C">
                      <w:pPr>
                        <w:pStyle w:val="ListParagraph"/>
                        <w:numPr>
                          <w:ilvl w:val="0"/>
                          <w:numId w:val="37"/>
                        </w:numPr>
                        <w:spacing w:before="0" w:after="0" w:line="240" w:lineRule="auto"/>
                        <w:rPr>
                          <w:rFonts w:eastAsia="Times New Roman"/>
                          <w:sz w:val="24"/>
                          <w:szCs w:val="32"/>
                          <w:rPrChange w:id="429" w:author="Lauren E. Tindall" w:date="2016-10-17T16:54:00Z">
                            <w:rPr>
                              <w:rFonts w:eastAsia="Times New Roman"/>
                              <w:sz w:val="32"/>
                              <w:szCs w:val="32"/>
                            </w:rPr>
                          </w:rPrChange>
                        </w:rPr>
                      </w:pPr>
                      <w:r w:rsidRPr="00FB7905">
                        <w:rPr>
                          <w:rFonts w:asciiTheme="minorHAnsi" w:hAnsi="Calibri"/>
                          <w:color w:val="000000"/>
                          <w:kern w:val="24"/>
                          <w:sz w:val="24"/>
                          <w:szCs w:val="32"/>
                          <w:rPrChange w:id="430" w:author="Lauren E. Tindall" w:date="2016-10-17T16:54:00Z">
                            <w:rPr>
                              <w:rFonts w:asciiTheme="minorHAnsi" w:hAnsi="Calibri"/>
                              <w:color w:val="000000"/>
                              <w:kern w:val="24"/>
                              <w:sz w:val="32"/>
                              <w:szCs w:val="32"/>
                            </w:rPr>
                          </w:rPrChange>
                        </w:rPr>
                        <w:t>Development of a strategy that buys the result, not compliance</w:t>
                      </w:r>
                    </w:p>
                    <w:p w14:paraId="5063836A" w14:textId="77777777" w:rsidR="00C1704F" w:rsidRPr="00FB7905" w:rsidRDefault="00C1704F" w:rsidP="00A3690C">
                      <w:pPr>
                        <w:pStyle w:val="ListParagraph"/>
                        <w:numPr>
                          <w:ilvl w:val="0"/>
                          <w:numId w:val="37"/>
                        </w:numPr>
                        <w:spacing w:before="0" w:after="0" w:line="240" w:lineRule="auto"/>
                        <w:rPr>
                          <w:rFonts w:eastAsia="Times New Roman"/>
                          <w:sz w:val="24"/>
                          <w:szCs w:val="32"/>
                          <w:rPrChange w:id="431" w:author="Lauren E. Tindall" w:date="2016-10-17T16:54:00Z">
                            <w:rPr>
                              <w:rFonts w:eastAsia="Times New Roman"/>
                              <w:sz w:val="32"/>
                              <w:szCs w:val="32"/>
                            </w:rPr>
                          </w:rPrChange>
                        </w:rPr>
                      </w:pPr>
                      <w:r w:rsidRPr="00FB7905">
                        <w:rPr>
                          <w:rFonts w:asciiTheme="minorHAnsi" w:hAnsi="Calibri"/>
                          <w:color w:val="000000"/>
                          <w:kern w:val="24"/>
                          <w:sz w:val="24"/>
                          <w:szCs w:val="32"/>
                          <w:rPrChange w:id="432" w:author="Lauren E. Tindall" w:date="2016-10-17T16:54:00Z">
                            <w:rPr>
                              <w:rFonts w:asciiTheme="minorHAnsi" w:hAnsi="Calibri"/>
                              <w:color w:val="000000"/>
                              <w:kern w:val="24"/>
                              <w:sz w:val="32"/>
                              <w:szCs w:val="32"/>
                            </w:rPr>
                          </w:rPrChange>
                        </w:rPr>
                        <w:t xml:space="preserve">Integrate innovative techniques to completing market research and developing your strategy </w:t>
                      </w:r>
                    </w:p>
                  </w:txbxContent>
                </v:textbox>
              </v:rect>
            </w:pict>
          </mc:Fallback>
        </mc:AlternateContent>
      </w:r>
    </w:p>
    <w:p w14:paraId="08C60494" w14:textId="71227EAE" w:rsidR="00011FBD" w:rsidRDefault="00011FBD" w:rsidP="00011FBD"/>
    <w:p w14:paraId="5362D60A" w14:textId="77777777" w:rsidR="00011FBD" w:rsidRDefault="00011FBD" w:rsidP="00011FBD"/>
    <w:p w14:paraId="2ADD0016" w14:textId="77777777" w:rsidR="00011FBD" w:rsidRDefault="00011FBD" w:rsidP="00011FBD"/>
    <w:p w14:paraId="657273F2" w14:textId="32EDB1E6" w:rsidR="00011FBD" w:rsidRDefault="00011FBD" w:rsidP="00011FBD">
      <w:r>
        <w:t xml:space="preserve">Consider the performance objectives for </w:t>
      </w:r>
      <w:r w:rsidRPr="00011FBD">
        <w:rPr>
          <w:b/>
        </w:rPr>
        <w:t>Iteration 3.A</w:t>
      </w:r>
      <w:r>
        <w:t>:</w:t>
      </w:r>
    </w:p>
    <w:p w14:paraId="72D6EEA4" w14:textId="70FF6BD9" w:rsidR="00011FBD" w:rsidRPr="00011FBD" w:rsidRDefault="00011FBD" w:rsidP="00A3690C">
      <w:pPr>
        <w:pStyle w:val="ListParagraph"/>
        <w:numPr>
          <w:ilvl w:val="0"/>
          <w:numId w:val="40"/>
        </w:numPr>
      </w:pPr>
      <w:r w:rsidRPr="00011FBD">
        <w:t>Develop an acquisition strategy based up on your market research, product vision, and customer needs</w:t>
      </w:r>
      <w:ins w:id="433" w:author="Erin" w:date="2016-10-17T14:54:00Z">
        <w:r w:rsidR="009A1929">
          <w:t>.</w:t>
        </w:r>
      </w:ins>
    </w:p>
    <w:p w14:paraId="3A8E00B7" w14:textId="2D0F2E43" w:rsidR="00011FBD" w:rsidRPr="00011FBD" w:rsidRDefault="00011FBD" w:rsidP="00A3690C">
      <w:pPr>
        <w:pStyle w:val="ListParagraph"/>
        <w:numPr>
          <w:ilvl w:val="0"/>
          <w:numId w:val="40"/>
        </w:numPr>
      </w:pPr>
      <w:r w:rsidRPr="00011FBD">
        <w:t>Be an effective change agent and collaborate with the customer and key stakeholders on development of the acquisition strategy</w:t>
      </w:r>
      <w:ins w:id="434" w:author="Erin" w:date="2016-10-17T14:53:00Z">
        <w:r w:rsidR="009A1929">
          <w:t>.</w:t>
        </w:r>
      </w:ins>
    </w:p>
    <w:p w14:paraId="74BE3F20" w14:textId="77777777" w:rsidR="00011FBD" w:rsidRPr="00011FBD" w:rsidRDefault="00011FBD" w:rsidP="00A3690C">
      <w:pPr>
        <w:pStyle w:val="ListParagraph"/>
        <w:numPr>
          <w:ilvl w:val="0"/>
          <w:numId w:val="40"/>
        </w:numPr>
      </w:pPr>
      <w:r w:rsidRPr="00011FBD">
        <w:t>Develop criteria on cost and pricing, terms and conditions, security concerns (cyber), and data rights.</w:t>
      </w:r>
    </w:p>
    <w:p w14:paraId="418895E0" w14:textId="0CF1875B" w:rsidR="00011FBD" w:rsidRPr="00011FBD" w:rsidRDefault="00011FBD" w:rsidP="00A3690C">
      <w:pPr>
        <w:pStyle w:val="ListParagraph"/>
        <w:numPr>
          <w:ilvl w:val="0"/>
          <w:numId w:val="40"/>
        </w:numPr>
      </w:pPr>
      <w:r w:rsidRPr="004771BD">
        <w:rPr>
          <w:noProof/>
        </w:rPr>
        <mc:AlternateContent>
          <mc:Choice Requires="wps">
            <w:drawing>
              <wp:anchor distT="0" distB="0" distL="114300" distR="114300" simplePos="0" relativeHeight="251666432" behindDoc="0" locked="0" layoutInCell="1" allowOverlap="1" wp14:anchorId="67671544" wp14:editId="09077F9F">
                <wp:simplePos x="0" y="0"/>
                <wp:positionH relativeFrom="column">
                  <wp:posOffset>-1</wp:posOffset>
                </wp:positionH>
                <wp:positionV relativeFrom="paragraph">
                  <wp:posOffset>445041</wp:posOffset>
                </wp:positionV>
                <wp:extent cx="6149227" cy="477121"/>
                <wp:effectExtent l="0" t="0" r="23495" b="18415"/>
                <wp:wrapNone/>
                <wp:docPr id="40" name="Rectangle 16"/>
                <wp:cNvGraphicFramePr/>
                <a:graphic xmlns:a="http://schemas.openxmlformats.org/drawingml/2006/main">
                  <a:graphicData uri="http://schemas.microsoft.com/office/word/2010/wordprocessingShape">
                    <wps:wsp>
                      <wps:cNvSpPr/>
                      <wps:spPr>
                        <a:xfrm>
                          <a:off x="0" y="0"/>
                          <a:ext cx="6149227" cy="477121"/>
                        </a:xfrm>
                        <a:prstGeom prst="rect">
                          <a:avLst/>
                        </a:prstGeom>
                        <a:solidFill>
                          <a:srgbClr val="00437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12901F" w14:textId="77777777" w:rsidR="00C1704F" w:rsidRPr="00FB7905" w:rsidRDefault="00C1704F" w:rsidP="004771BD">
                            <w:pPr>
                              <w:pStyle w:val="NormalWeb"/>
                              <w:spacing w:before="0" w:beforeAutospacing="0" w:after="0" w:afterAutospacing="0"/>
                              <w:jc w:val="center"/>
                              <w:rPr>
                                <w:sz w:val="32"/>
                                <w:szCs w:val="40"/>
                                <w:rPrChange w:id="435" w:author="Lauren E. Tindall" w:date="2016-10-17T16:54:00Z">
                                  <w:rPr>
                                    <w:sz w:val="40"/>
                                    <w:szCs w:val="40"/>
                                  </w:rPr>
                                </w:rPrChange>
                              </w:rPr>
                            </w:pPr>
                            <w:r w:rsidRPr="00FB7905">
                              <w:rPr>
                                <w:rFonts w:asciiTheme="minorHAnsi" w:hAnsi="Calibri" w:cstheme="minorBidi"/>
                                <w:b/>
                                <w:bCs/>
                                <w:color w:val="FFFFFF" w:themeColor="light1"/>
                                <w:kern w:val="24"/>
                                <w:sz w:val="32"/>
                                <w:szCs w:val="40"/>
                                <w:rPrChange w:id="436" w:author="Lauren E. Tindall" w:date="2016-10-17T16:54:00Z">
                                  <w:rPr>
                                    <w:rFonts w:asciiTheme="minorHAnsi" w:hAnsi="Calibri" w:cstheme="minorBidi"/>
                                    <w:b/>
                                    <w:bCs/>
                                    <w:color w:val="FFFFFF" w:themeColor="light1"/>
                                    <w:kern w:val="24"/>
                                    <w:sz w:val="40"/>
                                    <w:szCs w:val="40"/>
                                  </w:rPr>
                                </w:rPrChange>
                              </w:rPr>
                              <w:t>Iteration 3.B: Acquiring Digital Services</w:t>
                            </w:r>
                          </w:p>
                        </w:txbxContent>
                      </wps:txbx>
                      <wps:bodyPr wrap="square" rtlCol="0" anchor="ctr"/>
                    </wps:wsp>
                  </a:graphicData>
                </a:graphic>
                <wp14:sizeRelH relativeFrom="margin">
                  <wp14:pctWidth>0</wp14:pctWidth>
                </wp14:sizeRelH>
              </wp:anchor>
            </w:drawing>
          </mc:Choice>
          <mc:Fallback>
            <w:pict>
              <v:rect w14:anchorId="67671544" id="Rectangle 16" o:spid="_x0000_s1031" style="position:absolute;left:0;text-align:left;margin-left:0;margin-top:35.05pt;width:484.2pt;height:37.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" fillcolor="#004370" strokecolor="#1f4d78 [1604]" strokeweight="1pt">
                <v:textbox>
                  <w:txbxContent>
                    <w:p w14:paraId="3312901F" w14:textId="77777777" w:rsidR="00C1704F" w:rsidRPr="00FB7905" w:rsidRDefault="00C1704F" w:rsidP="004771BD">
                      <w:pPr>
                        <w:pStyle w:val="NormalWeb"/>
                        <w:spacing w:before="0" w:beforeAutospacing="0" w:after="0" w:afterAutospacing="0"/>
                        <w:jc w:val="center"/>
                        <w:rPr>
                          <w:sz w:val="32"/>
                          <w:szCs w:val="40"/>
                          <w:rPrChange w:id="437" w:author="Lauren E. Tindall" w:date="2016-10-17T16:54:00Z">
                            <w:rPr>
                              <w:sz w:val="40"/>
                              <w:szCs w:val="40"/>
                            </w:rPr>
                          </w:rPrChange>
                        </w:rPr>
                      </w:pPr>
                      <w:r w:rsidRPr="00FB7905">
                        <w:rPr>
                          <w:rFonts w:asciiTheme="minorHAnsi" w:hAnsi="Calibri" w:cstheme="minorBidi"/>
                          <w:b/>
                          <w:bCs/>
                          <w:color w:val="FFFFFF" w:themeColor="light1"/>
                          <w:kern w:val="24"/>
                          <w:sz w:val="32"/>
                          <w:szCs w:val="40"/>
                          <w:rPrChange w:id="438" w:author="Lauren E. Tindall" w:date="2016-10-17T16:54:00Z">
                            <w:rPr>
                              <w:rFonts w:asciiTheme="minorHAnsi" w:hAnsi="Calibri" w:cstheme="minorBidi"/>
                              <w:b/>
                              <w:bCs/>
                              <w:color w:val="FFFFFF" w:themeColor="light1"/>
                              <w:kern w:val="24"/>
                              <w:sz w:val="40"/>
                              <w:szCs w:val="40"/>
                            </w:rPr>
                          </w:rPrChange>
                        </w:rPr>
                        <w:t>Iteration 3.B: Acquiring Digital Services</w:t>
                      </w:r>
                    </w:p>
                  </w:txbxContent>
                </v:textbox>
              </v:rect>
            </w:pict>
          </mc:Fallback>
        </mc:AlternateContent>
      </w:r>
      <w:r w:rsidRPr="00011FBD">
        <w:t>Devise evaluation methods and criteria to evaluate vendor maturity and ability to deliver a product that solves a given need and given the definition of success.</w:t>
      </w:r>
    </w:p>
    <w:p w14:paraId="137572E2" w14:textId="4C50DBD5" w:rsidR="00011FBD" w:rsidRDefault="00011FBD" w:rsidP="00011FBD"/>
    <w:p w14:paraId="40B53F4C" w14:textId="02F1E9AA" w:rsidR="00011FBD" w:rsidRDefault="00011FBD" w:rsidP="00011FBD">
      <w:r w:rsidRPr="004771BD">
        <w:rPr>
          <w:noProof/>
        </w:rPr>
        <mc:AlternateContent>
          <mc:Choice Requires="wps">
            <w:drawing>
              <wp:anchor distT="0" distB="0" distL="114300" distR="114300" simplePos="0" relativeHeight="251665408" behindDoc="0" locked="0" layoutInCell="1" allowOverlap="1" wp14:anchorId="17696839" wp14:editId="796EE71A">
                <wp:simplePos x="0" y="0"/>
                <wp:positionH relativeFrom="column">
                  <wp:posOffset>-1</wp:posOffset>
                </wp:positionH>
                <wp:positionV relativeFrom="paragraph">
                  <wp:posOffset>183666</wp:posOffset>
                </wp:positionV>
                <wp:extent cx="6149227" cy="985652"/>
                <wp:effectExtent l="0" t="0" r="23495" b="24130"/>
                <wp:wrapNone/>
                <wp:docPr id="39" name="Rectangle 15"/>
                <wp:cNvGraphicFramePr/>
                <a:graphic xmlns:a="http://schemas.openxmlformats.org/drawingml/2006/main">
                  <a:graphicData uri="http://schemas.microsoft.com/office/word/2010/wordprocessingShape">
                    <wps:wsp>
                      <wps:cNvSpPr/>
                      <wps:spPr>
                        <a:xfrm>
                          <a:off x="0" y="0"/>
                          <a:ext cx="6149227" cy="985652"/>
                        </a:xfrm>
                        <a:prstGeom prst="rect">
                          <a:avLst/>
                        </a:prstGeom>
                        <a:solidFill>
                          <a:srgbClr val="DCEAF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30AAB"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39" w:author="Lauren E. Tindall" w:date="2016-10-17T16:54:00Z">
                                  <w:rPr>
                                    <w:rFonts w:eastAsia="Times New Roman"/>
                                    <w:sz w:val="32"/>
                                    <w:szCs w:val="32"/>
                                  </w:rPr>
                                </w:rPrChange>
                              </w:rPr>
                            </w:pPr>
                            <w:r w:rsidRPr="00FB7905">
                              <w:rPr>
                                <w:rFonts w:asciiTheme="minorHAnsi" w:hAnsi="Calibri"/>
                                <w:color w:val="000000"/>
                                <w:kern w:val="24"/>
                                <w:sz w:val="24"/>
                                <w:szCs w:val="32"/>
                                <w:rPrChange w:id="440" w:author="Lauren E. Tindall" w:date="2016-10-17T16:54:00Z">
                                  <w:rPr>
                                    <w:rFonts w:asciiTheme="minorHAnsi" w:hAnsi="Calibri"/>
                                    <w:color w:val="000000"/>
                                    <w:kern w:val="24"/>
                                    <w:sz w:val="32"/>
                                    <w:szCs w:val="32"/>
                                  </w:rPr>
                                </w:rPrChange>
                              </w:rPr>
                              <w:t>Develop your SOW/PWS/SOO</w:t>
                            </w:r>
                          </w:p>
                          <w:p w14:paraId="6E6CEE07"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41" w:author="Lauren E. Tindall" w:date="2016-10-17T16:54:00Z">
                                  <w:rPr>
                                    <w:rFonts w:eastAsia="Times New Roman"/>
                                    <w:sz w:val="32"/>
                                    <w:szCs w:val="32"/>
                                  </w:rPr>
                                </w:rPrChange>
                              </w:rPr>
                            </w:pPr>
                            <w:r w:rsidRPr="00FB7905">
                              <w:rPr>
                                <w:rFonts w:asciiTheme="minorHAnsi" w:hAnsi="Calibri"/>
                                <w:color w:val="000000"/>
                                <w:kern w:val="24"/>
                                <w:sz w:val="24"/>
                                <w:szCs w:val="32"/>
                                <w:rPrChange w:id="442" w:author="Lauren E. Tindall" w:date="2016-10-17T16:54:00Z">
                                  <w:rPr>
                                    <w:rFonts w:asciiTheme="minorHAnsi" w:hAnsi="Calibri"/>
                                    <w:color w:val="000000"/>
                                    <w:kern w:val="24"/>
                                    <w:sz w:val="32"/>
                                    <w:szCs w:val="32"/>
                                  </w:rPr>
                                </w:rPrChange>
                              </w:rPr>
                              <w:t>Complete your solicitation package</w:t>
                            </w:r>
                          </w:p>
                          <w:p w14:paraId="63F46D50"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43" w:author="Lauren E. Tindall" w:date="2016-10-17T16:54:00Z">
                                  <w:rPr>
                                    <w:rFonts w:eastAsia="Times New Roman"/>
                                    <w:sz w:val="32"/>
                                    <w:szCs w:val="32"/>
                                  </w:rPr>
                                </w:rPrChange>
                              </w:rPr>
                            </w:pPr>
                            <w:r w:rsidRPr="00FB7905">
                              <w:rPr>
                                <w:rFonts w:asciiTheme="minorHAnsi" w:hAnsi="Calibri"/>
                                <w:color w:val="000000"/>
                                <w:kern w:val="24"/>
                                <w:sz w:val="24"/>
                                <w:szCs w:val="32"/>
                                <w:rPrChange w:id="444" w:author="Lauren E. Tindall" w:date="2016-10-17T16:54:00Z">
                                  <w:rPr>
                                    <w:rFonts w:asciiTheme="minorHAnsi" w:hAnsi="Calibri"/>
                                    <w:color w:val="000000"/>
                                    <w:kern w:val="24"/>
                                    <w:sz w:val="32"/>
                                    <w:szCs w:val="32"/>
                                  </w:rPr>
                                </w:rPrChange>
                              </w:rPr>
                              <w:t>Ensure your evaluation criteria is complete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7696839" id="Rectangle 15" o:spid="_x0000_s1032" style="position:absolute;margin-left:0;margin-top:14.45pt;width:484.2pt;height:7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" fillcolor="#dceafc" strokecolor="#1f4d78 [1604]" strokeweight="1pt">
                <v:textbox>
                  <w:txbxContent>
                    <w:p w14:paraId="0E730AAB"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45" w:author="Lauren E. Tindall" w:date="2016-10-17T16:54:00Z">
                            <w:rPr>
                              <w:rFonts w:eastAsia="Times New Roman"/>
                              <w:sz w:val="32"/>
                              <w:szCs w:val="32"/>
                            </w:rPr>
                          </w:rPrChange>
                        </w:rPr>
                      </w:pPr>
                      <w:r w:rsidRPr="00FB7905">
                        <w:rPr>
                          <w:rFonts w:asciiTheme="minorHAnsi" w:hAnsi="Calibri"/>
                          <w:color w:val="000000"/>
                          <w:kern w:val="24"/>
                          <w:sz w:val="24"/>
                          <w:szCs w:val="32"/>
                          <w:rPrChange w:id="446" w:author="Lauren E. Tindall" w:date="2016-10-17T16:54:00Z">
                            <w:rPr>
                              <w:rFonts w:asciiTheme="minorHAnsi" w:hAnsi="Calibri"/>
                              <w:color w:val="000000"/>
                              <w:kern w:val="24"/>
                              <w:sz w:val="32"/>
                              <w:szCs w:val="32"/>
                            </w:rPr>
                          </w:rPrChange>
                        </w:rPr>
                        <w:t>Develop your SOW/PWS/SOO</w:t>
                      </w:r>
                    </w:p>
                    <w:p w14:paraId="6E6CEE07"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47" w:author="Lauren E. Tindall" w:date="2016-10-17T16:54:00Z">
                            <w:rPr>
                              <w:rFonts w:eastAsia="Times New Roman"/>
                              <w:sz w:val="32"/>
                              <w:szCs w:val="32"/>
                            </w:rPr>
                          </w:rPrChange>
                        </w:rPr>
                      </w:pPr>
                      <w:r w:rsidRPr="00FB7905">
                        <w:rPr>
                          <w:rFonts w:asciiTheme="minorHAnsi" w:hAnsi="Calibri"/>
                          <w:color w:val="000000"/>
                          <w:kern w:val="24"/>
                          <w:sz w:val="24"/>
                          <w:szCs w:val="32"/>
                          <w:rPrChange w:id="448" w:author="Lauren E. Tindall" w:date="2016-10-17T16:54:00Z">
                            <w:rPr>
                              <w:rFonts w:asciiTheme="minorHAnsi" w:hAnsi="Calibri"/>
                              <w:color w:val="000000"/>
                              <w:kern w:val="24"/>
                              <w:sz w:val="32"/>
                              <w:szCs w:val="32"/>
                            </w:rPr>
                          </w:rPrChange>
                        </w:rPr>
                        <w:t>Complete your solicitation package</w:t>
                      </w:r>
                    </w:p>
                    <w:p w14:paraId="63F46D50" w14:textId="77777777" w:rsidR="00C1704F" w:rsidRPr="00FB7905" w:rsidRDefault="00C1704F" w:rsidP="00A3690C">
                      <w:pPr>
                        <w:pStyle w:val="ListParagraph"/>
                        <w:numPr>
                          <w:ilvl w:val="0"/>
                          <w:numId w:val="38"/>
                        </w:numPr>
                        <w:spacing w:before="0" w:after="0" w:line="240" w:lineRule="auto"/>
                        <w:rPr>
                          <w:rFonts w:eastAsia="Times New Roman"/>
                          <w:sz w:val="24"/>
                          <w:szCs w:val="32"/>
                          <w:rPrChange w:id="449" w:author="Lauren E. Tindall" w:date="2016-10-17T16:54:00Z">
                            <w:rPr>
                              <w:rFonts w:eastAsia="Times New Roman"/>
                              <w:sz w:val="32"/>
                              <w:szCs w:val="32"/>
                            </w:rPr>
                          </w:rPrChange>
                        </w:rPr>
                      </w:pPr>
                      <w:r w:rsidRPr="00FB7905">
                        <w:rPr>
                          <w:rFonts w:asciiTheme="minorHAnsi" w:hAnsi="Calibri"/>
                          <w:color w:val="000000"/>
                          <w:kern w:val="24"/>
                          <w:sz w:val="24"/>
                          <w:szCs w:val="32"/>
                          <w:rPrChange w:id="450" w:author="Lauren E. Tindall" w:date="2016-10-17T16:54:00Z">
                            <w:rPr>
                              <w:rFonts w:asciiTheme="minorHAnsi" w:hAnsi="Calibri"/>
                              <w:color w:val="000000"/>
                              <w:kern w:val="24"/>
                              <w:sz w:val="32"/>
                              <w:szCs w:val="32"/>
                            </w:rPr>
                          </w:rPrChange>
                        </w:rPr>
                        <w:t>Ensure your evaluation criteria is complete</w:t>
                      </w:r>
                    </w:p>
                  </w:txbxContent>
                </v:textbox>
              </v:rect>
            </w:pict>
          </mc:Fallback>
        </mc:AlternateContent>
      </w:r>
    </w:p>
    <w:p w14:paraId="21F9ABA4" w14:textId="6F3C9A21" w:rsidR="00011FBD" w:rsidRDefault="00011FBD" w:rsidP="00011FBD"/>
    <w:p w14:paraId="403A7163" w14:textId="77777777" w:rsidR="00011FBD" w:rsidRDefault="00011FBD" w:rsidP="00011FBD"/>
    <w:p w14:paraId="5E6B3982" w14:textId="77777777" w:rsidR="00011FBD" w:rsidRDefault="00011FBD" w:rsidP="00011FBD"/>
    <w:p w14:paraId="59500814" w14:textId="77777777" w:rsidR="00011FBD" w:rsidRDefault="00011FBD" w:rsidP="00011FBD"/>
    <w:p w14:paraId="78A46A17" w14:textId="10FC73BC" w:rsidR="00011FBD" w:rsidRDefault="00011FBD" w:rsidP="00011FBD">
      <w:r>
        <w:t xml:space="preserve">Consider the performance objectives for </w:t>
      </w:r>
      <w:r w:rsidRPr="00011FBD">
        <w:rPr>
          <w:b/>
        </w:rPr>
        <w:t>I</w:t>
      </w:r>
      <w:r>
        <w:rPr>
          <w:b/>
        </w:rPr>
        <w:t>teration 3.B</w:t>
      </w:r>
      <w:r>
        <w:t>:</w:t>
      </w:r>
    </w:p>
    <w:p w14:paraId="6C2C2F9D" w14:textId="77777777" w:rsidR="007E7D9A" w:rsidRPr="00011FBD" w:rsidRDefault="007E7D9A" w:rsidP="00A3690C">
      <w:pPr>
        <w:pStyle w:val="ListParagraph"/>
        <w:numPr>
          <w:ilvl w:val="0"/>
          <w:numId w:val="39"/>
        </w:numPr>
      </w:pPr>
      <w:r w:rsidRPr="00011FBD">
        <w:t>Differentiate between buying compliance and buying outcomes.</w:t>
      </w:r>
    </w:p>
    <w:p w14:paraId="762B8A93" w14:textId="77777777" w:rsidR="007E7D9A" w:rsidRPr="00011FBD" w:rsidRDefault="007E7D9A" w:rsidP="00A3690C">
      <w:pPr>
        <w:pStyle w:val="ListParagraph"/>
        <w:numPr>
          <w:ilvl w:val="0"/>
          <w:numId w:val="39"/>
        </w:numPr>
      </w:pPr>
      <w:r w:rsidRPr="00011FBD">
        <w:t xml:space="preserve">Identify the role that security plays in digital service contracts. </w:t>
      </w:r>
    </w:p>
    <w:p w14:paraId="7F702302" w14:textId="77777777" w:rsidR="007E7D9A" w:rsidRPr="00011FBD" w:rsidRDefault="007E7D9A" w:rsidP="00A3690C">
      <w:pPr>
        <w:pStyle w:val="ListParagraph"/>
        <w:numPr>
          <w:ilvl w:val="0"/>
          <w:numId w:val="39"/>
        </w:numPr>
      </w:pPr>
      <w:r w:rsidRPr="00011FBD">
        <w:t>Develop your acquisition package for procuring digital services, including proposal and source selection methods.</w:t>
      </w:r>
    </w:p>
    <w:p w14:paraId="0BFBFC71" w14:textId="77777777" w:rsidR="007E7D9A" w:rsidRPr="00011FBD" w:rsidRDefault="007E7D9A" w:rsidP="00A3690C">
      <w:pPr>
        <w:pStyle w:val="ListParagraph"/>
        <w:numPr>
          <w:ilvl w:val="0"/>
          <w:numId w:val="39"/>
        </w:numPr>
      </w:pPr>
      <w:r w:rsidRPr="00011FBD">
        <w:t>Define evaluation criteria, given evaluation strategy discussed in your acquisition strategy.</w:t>
      </w:r>
    </w:p>
    <w:p w14:paraId="5D102024" w14:textId="33372FCB" w:rsidR="00147648" w:rsidRDefault="007E7D9A" w:rsidP="00A3690C">
      <w:pPr>
        <w:pStyle w:val="ListParagraph"/>
        <w:numPr>
          <w:ilvl w:val="0"/>
          <w:numId w:val="39"/>
        </w:numPr>
      </w:pPr>
      <w:r w:rsidRPr="00011FBD">
        <w:t>Share examples of acquisition innovation.</w:t>
      </w:r>
    </w:p>
    <w:p w14:paraId="6731507E" w14:textId="77777777" w:rsidR="00147648" w:rsidRDefault="00147648">
      <w:pPr>
        <w:spacing w:before="0"/>
      </w:pPr>
      <w:r>
        <w:br w:type="page"/>
      </w:r>
    </w:p>
    <w:p w14:paraId="7755D772" w14:textId="4A2F2C75" w:rsidR="00011FBD" w:rsidRDefault="00147648" w:rsidP="00FB7905">
      <w:pPr>
        <w:pStyle w:val="Heading1"/>
      </w:pPr>
      <w:bookmarkStart w:id="451" w:name="_Toc464484920"/>
      <w:r>
        <w:lastRenderedPageBreak/>
        <w:t>Lean Acquisition Planning Canvas</w:t>
      </w:r>
      <w:bookmarkEnd w:id="451"/>
    </w:p>
    <w:p w14:paraId="69E9D221" w14:textId="543CF51E" w:rsidR="00147648" w:rsidRDefault="00147648" w:rsidP="00147648">
      <w:r w:rsidRPr="00147648">
        <w:t xml:space="preserve">A lean canvas is a tool you can use </w:t>
      </w:r>
      <w:del w:id="452" w:author="Lauren E. Tindall" w:date="2016-10-17T16:54:00Z">
        <w:r w:rsidRPr="00147648" w:rsidDel="00FB7905">
          <w:delText>in acquisition planning to help you brainstorm and prioritize different aspects of acquisition</w:delText>
        </w:r>
      </w:del>
      <w:ins w:id="453" w:author="Lauren E. Tindall" w:date="2016-10-17T16:54:00Z">
        <w:r w:rsidR="00FB7905">
          <w:t>to create your acquisition strategy and acquisition plan</w:t>
        </w:r>
      </w:ins>
      <w:r>
        <w:t xml:space="preserve">. Use the space below to take </w:t>
      </w:r>
      <w:del w:id="454" w:author="Lauren E. Tindall" w:date="2016-10-17T16:55:00Z">
        <w:r w:rsidDel="00FB7905">
          <w:delText>any notes on using the lean canvas in acquisition planning</w:delText>
        </w:r>
      </w:del>
      <w:ins w:id="455" w:author="Lauren E. Tindall" w:date="2016-10-17T16:55:00Z">
        <w:r w:rsidR="00FB7905">
          <w:t>notes during the presentation</w:t>
        </w:r>
      </w:ins>
      <w:r>
        <w:t>.</w:t>
      </w:r>
      <w:ins w:id="456" w:author="Lauren E. Tindall" w:date="2016-10-17T16:55:00Z">
        <w:r w:rsidR="00FB7905">
          <w:t xml:space="preserve"> You will be asked to use the lean canvas to complete activities in Release 3.</w:t>
        </w:r>
      </w:ins>
      <w:r>
        <w:t xml:space="preserve"> </w:t>
      </w:r>
    </w:p>
    <w:tbl>
      <w:tblPr>
        <w:tblStyle w:val="TableGrid"/>
        <w:tblW w:w="10025" w:type="dxa"/>
        <w:tblLook w:val="04A0" w:firstRow="1" w:lastRow="0" w:firstColumn="1" w:lastColumn="0" w:noHBand="0" w:noVBand="1"/>
      </w:tblPr>
      <w:tblGrid>
        <w:gridCol w:w="10025"/>
      </w:tblGrid>
      <w:tr w:rsidR="00147648" w14:paraId="1F43A8D5" w14:textId="77777777" w:rsidTr="007E7D9A">
        <w:trPr>
          <w:trHeight w:val="10907"/>
        </w:trPr>
        <w:tc>
          <w:tcPr>
            <w:tcW w:w="10025" w:type="dxa"/>
          </w:tcPr>
          <w:p w14:paraId="3C64F7E0" w14:textId="77777777" w:rsidR="00147648" w:rsidRDefault="00147648" w:rsidP="007E7D9A">
            <w:pPr>
              <w:spacing w:before="0"/>
            </w:pPr>
            <w:r>
              <w:br w:type="page"/>
            </w:r>
          </w:p>
          <w:p w14:paraId="08863248" w14:textId="77777777" w:rsidR="00147648" w:rsidRDefault="00147648" w:rsidP="007E7D9A">
            <w:pPr>
              <w:spacing w:before="0"/>
            </w:pPr>
          </w:p>
        </w:tc>
      </w:tr>
    </w:tbl>
    <w:p w14:paraId="457D9D02" w14:textId="77777777" w:rsidR="00147648" w:rsidRPr="00147648" w:rsidRDefault="00147648" w:rsidP="00147648"/>
    <w:p w14:paraId="669B99B9" w14:textId="77777777" w:rsidR="004A300C" w:rsidRDefault="004A300C">
      <w:pPr>
        <w:spacing w:before="0"/>
        <w:sectPr w:rsidR="004A300C" w:rsidSect="00FA4619">
          <w:headerReference w:type="default" r:id="rId21"/>
          <w:footerReference w:type="default" r:id="rId22"/>
          <w:pgSz w:w="12240" w:h="15840"/>
          <w:pgMar w:top="1440" w:right="1440" w:bottom="1440" w:left="1440" w:header="720" w:footer="720" w:gutter="0"/>
          <w:cols w:space="720"/>
          <w:docGrid w:linePitch="360"/>
        </w:sectPr>
      </w:pPr>
    </w:p>
    <w:p w14:paraId="515517A9" w14:textId="77777777" w:rsidR="00011FBD" w:rsidDel="00FB7905" w:rsidRDefault="00011FBD" w:rsidP="00FB7905">
      <w:pPr>
        <w:pStyle w:val="Heading1"/>
        <w:rPr>
          <w:del w:id="457" w:author="Lauren E. Tindall" w:date="2016-10-17T16:56:00Z"/>
        </w:rPr>
        <w:pPrChange w:id="458" w:author="Lauren E. Tindall" w:date="2016-10-17T16:56:00Z">
          <w:pPr/>
        </w:pPrChange>
      </w:pPr>
    </w:p>
    <w:p w14:paraId="7CA1ABFC" w14:textId="44DB6519" w:rsidR="00011FBD" w:rsidRPr="00011FBD" w:rsidDel="00FB7905" w:rsidRDefault="00011FBD" w:rsidP="00FB7905">
      <w:pPr>
        <w:pStyle w:val="Heading1"/>
        <w:rPr>
          <w:del w:id="459" w:author="Lauren E. Tindall" w:date="2016-10-17T16:56:00Z"/>
        </w:rPr>
        <w:sectPr w:rsidR="00011FBD" w:rsidRPr="00011FBD" w:rsidDel="00FB7905" w:rsidSect="004A300C">
          <w:pgSz w:w="15840" w:h="12240" w:orient="landscape" w:code="1"/>
          <w:pgMar w:top="1440" w:right="1440" w:bottom="1440" w:left="1440" w:header="720" w:footer="720" w:gutter="0"/>
          <w:cols w:space="720"/>
          <w:docGrid w:linePitch="360"/>
        </w:sectPr>
        <w:pPrChange w:id="460" w:author="Lauren E. Tindall" w:date="2016-10-17T16:56:00Z">
          <w:pPr/>
        </w:pPrChange>
      </w:pPr>
    </w:p>
    <w:p w14:paraId="6E31A46F" w14:textId="44C11503" w:rsidR="004F6EB4" w:rsidRDefault="00147648" w:rsidP="00FB7905">
      <w:pPr>
        <w:pStyle w:val="Heading1"/>
      </w:pPr>
      <w:bookmarkStart w:id="461" w:name="_Toc464484922"/>
      <w:r>
        <w:t>Live Digital Assignment: Demo Day Notes</w:t>
      </w:r>
      <w:bookmarkEnd w:id="461"/>
    </w:p>
    <w:p w14:paraId="74FA6351" w14:textId="75EAA591" w:rsidR="00147648" w:rsidRDefault="00147648" w:rsidP="00147648">
      <w:r>
        <w:t xml:space="preserve">Use the following pages to record any notes, comments, or questions from the LDA presentations. </w:t>
      </w:r>
    </w:p>
    <w:tbl>
      <w:tblPr>
        <w:tblStyle w:val="TableGrid"/>
        <w:tblW w:w="10025" w:type="dxa"/>
        <w:tblLook w:val="04A0" w:firstRow="1" w:lastRow="0" w:firstColumn="1" w:lastColumn="0" w:noHBand="0" w:noVBand="1"/>
      </w:tblPr>
      <w:tblGrid>
        <w:gridCol w:w="10025"/>
      </w:tblGrid>
      <w:tr w:rsidR="00147648" w14:paraId="2D455F3D" w14:textId="77777777" w:rsidTr="00147648">
        <w:trPr>
          <w:trHeight w:val="11627"/>
        </w:trPr>
        <w:tc>
          <w:tcPr>
            <w:tcW w:w="10025" w:type="dxa"/>
          </w:tcPr>
          <w:p w14:paraId="45DE91F4" w14:textId="77777777" w:rsidR="00147648" w:rsidRDefault="00147648" w:rsidP="007E7D9A">
            <w:pPr>
              <w:spacing w:before="0"/>
            </w:pPr>
            <w:r>
              <w:br w:type="page"/>
            </w:r>
          </w:p>
          <w:p w14:paraId="0692153C" w14:textId="77777777" w:rsidR="00147648" w:rsidRDefault="00147648" w:rsidP="007E7D9A">
            <w:pPr>
              <w:spacing w:before="0"/>
            </w:pPr>
          </w:p>
        </w:tc>
      </w:tr>
    </w:tbl>
    <w:p w14:paraId="1F7E73F5" w14:textId="77777777" w:rsidR="00147648" w:rsidRPr="00C1704F" w:rsidRDefault="00147648">
      <w:pPr>
        <w:pPrChange w:id="462" w:author="Wolf, Brock" w:date="2016-10-17T16:24:00Z">
          <w:pPr>
            <w:pStyle w:val="Heading1"/>
          </w:pPr>
        </w:pPrChange>
      </w:pPr>
      <w:r w:rsidRPr="0034319A">
        <w:rPr>
          <w:b/>
          <w:rPrChange w:id="463" w:author="Wolf, Brock" w:date="2016-10-17T16:24:00Z">
            <w:rPr>
              <w:b w:val="0"/>
            </w:rPr>
          </w:rPrChange>
        </w:rPr>
        <w:lastRenderedPageBreak/>
        <w:t>Live Digital Assignment: Demo Day Notes</w:t>
      </w:r>
    </w:p>
    <w:p w14:paraId="5133312E" w14:textId="77777777" w:rsidR="00147648" w:rsidRDefault="00147648" w:rsidP="00147648">
      <w:r>
        <w:t xml:space="preserve">Use the following pages to record any notes, comments, or questions from the LDA presentations. </w:t>
      </w:r>
    </w:p>
    <w:tbl>
      <w:tblPr>
        <w:tblStyle w:val="TableGrid"/>
        <w:tblW w:w="10025" w:type="dxa"/>
        <w:tblLook w:val="04A0" w:firstRow="1" w:lastRow="0" w:firstColumn="1" w:lastColumn="0" w:noHBand="0" w:noVBand="1"/>
        <w:tblPrChange w:id="464" w:author="Lauren E. Tindall" w:date="2016-10-17T16:56:00Z">
          <w:tblPr>
            <w:tblStyle w:val="TableGrid"/>
            <w:tblW w:w="10025" w:type="dxa"/>
            <w:tblLook w:val="04A0" w:firstRow="1" w:lastRow="0" w:firstColumn="1" w:lastColumn="0" w:noHBand="0" w:noVBand="1"/>
          </w:tblPr>
        </w:tblPrChange>
      </w:tblPr>
      <w:tblGrid>
        <w:gridCol w:w="10025"/>
        <w:tblGridChange w:id="465">
          <w:tblGrid>
            <w:gridCol w:w="10025"/>
          </w:tblGrid>
        </w:tblGridChange>
      </w:tblGrid>
      <w:tr w:rsidR="00147648" w14:paraId="6A050A30" w14:textId="77777777" w:rsidTr="006C03B5">
        <w:trPr>
          <w:trHeight w:val="11294"/>
          <w:trPrChange w:id="466" w:author="Lauren E. Tindall" w:date="2016-10-17T16:56:00Z">
            <w:trPr>
              <w:trHeight w:val="11627"/>
            </w:trPr>
          </w:trPrChange>
        </w:trPr>
        <w:tc>
          <w:tcPr>
            <w:tcW w:w="10025" w:type="dxa"/>
            <w:tcPrChange w:id="467" w:author="Lauren E. Tindall" w:date="2016-10-17T16:56:00Z">
              <w:tcPr>
                <w:tcW w:w="10025" w:type="dxa"/>
              </w:tcPr>
            </w:tcPrChange>
          </w:tcPr>
          <w:p w14:paraId="33F28DE0" w14:textId="77777777" w:rsidR="00147648" w:rsidRDefault="00147648" w:rsidP="007E7D9A">
            <w:pPr>
              <w:spacing w:before="0"/>
            </w:pPr>
            <w:r>
              <w:br w:type="page"/>
            </w:r>
          </w:p>
          <w:p w14:paraId="7B398DE2" w14:textId="77777777" w:rsidR="00147648" w:rsidRDefault="00147648" w:rsidP="007E7D9A">
            <w:pPr>
              <w:spacing w:before="0"/>
            </w:pPr>
          </w:p>
        </w:tc>
      </w:tr>
    </w:tbl>
    <w:p w14:paraId="5E64D3A3" w14:textId="44B7EF32" w:rsidR="00147648" w:rsidRPr="00C1704F" w:rsidDel="006C03B5" w:rsidRDefault="00147648" w:rsidP="006C03B5">
      <w:pPr>
        <w:rPr>
          <w:del w:id="468" w:author="Lauren E. Tindall" w:date="2016-10-17T16:56:00Z"/>
        </w:rPr>
        <w:pPrChange w:id="469" w:author="Lauren E. Tindall" w:date="2016-10-17T16:56:00Z">
          <w:pPr>
            <w:pStyle w:val="Heading1"/>
          </w:pPr>
        </w:pPrChange>
      </w:pPr>
      <w:del w:id="470" w:author="Lauren E. Tindall" w:date="2016-10-17T16:56:00Z">
        <w:r w:rsidRPr="0034319A" w:rsidDel="006C03B5">
          <w:rPr>
            <w:b/>
            <w:rPrChange w:id="471" w:author="Wolf, Brock" w:date="2016-10-17T16:25:00Z">
              <w:rPr>
                <w:b w:val="0"/>
              </w:rPr>
            </w:rPrChange>
          </w:rPr>
          <w:delText>Live Digital Assignment: Demo Day Notes</w:delText>
        </w:r>
      </w:del>
    </w:p>
    <w:p w14:paraId="5D180C40" w14:textId="5F602E26" w:rsidR="00147648" w:rsidDel="006C03B5" w:rsidRDefault="00147648" w:rsidP="006C03B5">
      <w:pPr>
        <w:rPr>
          <w:del w:id="472" w:author="Lauren E. Tindall" w:date="2016-10-17T16:56:00Z"/>
        </w:rPr>
        <w:pPrChange w:id="473" w:author="Lauren E. Tindall" w:date="2016-10-17T16:56:00Z">
          <w:pPr/>
        </w:pPrChange>
      </w:pPr>
      <w:del w:id="474" w:author="Lauren E. Tindall" w:date="2016-10-17T16:56:00Z">
        <w:r w:rsidDel="006C03B5">
          <w:delText xml:space="preserve">Use the following pages to record any notes, comments, or questions from the LDA presentations. </w:delText>
        </w:r>
      </w:del>
    </w:p>
    <w:tbl>
      <w:tblPr>
        <w:tblStyle w:val="TableGrid"/>
        <w:tblW w:w="10025" w:type="dxa"/>
        <w:tblLook w:val="04A0" w:firstRow="1" w:lastRow="0" w:firstColumn="1" w:lastColumn="0" w:noHBand="0" w:noVBand="1"/>
      </w:tblPr>
      <w:tblGrid>
        <w:gridCol w:w="10025"/>
      </w:tblGrid>
      <w:tr w:rsidR="00147648" w:rsidDel="006C03B5" w14:paraId="684C1396" w14:textId="5CFF0322" w:rsidTr="00147648">
        <w:trPr>
          <w:trHeight w:val="11267"/>
          <w:del w:id="475" w:author="Lauren E. Tindall" w:date="2016-10-17T16:56:00Z"/>
        </w:trPr>
        <w:tc>
          <w:tcPr>
            <w:tcW w:w="10025" w:type="dxa"/>
          </w:tcPr>
          <w:p w14:paraId="7E9ACCA3" w14:textId="07D7519B" w:rsidR="00147648" w:rsidDel="006C03B5" w:rsidRDefault="00147648" w:rsidP="006C03B5">
            <w:pPr>
              <w:rPr>
                <w:del w:id="476" w:author="Lauren E. Tindall" w:date="2016-10-17T16:56:00Z"/>
              </w:rPr>
              <w:pPrChange w:id="477" w:author="Lauren E. Tindall" w:date="2016-10-17T16:56:00Z">
                <w:pPr>
                  <w:spacing w:before="0"/>
                </w:pPr>
              </w:pPrChange>
            </w:pPr>
            <w:del w:id="478" w:author="Lauren E. Tindall" w:date="2016-10-17T16:56:00Z">
              <w:r w:rsidDel="006C03B5">
                <w:br w:type="page"/>
              </w:r>
            </w:del>
          </w:p>
          <w:p w14:paraId="13A97DCE" w14:textId="6A626D11" w:rsidR="00147648" w:rsidDel="006C03B5" w:rsidRDefault="00147648" w:rsidP="006C03B5">
            <w:pPr>
              <w:rPr>
                <w:del w:id="479" w:author="Lauren E. Tindall" w:date="2016-10-17T16:56:00Z"/>
              </w:rPr>
              <w:pPrChange w:id="480" w:author="Lauren E. Tindall" w:date="2016-10-17T16:56:00Z">
                <w:pPr>
                  <w:spacing w:before="0"/>
                </w:pPr>
              </w:pPrChange>
            </w:pPr>
          </w:p>
        </w:tc>
      </w:tr>
    </w:tbl>
    <w:p w14:paraId="11AB5BBA" w14:textId="77777777" w:rsidR="00147648" w:rsidRPr="00147648" w:rsidRDefault="00147648" w:rsidP="006C03B5"/>
    <w:sectPr w:rsidR="00147648" w:rsidRPr="00147648" w:rsidSect="00011FBD">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Erin" w:date="2016-10-17T13:25:00Z" w:initials="EF">
    <w:p w14:paraId="52DDCE61" w14:textId="4712CE6C" w:rsidR="00C1704F" w:rsidRDefault="00C1704F">
      <w:pPr>
        <w:pStyle w:val="CommentText"/>
      </w:pPr>
      <w:r>
        <w:rPr>
          <w:rStyle w:val="CommentReference"/>
        </w:rPr>
        <w:annotationRef/>
      </w:r>
      <w:r>
        <w:t xml:space="preserve">The title page is being really strange. It’s pulling the image into the TOC, and I can’t figure out why. </w:t>
      </w:r>
    </w:p>
  </w:comment>
  <w:comment w:id="277" w:author="Erin" w:date="2016-10-17T14:44:00Z" w:initials="EF">
    <w:p w14:paraId="5185029D" w14:textId="12530006" w:rsidR="00C1704F" w:rsidRDefault="00C1704F">
      <w:pPr>
        <w:pStyle w:val="CommentText"/>
      </w:pPr>
      <w:r>
        <w:rPr>
          <w:rStyle w:val="CommentReference"/>
        </w:rPr>
        <w:annotationRef/>
      </w:r>
      <w:r>
        <w:t>The facilitator agenda calls this “Exercise: Choosing an Alternative” and that’s what I see on page 11 as well. Just want to make sure we are consistent.</w:t>
      </w:r>
    </w:p>
  </w:comment>
  <w:comment w:id="278" w:author="Wolf, Brock" w:date="2016-10-17T16:21:00Z" w:initials="WB">
    <w:p w14:paraId="5C66FC02" w14:textId="3CAF6E03" w:rsidR="00C1704F" w:rsidRDefault="00C1704F">
      <w:pPr>
        <w:pStyle w:val="CommentText"/>
      </w:pPr>
      <w:r>
        <w:rPr>
          <w:rStyle w:val="CommentReference"/>
        </w:rPr>
        <w:annotationRef/>
      </w:r>
      <w:r>
        <w:t xml:space="preserve">Renamed </w:t>
      </w:r>
    </w:p>
  </w:comment>
  <w:comment w:id="292" w:author="Erin" w:date="2016-10-17T14:18:00Z" w:initials="EF">
    <w:p w14:paraId="5D846675" w14:textId="66F0ECAB" w:rsidR="00C1704F" w:rsidRDefault="00C1704F">
      <w:pPr>
        <w:pStyle w:val="CommentText"/>
      </w:pPr>
      <w:r>
        <w:rPr>
          <w:rStyle w:val="CommentReference"/>
        </w:rPr>
        <w:annotationRef/>
      </w:r>
      <w:r>
        <w:t>I don’t know that we need to mark this transition for the participants. It seems like something more for the facilitators.</w:t>
      </w:r>
    </w:p>
  </w:comment>
  <w:comment w:id="386" w:author="Lauren E. Tindall" w:date="2016-10-17T16:45:00Z" w:initials="LET">
    <w:p w14:paraId="38945EE7" w14:textId="710C7BEF" w:rsidR="00C1704F" w:rsidRDefault="00C1704F">
      <w:pPr>
        <w:pStyle w:val="CommentText"/>
      </w:pPr>
      <w:r>
        <w:rPr>
          <w:rStyle w:val="CommentReference"/>
        </w:rPr>
        <w:annotationRef/>
      </w:r>
      <w:r>
        <w:t>Isn’t this a duplicate? Can we delete?</w:t>
      </w:r>
    </w:p>
  </w:comment>
  <w:comment w:id="398" w:author="Lauren E. Tindall" w:date="2016-10-17T16:48:00Z" w:initials="LET">
    <w:p w14:paraId="2DE1684D" w14:textId="4377BE5D" w:rsidR="00FB7905" w:rsidRDefault="00FB7905">
      <w:pPr>
        <w:pStyle w:val="CommentText"/>
      </w:pPr>
      <w:r>
        <w:rPr>
          <w:rStyle w:val="CommentReference"/>
        </w:rPr>
        <w:annotationRef/>
      </w:r>
      <w:r>
        <w:t xml:space="preserve">Brock, we need to print this market research report for them: </w:t>
      </w:r>
      <w:hyperlink r:id="rId1" w:history="1">
        <w:r w:rsidRPr="006A18F5">
          <w:rPr>
            <w:rStyle w:val="Hyperlink"/>
          </w:rPr>
          <w:t>https://projectspace.icfi.com/tms/OMB_Challenge/_layouts/15/WopiFrame.aspx?sourcedoc=/tms/OMB_Challenge/Shared%20Documents/3_Release%202/4_R2%20Classroom/Market_Research_Report_-CRM_-_USDS.docx&amp;action=default</w:t>
        </w:r>
      </w:hyperlink>
    </w:p>
    <w:p w14:paraId="63CEC608" w14:textId="77777777" w:rsidR="00FB7905" w:rsidRDefault="00FB7905">
      <w:pPr>
        <w:pStyle w:val="CommentText"/>
      </w:pPr>
    </w:p>
    <w:p w14:paraId="0A03CA0A" w14:textId="00468ED0" w:rsidR="00FB7905" w:rsidRDefault="00FB790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DCE61" w15:done="0"/>
  <w15:commentEx w15:paraId="5185029D" w15:done="0"/>
  <w15:commentEx w15:paraId="5C66FC02" w15:paraIdParent="5185029D" w15:done="0"/>
  <w15:commentEx w15:paraId="5D846675" w15:done="0"/>
  <w15:commentEx w15:paraId="38945EE7" w15:done="0"/>
  <w15:commentEx w15:paraId="0A03CA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7C1AC" w14:textId="77777777" w:rsidR="00C1704F" w:rsidRDefault="00C1704F" w:rsidP="00A563EC">
      <w:pPr>
        <w:spacing w:after="0" w:line="240" w:lineRule="auto"/>
      </w:pPr>
      <w:r>
        <w:separator/>
      </w:r>
    </w:p>
  </w:endnote>
  <w:endnote w:type="continuationSeparator" w:id="0">
    <w:p w14:paraId="53B08FAA" w14:textId="77777777" w:rsidR="00C1704F" w:rsidRDefault="00C1704F" w:rsidP="00A5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60D18" w14:textId="21D1D122" w:rsidR="00C1704F" w:rsidRDefault="00C1704F" w:rsidP="00F727E2">
    <w:pPr>
      <w:pStyle w:val="Footer"/>
    </w:pPr>
    <w:r>
      <w:rPr>
        <w:noProof/>
      </w:rPr>
      <mc:AlternateContent>
        <mc:Choice Requires="wps">
          <w:drawing>
            <wp:anchor distT="0" distB="0" distL="114300" distR="114300" simplePos="0" relativeHeight="251643904" behindDoc="0" locked="0" layoutInCell="1" allowOverlap="1" wp14:anchorId="764B53DA" wp14:editId="790F0E95">
              <wp:simplePos x="0" y="0"/>
              <wp:positionH relativeFrom="column">
                <wp:posOffset>-183515</wp:posOffset>
              </wp:positionH>
              <wp:positionV relativeFrom="paragraph">
                <wp:posOffset>-78740</wp:posOffset>
              </wp:positionV>
              <wp:extent cx="6316345"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631634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26359" id="Straight Connector 14"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4.45pt,-6.2pt" to="482.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" strokecolor="#7f7f7f [1612]" strokeweight="2pt">
              <v:stroke joinstyle="miter"/>
            </v:line>
          </w:pict>
        </mc:Fallback>
      </mc:AlternateContent>
    </w:r>
    <w:sdt>
      <w:sdtPr>
        <w:id w:val="1154958991"/>
        <w:docPartObj>
          <w:docPartGallery w:val="Page Numbers (Bottom of Page)"/>
          <w:docPartUnique/>
        </w:docPartObj>
      </w:sdtPr>
      <w:sdtContent>
        <w:sdt>
          <w:sdtPr>
            <w:id w:val="727570197"/>
            <w:docPartObj>
              <w:docPartGallery w:val="Page Numbers (Top of Page)"/>
              <w:docPartUnique/>
            </w:docPartObj>
          </w:sdtPr>
          <w:sdtContent>
            <w:r>
              <w:t>October</w:t>
            </w:r>
            <w:r>
              <w:rPr>
                <w:b/>
              </w:rPr>
              <w:t xml:space="preserve"> </w:t>
            </w:r>
            <w:r>
              <w:t>2016</w:t>
            </w:r>
            <w:r>
              <w:tab/>
            </w:r>
            <w:r>
              <w:tab/>
              <w:t xml:space="preserve">Page </w:t>
            </w:r>
          </w:sdtContent>
        </w:sdt>
      </w:sdtContent>
    </w:sdt>
    <w:r>
      <w:fldChar w:fldCharType="begin"/>
    </w:r>
    <w:r>
      <w:instrText xml:space="preserve"> PAGE   \* MERGEFORMAT </w:instrText>
    </w:r>
    <w:r>
      <w:fldChar w:fldCharType="separate"/>
    </w:r>
    <w:r w:rsidR="006C03B5">
      <w:rPr>
        <w:noProof/>
      </w:rPr>
      <w:t>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DE14E" w14:textId="73F340C9" w:rsidR="00C1704F" w:rsidRDefault="00C1704F" w:rsidP="00DE10AF">
    <w:pPr>
      <w:pStyle w:val="Footer"/>
    </w:pPr>
    <w:r>
      <w:rPr>
        <w:noProof/>
      </w:rPr>
      <mc:AlternateContent>
        <mc:Choice Requires="wps">
          <w:drawing>
            <wp:anchor distT="0" distB="0" distL="114300" distR="114300" simplePos="0" relativeHeight="251678720" behindDoc="0" locked="0" layoutInCell="1" allowOverlap="1" wp14:anchorId="5249180B" wp14:editId="62EF3E59">
              <wp:simplePos x="0" y="0"/>
              <wp:positionH relativeFrom="column">
                <wp:posOffset>-183515</wp:posOffset>
              </wp:positionH>
              <wp:positionV relativeFrom="paragraph">
                <wp:posOffset>-78740</wp:posOffset>
              </wp:positionV>
              <wp:extent cx="6316345"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631634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7B7A3"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45pt,-6.2pt" to="482.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" strokecolor="#7f7f7f [1612]" strokeweight="2pt">
              <v:stroke joinstyle="miter"/>
            </v:line>
          </w:pict>
        </mc:Fallback>
      </mc:AlternateContent>
    </w:r>
    <w:sdt>
      <w:sdtPr>
        <w:id w:val="-1204244595"/>
        <w:docPartObj>
          <w:docPartGallery w:val="Page Numbers (Bottom of Page)"/>
          <w:docPartUnique/>
        </w:docPartObj>
      </w:sdtPr>
      <w:sdtContent>
        <w:sdt>
          <w:sdtPr>
            <w:id w:val="547731410"/>
            <w:docPartObj>
              <w:docPartGallery w:val="Page Numbers (Top of Page)"/>
              <w:docPartUnique/>
            </w:docPartObj>
          </w:sdtPr>
          <w:sdtContent>
            <w:r>
              <w:t>October 2016</w:t>
            </w:r>
            <w:r>
              <w:tab/>
            </w:r>
            <w:r>
              <w:tab/>
              <w:t xml:space="preserve">Page </w:t>
            </w:r>
            <w:r>
              <w:fldChar w:fldCharType="begin"/>
            </w:r>
            <w:r>
              <w:instrText xml:space="preserve"> PAGE   \* MERGEFORMAT </w:instrText>
            </w:r>
            <w:r>
              <w:fldChar w:fldCharType="separate"/>
            </w:r>
            <w:r w:rsidR="006C03B5">
              <w:rPr>
                <w:noProof/>
              </w:rPr>
              <w:t>2</w:t>
            </w:r>
            <w:r>
              <w:rPr>
                <w:noProof/>
              </w:rPr>
              <w:fldChar w:fldCharType="end"/>
            </w:r>
          </w:sdtContent>
        </w:sdt>
      </w:sdtContent>
    </w:sdt>
  </w:p>
  <w:p w14:paraId="09F2866A" w14:textId="5A5813C7" w:rsidR="00C1704F" w:rsidRPr="00DE10AF" w:rsidRDefault="00C1704F" w:rsidP="00DE10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8F9A3" w14:textId="5E8B7961" w:rsidR="00C1704F" w:rsidRDefault="00C1704F" w:rsidP="00F727E2">
    <w:pPr>
      <w:pStyle w:val="Footer"/>
    </w:pPr>
    <w:r>
      <w:rPr>
        <w:noProof/>
      </w:rPr>
      <mc:AlternateContent>
        <mc:Choice Requires="wps">
          <w:drawing>
            <wp:anchor distT="0" distB="0" distL="114300" distR="114300" simplePos="0" relativeHeight="251672576" behindDoc="0" locked="0" layoutInCell="1" allowOverlap="1" wp14:anchorId="73291D26" wp14:editId="10996E90">
              <wp:simplePos x="0" y="0"/>
              <wp:positionH relativeFrom="column">
                <wp:posOffset>-183515</wp:posOffset>
              </wp:positionH>
              <wp:positionV relativeFrom="paragraph">
                <wp:posOffset>-78740</wp:posOffset>
              </wp:positionV>
              <wp:extent cx="6316345"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631634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0D0EF"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45pt,-6.2pt" to="482.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" strokecolor="#7f7f7f [1612]" strokeweight="2pt">
              <v:stroke joinstyle="miter"/>
            </v:line>
          </w:pict>
        </mc:Fallback>
      </mc:AlternateContent>
    </w:r>
    <w:sdt>
      <w:sdtPr>
        <w:id w:val="1334881117"/>
        <w:docPartObj>
          <w:docPartGallery w:val="Page Numbers (Bottom of Page)"/>
          <w:docPartUnique/>
        </w:docPartObj>
      </w:sdtPr>
      <w:sdtContent>
        <w:sdt>
          <w:sdtPr>
            <w:id w:val="2109542367"/>
            <w:docPartObj>
              <w:docPartGallery w:val="Page Numbers (Top of Page)"/>
              <w:docPartUnique/>
            </w:docPartObj>
          </w:sdtPr>
          <w:sdtContent>
            <w:r>
              <w:t>October 2016</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C03B5">
              <w:rPr>
                <w:b/>
                <w:bCs/>
                <w:noProof/>
              </w:rPr>
              <w:t>27</w:t>
            </w:r>
            <w:r>
              <w:rPr>
                <w:b/>
                <w:bCs/>
                <w:sz w:val="24"/>
                <w:szCs w:val="24"/>
              </w:rPr>
              <w:fldChar w:fldCharType="end"/>
            </w:r>
          </w:sdtContent>
        </w:sdt>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588D8" w14:textId="7F2AD3E2" w:rsidR="00C1704F" w:rsidRDefault="00C1704F" w:rsidP="006C03B5">
    <w:pPr>
      <w:pStyle w:val="Footer"/>
      <w:tabs>
        <w:tab w:val="clear" w:pos="4680"/>
        <w:tab w:val="clear" w:pos="9360"/>
        <w:tab w:val="right" w:pos="12960"/>
      </w:tabs>
      <w:pPrChange w:id="481" w:author="Lauren E. Tindall" w:date="2016-10-17T16:56:00Z">
        <w:pPr>
          <w:pStyle w:val="Footer"/>
          <w:tabs>
            <w:tab w:val="clear" w:pos="9360"/>
            <w:tab w:val="right" w:pos="12960"/>
          </w:tabs>
        </w:pPr>
      </w:pPrChange>
    </w:pPr>
    <w:r>
      <w:rPr>
        <w:noProof/>
      </w:rPr>
      <mc:AlternateContent>
        <mc:Choice Requires="wps">
          <w:drawing>
            <wp:anchor distT="0" distB="0" distL="114300" distR="114300" simplePos="0" relativeHeight="251656192" behindDoc="0" locked="0" layoutInCell="1" allowOverlap="1" wp14:anchorId="4FBF978A" wp14:editId="108A4FF7">
              <wp:simplePos x="0" y="0"/>
              <wp:positionH relativeFrom="column">
                <wp:posOffset>-181069</wp:posOffset>
              </wp:positionH>
              <wp:positionV relativeFrom="paragraph">
                <wp:posOffset>-81022</wp:posOffset>
              </wp:positionV>
              <wp:extent cx="6437014" cy="9054"/>
              <wp:effectExtent l="0" t="0" r="20955" b="29210"/>
              <wp:wrapNone/>
              <wp:docPr id="22" name="Straight Connector 22"/>
              <wp:cNvGraphicFramePr/>
              <a:graphic xmlns:a="http://schemas.openxmlformats.org/drawingml/2006/main">
                <a:graphicData uri="http://schemas.microsoft.com/office/word/2010/wordprocessingShape">
                  <wps:wsp>
                    <wps:cNvCnPr/>
                    <wps:spPr>
                      <a:xfrm>
                        <a:off x="0" y="0"/>
                        <a:ext cx="6437014" cy="9054"/>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D5B58" id="Straight Connector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4pt" to="492.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" strokecolor="#7f7f7f [1612]" strokeweight="2pt">
              <v:stroke joinstyle="miter"/>
            </v:line>
          </w:pict>
        </mc:Fallback>
      </mc:AlternateContent>
    </w:r>
    <w:sdt>
      <w:sdtPr>
        <w:id w:val="2139521796"/>
        <w:docPartObj>
          <w:docPartGallery w:val="Page Numbers (Bottom of Page)"/>
          <w:docPartUnique/>
        </w:docPartObj>
      </w:sdtPr>
      <w:sdtContent>
        <w:sdt>
          <w:sdtPr>
            <w:id w:val="-2004037624"/>
            <w:docPartObj>
              <w:docPartGallery w:val="Page Numbers (Top of Page)"/>
              <w:docPartUnique/>
            </w:docPartObj>
          </w:sdtPr>
          <w:sdtContent>
            <w:r>
              <w:t>October 2016</w:t>
            </w:r>
            <w:ins w:id="482" w:author="Lauren E. Tindall" w:date="2016-10-17T16:56:00Z">
              <w:r w:rsidR="006C03B5">
                <w:t xml:space="preserve">                                                                                                                     </w:t>
              </w:r>
            </w:ins>
            <w:del w:id="483" w:author="Lauren E. Tindall" w:date="2016-10-17T16:56:00Z">
              <w:r w:rsidDel="006C03B5">
                <w:tab/>
              </w:r>
              <w:r w:rsidDel="006C03B5">
                <w:tab/>
              </w:r>
            </w:del>
            <w:r>
              <w:t xml:space="preserve">Page </w:t>
            </w:r>
            <w:r>
              <w:rPr>
                <w:b/>
                <w:bCs/>
                <w:sz w:val="24"/>
                <w:szCs w:val="24"/>
              </w:rPr>
              <w:fldChar w:fldCharType="begin"/>
            </w:r>
            <w:r>
              <w:rPr>
                <w:b/>
                <w:bCs/>
              </w:rPr>
              <w:instrText xml:space="preserve"> PAGE </w:instrText>
            </w:r>
            <w:r>
              <w:rPr>
                <w:b/>
                <w:bCs/>
                <w:sz w:val="24"/>
                <w:szCs w:val="24"/>
              </w:rPr>
              <w:fldChar w:fldCharType="separate"/>
            </w:r>
            <w:r w:rsidR="006C03B5">
              <w:rPr>
                <w:b/>
                <w:bCs/>
                <w:noProof/>
              </w:rPr>
              <w:t>28</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CD9CD" w14:textId="77777777" w:rsidR="00C1704F" w:rsidRDefault="00C1704F" w:rsidP="00A563EC">
      <w:pPr>
        <w:spacing w:after="0" w:line="240" w:lineRule="auto"/>
      </w:pPr>
      <w:r>
        <w:separator/>
      </w:r>
    </w:p>
  </w:footnote>
  <w:footnote w:type="continuationSeparator" w:id="0">
    <w:p w14:paraId="6668B600" w14:textId="77777777" w:rsidR="00C1704F" w:rsidRDefault="00C1704F" w:rsidP="00A5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A4C81" w14:textId="58547DB5" w:rsidR="00C1704F" w:rsidRDefault="00C1704F" w:rsidP="00655DC7">
    <w:pPr>
      <w:pStyle w:val="Header"/>
      <w:tabs>
        <w:tab w:val="clear" w:pos="9360"/>
      </w:tabs>
    </w:pPr>
    <w:r w:rsidRPr="00EB50FF">
      <w:rPr>
        <w:noProof/>
      </w:rPr>
      <w:drawing>
        <wp:anchor distT="0" distB="0" distL="114300" distR="114300" simplePos="0" relativeHeight="251652096" behindDoc="0" locked="0" layoutInCell="1" allowOverlap="1" wp14:anchorId="3B1CF178" wp14:editId="472D8969">
          <wp:simplePos x="0" y="0"/>
          <wp:positionH relativeFrom="column">
            <wp:posOffset>5469255</wp:posOffset>
          </wp:positionH>
          <wp:positionV relativeFrom="paragraph">
            <wp:posOffset>-478155</wp:posOffset>
          </wp:positionV>
          <wp:extent cx="1096645" cy="872490"/>
          <wp:effectExtent l="0" t="0" r="8255" b="3810"/>
          <wp:wrapNone/>
          <wp:docPr id="30"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icf-edx-pilot.cloudapp.net/static/themes/ionisx/images/sunrise.98dd28f2df8a.jpg"/>
                  <pic:cNvPicPr>
                    <a:picLocks noChangeAspect="1" noChangeArrowheads="1"/>
                  </pic:cNvPicPr>
                </pic:nvPicPr>
                <pic:blipFill rotWithShape="1">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l="58613"/>
                  <a:stretch/>
                </pic:blipFill>
                <pic:spPr bwMode="auto">
                  <a:xfrm>
                    <a:off x="0" y="0"/>
                    <a:ext cx="1096645" cy="872490"/>
                  </a:xfrm>
                  <a:prstGeom prst="rect">
                    <a:avLst/>
                  </a:prstGeom>
                  <a:noFill/>
                  <a:effectLst/>
                  <a:extLst/>
                </pic:spPr>
              </pic:pic>
            </a:graphicData>
          </a:graphic>
          <wp14:sizeRelH relativeFrom="margin">
            <wp14:pctWidth>0</wp14:pctWidth>
          </wp14:sizeRelH>
          <wp14:sizeRelV relativeFrom="margin">
            <wp14:pctHeight>0</wp14:pctHeight>
          </wp14:sizeRelV>
        </wp:anchor>
      </w:drawing>
    </w:r>
    <w:r w:rsidRPr="00EB50FF">
      <w:rPr>
        <w:noProof/>
      </w:rPr>
      <mc:AlternateContent>
        <mc:Choice Requires="wps">
          <w:drawing>
            <wp:anchor distT="0" distB="0" distL="114300" distR="114300" simplePos="0" relativeHeight="251648000" behindDoc="0" locked="0" layoutInCell="1" allowOverlap="1" wp14:anchorId="204D05B9" wp14:editId="38FD501F">
              <wp:simplePos x="0" y="0"/>
              <wp:positionH relativeFrom="column">
                <wp:posOffset>4130566</wp:posOffset>
              </wp:positionH>
              <wp:positionV relativeFrom="paragraph">
                <wp:posOffset>-478221</wp:posOffset>
              </wp:positionV>
              <wp:extent cx="2732076" cy="884431"/>
              <wp:effectExtent l="0" t="0" r="0" b="0"/>
              <wp:wrapNone/>
              <wp:docPr id="5" name="Rectangle 7"/>
              <wp:cNvGraphicFramePr/>
              <a:graphic xmlns:a="http://schemas.openxmlformats.org/drawingml/2006/main">
                <a:graphicData uri="http://schemas.microsoft.com/office/word/2010/wordprocessingShape">
                  <wps:wsp>
                    <wps:cNvSpPr/>
                    <wps:spPr>
                      <a:xfrm>
                        <a:off x="0" y="0"/>
                        <a:ext cx="2732076" cy="884431"/>
                      </a:xfrm>
                      <a:prstGeom prst="rect">
                        <a:avLst/>
                      </a:prstGeom>
                      <a:solidFill>
                        <a:srgbClr val="4291F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223877C" id="Rectangle 7" o:spid="_x0000_s1026" style="position:absolute;margin-left:325.25pt;margin-top:-37.65pt;width:215.1pt;height:69.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" fillcolor="#4291f0" stroked="f" strokeweight="1pt"/>
          </w:pict>
        </mc:Fallback>
      </mc:AlternateContent>
    </w:r>
    <w:r>
      <w:t xml:space="preserve">Digital Acquisition MVP </w:t>
    </w:r>
    <w:r>
      <w:tab/>
    </w:r>
  </w:p>
  <w:p w14:paraId="5D45D50A" w14:textId="0921C5B2" w:rsidR="00C1704F" w:rsidRDefault="00C1704F" w:rsidP="00353BEF">
    <w:pPr>
      <w:pStyle w:val="Header"/>
    </w:pPr>
    <w:r>
      <w:t>Release 2 Collaborative Classroom Session Materials</w:t>
    </w:r>
    <w:r w:rsidRPr="00A563EC">
      <w:rPr>
        <w:noProof/>
      </w:rPr>
      <w:t xml:space="preserve"> </w:t>
    </w:r>
  </w:p>
  <w:p w14:paraId="5B0ADB37" w14:textId="77777777" w:rsidR="00C1704F" w:rsidRDefault="00C1704F">
    <w:pPr>
      <w:pStyle w:val="Header"/>
    </w:pPr>
    <w:r>
      <w:rPr>
        <w:noProof/>
      </w:rPr>
      <mc:AlternateContent>
        <mc:Choice Requires="wps">
          <w:drawing>
            <wp:anchor distT="0" distB="0" distL="114300" distR="114300" simplePos="0" relativeHeight="251657216" behindDoc="0" locked="0" layoutInCell="1" allowOverlap="1" wp14:anchorId="6DAEECBE" wp14:editId="68F779F8">
              <wp:simplePos x="0" y="0"/>
              <wp:positionH relativeFrom="column">
                <wp:posOffset>-52552</wp:posOffset>
              </wp:positionH>
              <wp:positionV relativeFrom="paragraph">
                <wp:posOffset>22028</wp:posOffset>
              </wp:positionV>
              <wp:extent cx="6914888" cy="11561"/>
              <wp:effectExtent l="0" t="0" r="19685" b="26670"/>
              <wp:wrapNone/>
              <wp:docPr id="9" name="Straight Connector 9"/>
              <wp:cNvGraphicFramePr/>
              <a:graphic xmlns:a="http://schemas.openxmlformats.org/drawingml/2006/main">
                <a:graphicData uri="http://schemas.microsoft.com/office/word/2010/wordprocessingShape">
                  <wps:wsp>
                    <wps:cNvCnPr/>
                    <wps:spPr>
                      <a:xfrm>
                        <a:off x="0" y="0"/>
                        <a:ext cx="6914888" cy="11561"/>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81572" id="Straight Connector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75pt" to="540.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" strokecolor="#7f7f7f [1612]" strokeweight="2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B9F8B" w14:textId="4DDBE444" w:rsidR="00C1704F" w:rsidRDefault="00C1704F" w:rsidP="00DE10AF">
    <w:pPr>
      <w:pStyle w:val="Header"/>
      <w:tabs>
        <w:tab w:val="clear" w:pos="9360"/>
      </w:tabs>
    </w:pPr>
    <w:r w:rsidRPr="00EB50FF">
      <w:rPr>
        <w:noProof/>
      </w:rPr>
      <w:drawing>
        <wp:anchor distT="0" distB="0" distL="114300" distR="114300" simplePos="0" relativeHeight="251639808" behindDoc="0" locked="0" layoutInCell="1" allowOverlap="1" wp14:anchorId="29810884" wp14:editId="51AF751F">
          <wp:simplePos x="0" y="0"/>
          <wp:positionH relativeFrom="column">
            <wp:posOffset>5469255</wp:posOffset>
          </wp:positionH>
          <wp:positionV relativeFrom="paragraph">
            <wp:posOffset>-478155</wp:posOffset>
          </wp:positionV>
          <wp:extent cx="1096645" cy="872490"/>
          <wp:effectExtent l="0" t="0" r="8255" b="3810"/>
          <wp:wrapNone/>
          <wp:docPr id="31"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icf-edx-pilot.cloudapp.net/static/themes/ionisx/images/sunrise.98dd28f2df8a.jpg"/>
                  <pic:cNvPicPr>
                    <a:picLocks noChangeAspect="1" noChangeArrowheads="1"/>
                  </pic:cNvPicPr>
                </pic:nvPicPr>
                <pic:blipFill rotWithShape="1">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l="58613"/>
                  <a:stretch/>
                </pic:blipFill>
                <pic:spPr bwMode="auto">
                  <a:xfrm>
                    <a:off x="0" y="0"/>
                    <a:ext cx="1096645" cy="872490"/>
                  </a:xfrm>
                  <a:prstGeom prst="rect">
                    <a:avLst/>
                  </a:prstGeom>
                  <a:noFill/>
                  <a:effectLst/>
                  <a:extLst/>
                </pic:spPr>
              </pic:pic>
            </a:graphicData>
          </a:graphic>
          <wp14:sizeRelH relativeFrom="margin">
            <wp14:pctWidth>0</wp14:pctWidth>
          </wp14:sizeRelH>
          <wp14:sizeRelV relativeFrom="margin">
            <wp14:pctHeight>0</wp14:pctHeight>
          </wp14:sizeRelV>
        </wp:anchor>
      </w:drawing>
    </w:r>
    <w:r w:rsidRPr="00EB50FF">
      <w:rPr>
        <w:noProof/>
      </w:rPr>
      <mc:AlternateContent>
        <mc:Choice Requires="wps">
          <w:drawing>
            <wp:anchor distT="0" distB="0" distL="114300" distR="114300" simplePos="0" relativeHeight="251633664" behindDoc="0" locked="0" layoutInCell="1" allowOverlap="1" wp14:anchorId="1C9F1F64" wp14:editId="532CFE00">
              <wp:simplePos x="0" y="0"/>
              <wp:positionH relativeFrom="column">
                <wp:posOffset>4130566</wp:posOffset>
              </wp:positionH>
              <wp:positionV relativeFrom="paragraph">
                <wp:posOffset>-478221</wp:posOffset>
              </wp:positionV>
              <wp:extent cx="2732076" cy="884431"/>
              <wp:effectExtent l="0" t="0" r="0" b="0"/>
              <wp:wrapNone/>
              <wp:docPr id="6" name="Rectangle 7"/>
              <wp:cNvGraphicFramePr/>
              <a:graphic xmlns:a="http://schemas.openxmlformats.org/drawingml/2006/main">
                <a:graphicData uri="http://schemas.microsoft.com/office/word/2010/wordprocessingShape">
                  <wps:wsp>
                    <wps:cNvSpPr/>
                    <wps:spPr>
                      <a:xfrm>
                        <a:off x="0" y="0"/>
                        <a:ext cx="2732076" cy="884431"/>
                      </a:xfrm>
                      <a:prstGeom prst="rect">
                        <a:avLst/>
                      </a:prstGeom>
                      <a:solidFill>
                        <a:srgbClr val="4291F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D983C0" id="Rectangle 7" o:spid="_x0000_s1026" style="position:absolute;margin-left:325.25pt;margin-top:-37.65pt;width:215.1pt;height:69.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" fillcolor="#4291f0" stroked="f" strokeweight="1pt"/>
          </w:pict>
        </mc:Fallback>
      </mc:AlternateContent>
    </w:r>
    <w:r>
      <w:t xml:space="preserve">Digital Acquisition MVP </w:t>
    </w:r>
    <w:r>
      <w:tab/>
    </w:r>
  </w:p>
  <w:p w14:paraId="06547FA6" w14:textId="40882174" w:rsidR="00C1704F" w:rsidRDefault="00C1704F" w:rsidP="00DE10AF">
    <w:pPr>
      <w:pStyle w:val="Header"/>
    </w:pPr>
    <w:r>
      <w:t>Release 2 Collaborative Classroom Session Materials</w:t>
    </w:r>
    <w:r w:rsidRPr="00A563EC">
      <w:rPr>
        <w:noProof/>
      </w:rPr>
      <w:t xml:space="preserve"> </w:t>
    </w:r>
  </w:p>
  <w:p w14:paraId="2EC759B1" w14:textId="26FC0EE6" w:rsidR="00C1704F" w:rsidRPr="00DE10AF" w:rsidRDefault="00C1704F" w:rsidP="00DE10AF">
    <w:pPr>
      <w:pStyle w:val="Header"/>
    </w:pPr>
    <w:r>
      <w:rPr>
        <w:noProof/>
      </w:rPr>
      <mc:AlternateContent>
        <mc:Choice Requires="wps">
          <w:drawing>
            <wp:anchor distT="0" distB="0" distL="114300" distR="114300" simplePos="0" relativeHeight="251684864" behindDoc="0" locked="0" layoutInCell="1" allowOverlap="1" wp14:anchorId="24515726" wp14:editId="00193ABE">
              <wp:simplePos x="0" y="0"/>
              <wp:positionH relativeFrom="column">
                <wp:posOffset>-52552</wp:posOffset>
              </wp:positionH>
              <wp:positionV relativeFrom="paragraph">
                <wp:posOffset>22028</wp:posOffset>
              </wp:positionV>
              <wp:extent cx="6914888" cy="11561"/>
              <wp:effectExtent l="0" t="0" r="19685" b="26670"/>
              <wp:wrapNone/>
              <wp:docPr id="12" name="Straight Connector 12"/>
              <wp:cNvGraphicFramePr/>
              <a:graphic xmlns:a="http://schemas.openxmlformats.org/drawingml/2006/main">
                <a:graphicData uri="http://schemas.microsoft.com/office/word/2010/wordprocessingShape">
                  <wps:wsp>
                    <wps:cNvCnPr/>
                    <wps:spPr>
                      <a:xfrm>
                        <a:off x="0" y="0"/>
                        <a:ext cx="6914888" cy="11561"/>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9A646" id="Straight Connector 1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75pt" to="540.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" strokecolor="#7f7f7f [1612]" strokeweight="2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CDECE" w14:textId="70578C83" w:rsidR="00C1704F" w:rsidRDefault="00C1704F" w:rsidP="00655DC7">
    <w:pPr>
      <w:pStyle w:val="Header"/>
      <w:tabs>
        <w:tab w:val="clear" w:pos="9360"/>
      </w:tabs>
    </w:pPr>
    <w:r w:rsidRPr="00EB50FF">
      <w:rPr>
        <w:noProof/>
      </w:rPr>
      <w:drawing>
        <wp:anchor distT="0" distB="0" distL="114300" distR="114300" simplePos="0" relativeHeight="251664384" behindDoc="0" locked="0" layoutInCell="1" allowOverlap="1" wp14:anchorId="299226A2" wp14:editId="0F37C66F">
          <wp:simplePos x="0" y="0"/>
          <wp:positionH relativeFrom="column">
            <wp:posOffset>5469255</wp:posOffset>
          </wp:positionH>
          <wp:positionV relativeFrom="paragraph">
            <wp:posOffset>-478155</wp:posOffset>
          </wp:positionV>
          <wp:extent cx="1096645" cy="872490"/>
          <wp:effectExtent l="0" t="0" r="8255" b="3810"/>
          <wp:wrapNone/>
          <wp:docPr id="33"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icf-edx-pilot.cloudapp.net/static/themes/ionisx/images/sunrise.98dd28f2df8a.jpg"/>
                  <pic:cNvPicPr>
                    <a:picLocks noChangeAspect="1" noChangeArrowheads="1"/>
                  </pic:cNvPicPr>
                </pic:nvPicPr>
                <pic:blipFill rotWithShape="1">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l="58613"/>
                  <a:stretch/>
                </pic:blipFill>
                <pic:spPr bwMode="auto">
                  <a:xfrm>
                    <a:off x="0" y="0"/>
                    <a:ext cx="1096645" cy="872490"/>
                  </a:xfrm>
                  <a:prstGeom prst="rect">
                    <a:avLst/>
                  </a:prstGeom>
                  <a:noFill/>
                  <a:effectLst/>
                  <a:extLst/>
                </pic:spPr>
              </pic:pic>
            </a:graphicData>
          </a:graphic>
          <wp14:sizeRelH relativeFrom="margin">
            <wp14:pctWidth>0</wp14:pctWidth>
          </wp14:sizeRelH>
          <wp14:sizeRelV relativeFrom="margin">
            <wp14:pctHeight>0</wp14:pctHeight>
          </wp14:sizeRelV>
        </wp:anchor>
      </w:drawing>
    </w:r>
    <w:r w:rsidRPr="00EB50FF">
      <w:rPr>
        <w:noProof/>
      </w:rPr>
      <mc:AlternateContent>
        <mc:Choice Requires="wps">
          <w:drawing>
            <wp:anchor distT="0" distB="0" distL="114300" distR="114300" simplePos="0" relativeHeight="251660288" behindDoc="0" locked="0" layoutInCell="1" allowOverlap="1" wp14:anchorId="5AAE1673" wp14:editId="69C4593A">
              <wp:simplePos x="0" y="0"/>
              <wp:positionH relativeFrom="column">
                <wp:posOffset>4130566</wp:posOffset>
              </wp:positionH>
              <wp:positionV relativeFrom="paragraph">
                <wp:posOffset>-478221</wp:posOffset>
              </wp:positionV>
              <wp:extent cx="2732076" cy="884431"/>
              <wp:effectExtent l="0" t="0" r="0" b="0"/>
              <wp:wrapNone/>
              <wp:docPr id="10" name="Rectangle 7"/>
              <wp:cNvGraphicFramePr/>
              <a:graphic xmlns:a="http://schemas.openxmlformats.org/drawingml/2006/main">
                <a:graphicData uri="http://schemas.microsoft.com/office/word/2010/wordprocessingShape">
                  <wps:wsp>
                    <wps:cNvSpPr/>
                    <wps:spPr>
                      <a:xfrm>
                        <a:off x="0" y="0"/>
                        <a:ext cx="2732076" cy="884431"/>
                      </a:xfrm>
                      <a:prstGeom prst="rect">
                        <a:avLst/>
                      </a:prstGeom>
                      <a:solidFill>
                        <a:srgbClr val="4291F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2D76651" id="Rectangle 7" o:spid="_x0000_s1026" style="position:absolute;margin-left:325.25pt;margin-top:-37.65pt;width:215.1pt;height:6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" fillcolor="#4291f0" stroked="f" strokeweight="1pt"/>
          </w:pict>
        </mc:Fallback>
      </mc:AlternateContent>
    </w:r>
    <w:r>
      <w:t xml:space="preserve">Digital Acquisition MVP </w:t>
    </w:r>
    <w:r>
      <w:tab/>
    </w:r>
  </w:p>
  <w:p w14:paraId="150C8916" w14:textId="3A575C11" w:rsidR="00C1704F" w:rsidRDefault="00C1704F" w:rsidP="000918E9">
    <w:pPr>
      <w:pStyle w:val="Header"/>
    </w:pPr>
    <w:r>
      <w:t>Release 2 Collaborative Classroom Session Materials</w:t>
    </w:r>
    <w:r w:rsidRPr="00A563EC">
      <w:rPr>
        <w:noProof/>
      </w:rPr>
      <w:t xml:space="preserve"> </w:t>
    </w:r>
  </w:p>
  <w:p w14:paraId="1CF3DB66" w14:textId="77777777" w:rsidR="00C1704F" w:rsidRDefault="00C1704F">
    <w:pPr>
      <w:pStyle w:val="Header"/>
    </w:pPr>
    <w:r>
      <w:rPr>
        <w:noProof/>
      </w:rPr>
      <mc:AlternateContent>
        <mc:Choice Requires="wps">
          <w:drawing>
            <wp:anchor distT="0" distB="0" distL="114300" distR="114300" simplePos="0" relativeHeight="251668480" behindDoc="0" locked="0" layoutInCell="1" allowOverlap="1" wp14:anchorId="12A11D98" wp14:editId="2C9FFC29">
              <wp:simplePos x="0" y="0"/>
              <wp:positionH relativeFrom="column">
                <wp:posOffset>-52552</wp:posOffset>
              </wp:positionH>
              <wp:positionV relativeFrom="paragraph">
                <wp:posOffset>22028</wp:posOffset>
              </wp:positionV>
              <wp:extent cx="6914888" cy="11561"/>
              <wp:effectExtent l="0" t="0" r="19685" b="26670"/>
              <wp:wrapNone/>
              <wp:docPr id="18" name="Straight Connector 18"/>
              <wp:cNvGraphicFramePr/>
              <a:graphic xmlns:a="http://schemas.openxmlformats.org/drawingml/2006/main">
                <a:graphicData uri="http://schemas.microsoft.com/office/word/2010/wordprocessingShape">
                  <wps:wsp>
                    <wps:cNvCnPr/>
                    <wps:spPr>
                      <a:xfrm>
                        <a:off x="0" y="0"/>
                        <a:ext cx="6914888" cy="11561"/>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B1B9"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75pt" to="540.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" strokecolor="#7f7f7f [1612]" strokeweight="2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10B0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61B81"/>
    <w:multiLevelType w:val="hybridMultilevel"/>
    <w:tmpl w:val="A32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5806"/>
    <w:multiLevelType w:val="hybridMultilevel"/>
    <w:tmpl w:val="54EA1C0A"/>
    <w:lvl w:ilvl="0" w:tplc="28A48604">
      <w:start w:val="1"/>
      <w:numFmt w:val="bullet"/>
      <w:lvlText w:val=""/>
      <w:lvlJc w:val="left"/>
      <w:pPr>
        <w:tabs>
          <w:tab w:val="num" w:pos="720"/>
        </w:tabs>
        <w:ind w:left="720" w:hanging="360"/>
      </w:pPr>
      <w:rPr>
        <w:rFonts w:ascii="Symbol" w:hAnsi="Symbol" w:hint="default"/>
      </w:rPr>
    </w:lvl>
    <w:lvl w:ilvl="1" w:tplc="D7D806F4" w:tentative="1">
      <w:start w:val="1"/>
      <w:numFmt w:val="bullet"/>
      <w:lvlText w:val=""/>
      <w:lvlJc w:val="left"/>
      <w:pPr>
        <w:tabs>
          <w:tab w:val="num" w:pos="1440"/>
        </w:tabs>
        <w:ind w:left="1440" w:hanging="360"/>
      </w:pPr>
      <w:rPr>
        <w:rFonts w:ascii="Symbol" w:hAnsi="Symbol" w:hint="default"/>
      </w:rPr>
    </w:lvl>
    <w:lvl w:ilvl="2" w:tplc="3D2E6854" w:tentative="1">
      <w:start w:val="1"/>
      <w:numFmt w:val="bullet"/>
      <w:lvlText w:val=""/>
      <w:lvlJc w:val="left"/>
      <w:pPr>
        <w:tabs>
          <w:tab w:val="num" w:pos="2160"/>
        </w:tabs>
        <w:ind w:left="2160" w:hanging="360"/>
      </w:pPr>
      <w:rPr>
        <w:rFonts w:ascii="Symbol" w:hAnsi="Symbol" w:hint="default"/>
      </w:rPr>
    </w:lvl>
    <w:lvl w:ilvl="3" w:tplc="C3A05DC6" w:tentative="1">
      <w:start w:val="1"/>
      <w:numFmt w:val="bullet"/>
      <w:lvlText w:val=""/>
      <w:lvlJc w:val="left"/>
      <w:pPr>
        <w:tabs>
          <w:tab w:val="num" w:pos="2880"/>
        </w:tabs>
        <w:ind w:left="2880" w:hanging="360"/>
      </w:pPr>
      <w:rPr>
        <w:rFonts w:ascii="Symbol" w:hAnsi="Symbol" w:hint="default"/>
      </w:rPr>
    </w:lvl>
    <w:lvl w:ilvl="4" w:tplc="12C2EBC2" w:tentative="1">
      <w:start w:val="1"/>
      <w:numFmt w:val="bullet"/>
      <w:lvlText w:val=""/>
      <w:lvlJc w:val="left"/>
      <w:pPr>
        <w:tabs>
          <w:tab w:val="num" w:pos="3600"/>
        </w:tabs>
        <w:ind w:left="3600" w:hanging="360"/>
      </w:pPr>
      <w:rPr>
        <w:rFonts w:ascii="Symbol" w:hAnsi="Symbol" w:hint="default"/>
      </w:rPr>
    </w:lvl>
    <w:lvl w:ilvl="5" w:tplc="2E54D4FA" w:tentative="1">
      <w:start w:val="1"/>
      <w:numFmt w:val="bullet"/>
      <w:lvlText w:val=""/>
      <w:lvlJc w:val="left"/>
      <w:pPr>
        <w:tabs>
          <w:tab w:val="num" w:pos="4320"/>
        </w:tabs>
        <w:ind w:left="4320" w:hanging="360"/>
      </w:pPr>
      <w:rPr>
        <w:rFonts w:ascii="Symbol" w:hAnsi="Symbol" w:hint="default"/>
      </w:rPr>
    </w:lvl>
    <w:lvl w:ilvl="6" w:tplc="14208DBA" w:tentative="1">
      <w:start w:val="1"/>
      <w:numFmt w:val="bullet"/>
      <w:lvlText w:val=""/>
      <w:lvlJc w:val="left"/>
      <w:pPr>
        <w:tabs>
          <w:tab w:val="num" w:pos="5040"/>
        </w:tabs>
        <w:ind w:left="5040" w:hanging="360"/>
      </w:pPr>
      <w:rPr>
        <w:rFonts w:ascii="Symbol" w:hAnsi="Symbol" w:hint="default"/>
      </w:rPr>
    </w:lvl>
    <w:lvl w:ilvl="7" w:tplc="95FC6646" w:tentative="1">
      <w:start w:val="1"/>
      <w:numFmt w:val="bullet"/>
      <w:lvlText w:val=""/>
      <w:lvlJc w:val="left"/>
      <w:pPr>
        <w:tabs>
          <w:tab w:val="num" w:pos="5760"/>
        </w:tabs>
        <w:ind w:left="5760" w:hanging="360"/>
      </w:pPr>
      <w:rPr>
        <w:rFonts w:ascii="Symbol" w:hAnsi="Symbol" w:hint="default"/>
      </w:rPr>
    </w:lvl>
    <w:lvl w:ilvl="8" w:tplc="E0501C2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57C036F"/>
    <w:multiLevelType w:val="hybridMultilevel"/>
    <w:tmpl w:val="0770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ED7340"/>
    <w:multiLevelType w:val="hybridMultilevel"/>
    <w:tmpl w:val="4BA2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077E0A"/>
    <w:multiLevelType w:val="hybridMultilevel"/>
    <w:tmpl w:val="0F1A93D8"/>
    <w:lvl w:ilvl="0" w:tplc="45AAF82E">
      <w:start w:val="1"/>
      <w:numFmt w:val="bullet"/>
      <w:lvlText w:val="•"/>
      <w:lvlJc w:val="left"/>
      <w:pPr>
        <w:tabs>
          <w:tab w:val="num" w:pos="720"/>
        </w:tabs>
        <w:ind w:left="720" w:hanging="360"/>
      </w:pPr>
      <w:rPr>
        <w:rFonts w:ascii="Arial" w:hAnsi="Arial" w:hint="default"/>
      </w:rPr>
    </w:lvl>
    <w:lvl w:ilvl="1" w:tplc="B1AECEC6" w:tentative="1">
      <w:start w:val="1"/>
      <w:numFmt w:val="bullet"/>
      <w:lvlText w:val="•"/>
      <w:lvlJc w:val="left"/>
      <w:pPr>
        <w:tabs>
          <w:tab w:val="num" w:pos="1440"/>
        </w:tabs>
        <w:ind w:left="1440" w:hanging="360"/>
      </w:pPr>
      <w:rPr>
        <w:rFonts w:ascii="Arial" w:hAnsi="Arial" w:hint="default"/>
      </w:rPr>
    </w:lvl>
    <w:lvl w:ilvl="2" w:tplc="1A36CA28" w:tentative="1">
      <w:start w:val="1"/>
      <w:numFmt w:val="bullet"/>
      <w:lvlText w:val="•"/>
      <w:lvlJc w:val="left"/>
      <w:pPr>
        <w:tabs>
          <w:tab w:val="num" w:pos="2160"/>
        </w:tabs>
        <w:ind w:left="2160" w:hanging="360"/>
      </w:pPr>
      <w:rPr>
        <w:rFonts w:ascii="Arial" w:hAnsi="Arial" w:hint="default"/>
      </w:rPr>
    </w:lvl>
    <w:lvl w:ilvl="3" w:tplc="DD326480" w:tentative="1">
      <w:start w:val="1"/>
      <w:numFmt w:val="bullet"/>
      <w:lvlText w:val="•"/>
      <w:lvlJc w:val="left"/>
      <w:pPr>
        <w:tabs>
          <w:tab w:val="num" w:pos="2880"/>
        </w:tabs>
        <w:ind w:left="2880" w:hanging="360"/>
      </w:pPr>
      <w:rPr>
        <w:rFonts w:ascii="Arial" w:hAnsi="Arial" w:hint="default"/>
      </w:rPr>
    </w:lvl>
    <w:lvl w:ilvl="4" w:tplc="03762C12" w:tentative="1">
      <w:start w:val="1"/>
      <w:numFmt w:val="bullet"/>
      <w:lvlText w:val="•"/>
      <w:lvlJc w:val="left"/>
      <w:pPr>
        <w:tabs>
          <w:tab w:val="num" w:pos="3600"/>
        </w:tabs>
        <w:ind w:left="3600" w:hanging="360"/>
      </w:pPr>
      <w:rPr>
        <w:rFonts w:ascii="Arial" w:hAnsi="Arial" w:hint="default"/>
      </w:rPr>
    </w:lvl>
    <w:lvl w:ilvl="5" w:tplc="0E58BD02" w:tentative="1">
      <w:start w:val="1"/>
      <w:numFmt w:val="bullet"/>
      <w:lvlText w:val="•"/>
      <w:lvlJc w:val="left"/>
      <w:pPr>
        <w:tabs>
          <w:tab w:val="num" w:pos="4320"/>
        </w:tabs>
        <w:ind w:left="4320" w:hanging="360"/>
      </w:pPr>
      <w:rPr>
        <w:rFonts w:ascii="Arial" w:hAnsi="Arial" w:hint="default"/>
      </w:rPr>
    </w:lvl>
    <w:lvl w:ilvl="6" w:tplc="826E211E" w:tentative="1">
      <w:start w:val="1"/>
      <w:numFmt w:val="bullet"/>
      <w:lvlText w:val="•"/>
      <w:lvlJc w:val="left"/>
      <w:pPr>
        <w:tabs>
          <w:tab w:val="num" w:pos="5040"/>
        </w:tabs>
        <w:ind w:left="5040" w:hanging="360"/>
      </w:pPr>
      <w:rPr>
        <w:rFonts w:ascii="Arial" w:hAnsi="Arial" w:hint="default"/>
      </w:rPr>
    </w:lvl>
    <w:lvl w:ilvl="7" w:tplc="F5FC4EFA" w:tentative="1">
      <w:start w:val="1"/>
      <w:numFmt w:val="bullet"/>
      <w:lvlText w:val="•"/>
      <w:lvlJc w:val="left"/>
      <w:pPr>
        <w:tabs>
          <w:tab w:val="num" w:pos="5760"/>
        </w:tabs>
        <w:ind w:left="5760" w:hanging="360"/>
      </w:pPr>
      <w:rPr>
        <w:rFonts w:ascii="Arial" w:hAnsi="Arial" w:hint="default"/>
      </w:rPr>
    </w:lvl>
    <w:lvl w:ilvl="8" w:tplc="4E1267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B152C8"/>
    <w:multiLevelType w:val="hybridMultilevel"/>
    <w:tmpl w:val="076E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A7643"/>
    <w:multiLevelType w:val="hybridMultilevel"/>
    <w:tmpl w:val="63EA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0452"/>
    <w:multiLevelType w:val="hybridMultilevel"/>
    <w:tmpl w:val="DF0E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C154B"/>
    <w:multiLevelType w:val="hybridMultilevel"/>
    <w:tmpl w:val="081A0FAA"/>
    <w:lvl w:ilvl="0" w:tplc="69D4630E">
      <w:start w:val="1"/>
      <w:numFmt w:val="bullet"/>
      <w:lvlText w:val=""/>
      <w:lvlJc w:val="left"/>
      <w:pPr>
        <w:tabs>
          <w:tab w:val="num" w:pos="720"/>
        </w:tabs>
        <w:ind w:left="720" w:hanging="360"/>
      </w:pPr>
      <w:rPr>
        <w:rFonts w:ascii="Symbol" w:hAnsi="Symbol" w:hint="default"/>
      </w:rPr>
    </w:lvl>
    <w:lvl w:ilvl="1" w:tplc="9F9A51FA" w:tentative="1">
      <w:start w:val="1"/>
      <w:numFmt w:val="bullet"/>
      <w:lvlText w:val=""/>
      <w:lvlJc w:val="left"/>
      <w:pPr>
        <w:tabs>
          <w:tab w:val="num" w:pos="1440"/>
        </w:tabs>
        <w:ind w:left="1440" w:hanging="360"/>
      </w:pPr>
      <w:rPr>
        <w:rFonts w:ascii="Symbol" w:hAnsi="Symbol" w:hint="default"/>
      </w:rPr>
    </w:lvl>
    <w:lvl w:ilvl="2" w:tplc="56F8F704" w:tentative="1">
      <w:start w:val="1"/>
      <w:numFmt w:val="bullet"/>
      <w:lvlText w:val=""/>
      <w:lvlJc w:val="left"/>
      <w:pPr>
        <w:tabs>
          <w:tab w:val="num" w:pos="2160"/>
        </w:tabs>
        <w:ind w:left="2160" w:hanging="360"/>
      </w:pPr>
      <w:rPr>
        <w:rFonts w:ascii="Symbol" w:hAnsi="Symbol" w:hint="default"/>
      </w:rPr>
    </w:lvl>
    <w:lvl w:ilvl="3" w:tplc="E5A23BBC" w:tentative="1">
      <w:start w:val="1"/>
      <w:numFmt w:val="bullet"/>
      <w:lvlText w:val=""/>
      <w:lvlJc w:val="left"/>
      <w:pPr>
        <w:tabs>
          <w:tab w:val="num" w:pos="2880"/>
        </w:tabs>
        <w:ind w:left="2880" w:hanging="360"/>
      </w:pPr>
      <w:rPr>
        <w:rFonts w:ascii="Symbol" w:hAnsi="Symbol" w:hint="default"/>
      </w:rPr>
    </w:lvl>
    <w:lvl w:ilvl="4" w:tplc="1FAC51F2" w:tentative="1">
      <w:start w:val="1"/>
      <w:numFmt w:val="bullet"/>
      <w:lvlText w:val=""/>
      <w:lvlJc w:val="left"/>
      <w:pPr>
        <w:tabs>
          <w:tab w:val="num" w:pos="3600"/>
        </w:tabs>
        <w:ind w:left="3600" w:hanging="360"/>
      </w:pPr>
      <w:rPr>
        <w:rFonts w:ascii="Symbol" w:hAnsi="Symbol" w:hint="default"/>
      </w:rPr>
    </w:lvl>
    <w:lvl w:ilvl="5" w:tplc="1CEE1AD6" w:tentative="1">
      <w:start w:val="1"/>
      <w:numFmt w:val="bullet"/>
      <w:lvlText w:val=""/>
      <w:lvlJc w:val="left"/>
      <w:pPr>
        <w:tabs>
          <w:tab w:val="num" w:pos="4320"/>
        </w:tabs>
        <w:ind w:left="4320" w:hanging="360"/>
      </w:pPr>
      <w:rPr>
        <w:rFonts w:ascii="Symbol" w:hAnsi="Symbol" w:hint="default"/>
      </w:rPr>
    </w:lvl>
    <w:lvl w:ilvl="6" w:tplc="C908E148" w:tentative="1">
      <w:start w:val="1"/>
      <w:numFmt w:val="bullet"/>
      <w:lvlText w:val=""/>
      <w:lvlJc w:val="left"/>
      <w:pPr>
        <w:tabs>
          <w:tab w:val="num" w:pos="5040"/>
        </w:tabs>
        <w:ind w:left="5040" w:hanging="360"/>
      </w:pPr>
      <w:rPr>
        <w:rFonts w:ascii="Symbol" w:hAnsi="Symbol" w:hint="default"/>
      </w:rPr>
    </w:lvl>
    <w:lvl w:ilvl="7" w:tplc="2B548E34" w:tentative="1">
      <w:start w:val="1"/>
      <w:numFmt w:val="bullet"/>
      <w:lvlText w:val=""/>
      <w:lvlJc w:val="left"/>
      <w:pPr>
        <w:tabs>
          <w:tab w:val="num" w:pos="5760"/>
        </w:tabs>
        <w:ind w:left="5760" w:hanging="360"/>
      </w:pPr>
      <w:rPr>
        <w:rFonts w:ascii="Symbol" w:hAnsi="Symbol" w:hint="default"/>
      </w:rPr>
    </w:lvl>
    <w:lvl w:ilvl="8" w:tplc="D35E54F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2E45796"/>
    <w:multiLevelType w:val="hybridMultilevel"/>
    <w:tmpl w:val="AB7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10842"/>
    <w:multiLevelType w:val="hybridMultilevel"/>
    <w:tmpl w:val="ED6A961E"/>
    <w:lvl w:ilvl="0" w:tplc="04090001">
      <w:start w:val="1"/>
      <w:numFmt w:val="bullet"/>
      <w:lvlText w:val=""/>
      <w:lvlJc w:val="left"/>
      <w:pPr>
        <w:tabs>
          <w:tab w:val="num" w:pos="720"/>
        </w:tabs>
        <w:ind w:left="720" w:hanging="360"/>
      </w:pPr>
      <w:rPr>
        <w:rFonts w:ascii="Symbol" w:hAnsi="Symbol" w:hint="default"/>
      </w:rPr>
    </w:lvl>
    <w:lvl w:ilvl="1" w:tplc="89E0F3E8" w:tentative="1">
      <w:start w:val="1"/>
      <w:numFmt w:val="decimal"/>
      <w:lvlText w:val="%2."/>
      <w:lvlJc w:val="left"/>
      <w:pPr>
        <w:tabs>
          <w:tab w:val="num" w:pos="1440"/>
        </w:tabs>
        <w:ind w:left="1440" w:hanging="360"/>
      </w:pPr>
    </w:lvl>
    <w:lvl w:ilvl="2" w:tplc="CFEC2CD0" w:tentative="1">
      <w:start w:val="1"/>
      <w:numFmt w:val="decimal"/>
      <w:lvlText w:val="%3."/>
      <w:lvlJc w:val="left"/>
      <w:pPr>
        <w:tabs>
          <w:tab w:val="num" w:pos="2160"/>
        </w:tabs>
        <w:ind w:left="2160" w:hanging="360"/>
      </w:pPr>
    </w:lvl>
    <w:lvl w:ilvl="3" w:tplc="AD066180" w:tentative="1">
      <w:start w:val="1"/>
      <w:numFmt w:val="decimal"/>
      <w:lvlText w:val="%4."/>
      <w:lvlJc w:val="left"/>
      <w:pPr>
        <w:tabs>
          <w:tab w:val="num" w:pos="2880"/>
        </w:tabs>
        <w:ind w:left="2880" w:hanging="360"/>
      </w:pPr>
    </w:lvl>
    <w:lvl w:ilvl="4" w:tplc="F946BA8C" w:tentative="1">
      <w:start w:val="1"/>
      <w:numFmt w:val="decimal"/>
      <w:lvlText w:val="%5."/>
      <w:lvlJc w:val="left"/>
      <w:pPr>
        <w:tabs>
          <w:tab w:val="num" w:pos="3600"/>
        </w:tabs>
        <w:ind w:left="3600" w:hanging="360"/>
      </w:pPr>
    </w:lvl>
    <w:lvl w:ilvl="5" w:tplc="3C748CB8" w:tentative="1">
      <w:start w:val="1"/>
      <w:numFmt w:val="decimal"/>
      <w:lvlText w:val="%6."/>
      <w:lvlJc w:val="left"/>
      <w:pPr>
        <w:tabs>
          <w:tab w:val="num" w:pos="4320"/>
        </w:tabs>
        <w:ind w:left="4320" w:hanging="360"/>
      </w:pPr>
    </w:lvl>
    <w:lvl w:ilvl="6" w:tplc="DE68E9D2" w:tentative="1">
      <w:start w:val="1"/>
      <w:numFmt w:val="decimal"/>
      <w:lvlText w:val="%7."/>
      <w:lvlJc w:val="left"/>
      <w:pPr>
        <w:tabs>
          <w:tab w:val="num" w:pos="5040"/>
        </w:tabs>
        <w:ind w:left="5040" w:hanging="360"/>
      </w:pPr>
    </w:lvl>
    <w:lvl w:ilvl="7" w:tplc="9DBEF830" w:tentative="1">
      <w:start w:val="1"/>
      <w:numFmt w:val="decimal"/>
      <w:lvlText w:val="%8."/>
      <w:lvlJc w:val="left"/>
      <w:pPr>
        <w:tabs>
          <w:tab w:val="num" w:pos="5760"/>
        </w:tabs>
        <w:ind w:left="5760" w:hanging="360"/>
      </w:pPr>
    </w:lvl>
    <w:lvl w:ilvl="8" w:tplc="E8FC9470" w:tentative="1">
      <w:start w:val="1"/>
      <w:numFmt w:val="decimal"/>
      <w:lvlText w:val="%9."/>
      <w:lvlJc w:val="left"/>
      <w:pPr>
        <w:tabs>
          <w:tab w:val="num" w:pos="6480"/>
        </w:tabs>
        <w:ind w:left="6480" w:hanging="360"/>
      </w:pPr>
    </w:lvl>
  </w:abstractNum>
  <w:abstractNum w:abstractNumId="12" w15:restartNumberingAfterBreak="0">
    <w:nsid w:val="17DF7463"/>
    <w:multiLevelType w:val="hybridMultilevel"/>
    <w:tmpl w:val="A87E8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6A4865"/>
    <w:multiLevelType w:val="hybridMultilevel"/>
    <w:tmpl w:val="13C4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C4967"/>
    <w:multiLevelType w:val="hybridMultilevel"/>
    <w:tmpl w:val="61DCB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901156"/>
    <w:multiLevelType w:val="hybridMultilevel"/>
    <w:tmpl w:val="2F02BC34"/>
    <w:lvl w:ilvl="0" w:tplc="99D4CD20">
      <w:start w:val="1"/>
      <w:numFmt w:val="bullet"/>
      <w:pStyle w:val="NormalBullets"/>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20E47EC2"/>
    <w:multiLevelType w:val="hybridMultilevel"/>
    <w:tmpl w:val="4F1E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340B05"/>
    <w:multiLevelType w:val="hybridMultilevel"/>
    <w:tmpl w:val="F7866F5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226A05A1"/>
    <w:multiLevelType w:val="hybridMultilevel"/>
    <w:tmpl w:val="43D0E994"/>
    <w:lvl w:ilvl="0" w:tplc="94563516">
      <w:start w:val="1"/>
      <w:numFmt w:val="bullet"/>
      <w:lvlText w:val=""/>
      <w:lvlJc w:val="left"/>
      <w:pPr>
        <w:tabs>
          <w:tab w:val="num" w:pos="720"/>
        </w:tabs>
        <w:ind w:left="720" w:hanging="360"/>
      </w:pPr>
      <w:rPr>
        <w:rFonts w:ascii="Symbol" w:hAnsi="Symbol" w:hint="default"/>
      </w:rPr>
    </w:lvl>
    <w:lvl w:ilvl="1" w:tplc="E362A81E" w:tentative="1">
      <w:start w:val="1"/>
      <w:numFmt w:val="bullet"/>
      <w:lvlText w:val=""/>
      <w:lvlJc w:val="left"/>
      <w:pPr>
        <w:tabs>
          <w:tab w:val="num" w:pos="1440"/>
        </w:tabs>
        <w:ind w:left="1440" w:hanging="360"/>
      </w:pPr>
      <w:rPr>
        <w:rFonts w:ascii="Symbol" w:hAnsi="Symbol" w:hint="default"/>
      </w:rPr>
    </w:lvl>
    <w:lvl w:ilvl="2" w:tplc="F6BC4912" w:tentative="1">
      <w:start w:val="1"/>
      <w:numFmt w:val="bullet"/>
      <w:lvlText w:val=""/>
      <w:lvlJc w:val="left"/>
      <w:pPr>
        <w:tabs>
          <w:tab w:val="num" w:pos="2160"/>
        </w:tabs>
        <w:ind w:left="2160" w:hanging="360"/>
      </w:pPr>
      <w:rPr>
        <w:rFonts w:ascii="Symbol" w:hAnsi="Symbol" w:hint="default"/>
      </w:rPr>
    </w:lvl>
    <w:lvl w:ilvl="3" w:tplc="8EDABE94" w:tentative="1">
      <w:start w:val="1"/>
      <w:numFmt w:val="bullet"/>
      <w:lvlText w:val=""/>
      <w:lvlJc w:val="left"/>
      <w:pPr>
        <w:tabs>
          <w:tab w:val="num" w:pos="2880"/>
        </w:tabs>
        <w:ind w:left="2880" w:hanging="360"/>
      </w:pPr>
      <w:rPr>
        <w:rFonts w:ascii="Symbol" w:hAnsi="Symbol" w:hint="default"/>
      </w:rPr>
    </w:lvl>
    <w:lvl w:ilvl="4" w:tplc="CDD63482" w:tentative="1">
      <w:start w:val="1"/>
      <w:numFmt w:val="bullet"/>
      <w:lvlText w:val=""/>
      <w:lvlJc w:val="left"/>
      <w:pPr>
        <w:tabs>
          <w:tab w:val="num" w:pos="3600"/>
        </w:tabs>
        <w:ind w:left="3600" w:hanging="360"/>
      </w:pPr>
      <w:rPr>
        <w:rFonts w:ascii="Symbol" w:hAnsi="Symbol" w:hint="default"/>
      </w:rPr>
    </w:lvl>
    <w:lvl w:ilvl="5" w:tplc="B5EA730E" w:tentative="1">
      <w:start w:val="1"/>
      <w:numFmt w:val="bullet"/>
      <w:lvlText w:val=""/>
      <w:lvlJc w:val="left"/>
      <w:pPr>
        <w:tabs>
          <w:tab w:val="num" w:pos="4320"/>
        </w:tabs>
        <w:ind w:left="4320" w:hanging="360"/>
      </w:pPr>
      <w:rPr>
        <w:rFonts w:ascii="Symbol" w:hAnsi="Symbol" w:hint="default"/>
      </w:rPr>
    </w:lvl>
    <w:lvl w:ilvl="6" w:tplc="6914B834" w:tentative="1">
      <w:start w:val="1"/>
      <w:numFmt w:val="bullet"/>
      <w:lvlText w:val=""/>
      <w:lvlJc w:val="left"/>
      <w:pPr>
        <w:tabs>
          <w:tab w:val="num" w:pos="5040"/>
        </w:tabs>
        <w:ind w:left="5040" w:hanging="360"/>
      </w:pPr>
      <w:rPr>
        <w:rFonts w:ascii="Symbol" w:hAnsi="Symbol" w:hint="default"/>
      </w:rPr>
    </w:lvl>
    <w:lvl w:ilvl="7" w:tplc="4796A756" w:tentative="1">
      <w:start w:val="1"/>
      <w:numFmt w:val="bullet"/>
      <w:lvlText w:val=""/>
      <w:lvlJc w:val="left"/>
      <w:pPr>
        <w:tabs>
          <w:tab w:val="num" w:pos="5760"/>
        </w:tabs>
        <w:ind w:left="5760" w:hanging="360"/>
      </w:pPr>
      <w:rPr>
        <w:rFonts w:ascii="Symbol" w:hAnsi="Symbol" w:hint="default"/>
      </w:rPr>
    </w:lvl>
    <w:lvl w:ilvl="8" w:tplc="0C64A31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69845A0"/>
    <w:multiLevelType w:val="hybridMultilevel"/>
    <w:tmpl w:val="810AEBCE"/>
    <w:lvl w:ilvl="0" w:tplc="06DA1A96">
      <w:start w:val="1"/>
      <w:numFmt w:val="bullet"/>
      <w:pStyle w:val="ListBullet2"/>
      <w:lvlText w:val=""/>
      <w:lvlJc w:val="left"/>
      <w:pPr>
        <w:tabs>
          <w:tab w:val="num" w:pos="1035"/>
        </w:tabs>
        <w:ind w:left="1035"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C15A45"/>
    <w:multiLevelType w:val="hybridMultilevel"/>
    <w:tmpl w:val="AF303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F5B6919"/>
    <w:multiLevelType w:val="hybridMultilevel"/>
    <w:tmpl w:val="796457D2"/>
    <w:lvl w:ilvl="0" w:tplc="4FF492A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C458D"/>
    <w:multiLevelType w:val="hybridMultilevel"/>
    <w:tmpl w:val="998ACF3C"/>
    <w:lvl w:ilvl="0" w:tplc="EDF2F826">
      <w:start w:val="1"/>
      <w:numFmt w:val="bullet"/>
      <w:lvlText w:val="•"/>
      <w:lvlJc w:val="left"/>
      <w:pPr>
        <w:tabs>
          <w:tab w:val="num" w:pos="720"/>
        </w:tabs>
        <w:ind w:left="720" w:hanging="360"/>
      </w:pPr>
      <w:rPr>
        <w:rFonts w:ascii="Arial" w:hAnsi="Arial" w:hint="default"/>
        <w:color w:val="000000" w:themeColor="text1"/>
      </w:rPr>
    </w:lvl>
    <w:lvl w:ilvl="1" w:tplc="A18E3930" w:tentative="1">
      <w:start w:val="1"/>
      <w:numFmt w:val="bullet"/>
      <w:lvlText w:val="•"/>
      <w:lvlJc w:val="left"/>
      <w:pPr>
        <w:tabs>
          <w:tab w:val="num" w:pos="1440"/>
        </w:tabs>
        <w:ind w:left="1440" w:hanging="360"/>
      </w:pPr>
      <w:rPr>
        <w:rFonts w:ascii="Arial" w:hAnsi="Arial" w:hint="default"/>
      </w:rPr>
    </w:lvl>
    <w:lvl w:ilvl="2" w:tplc="6FFA619A" w:tentative="1">
      <w:start w:val="1"/>
      <w:numFmt w:val="bullet"/>
      <w:lvlText w:val="•"/>
      <w:lvlJc w:val="left"/>
      <w:pPr>
        <w:tabs>
          <w:tab w:val="num" w:pos="2160"/>
        </w:tabs>
        <w:ind w:left="2160" w:hanging="360"/>
      </w:pPr>
      <w:rPr>
        <w:rFonts w:ascii="Arial" w:hAnsi="Arial" w:hint="default"/>
      </w:rPr>
    </w:lvl>
    <w:lvl w:ilvl="3" w:tplc="CCE4D6DA" w:tentative="1">
      <w:start w:val="1"/>
      <w:numFmt w:val="bullet"/>
      <w:lvlText w:val="•"/>
      <w:lvlJc w:val="left"/>
      <w:pPr>
        <w:tabs>
          <w:tab w:val="num" w:pos="2880"/>
        </w:tabs>
        <w:ind w:left="2880" w:hanging="360"/>
      </w:pPr>
      <w:rPr>
        <w:rFonts w:ascii="Arial" w:hAnsi="Arial" w:hint="default"/>
      </w:rPr>
    </w:lvl>
    <w:lvl w:ilvl="4" w:tplc="F1225392" w:tentative="1">
      <w:start w:val="1"/>
      <w:numFmt w:val="bullet"/>
      <w:lvlText w:val="•"/>
      <w:lvlJc w:val="left"/>
      <w:pPr>
        <w:tabs>
          <w:tab w:val="num" w:pos="3600"/>
        </w:tabs>
        <w:ind w:left="3600" w:hanging="360"/>
      </w:pPr>
      <w:rPr>
        <w:rFonts w:ascii="Arial" w:hAnsi="Arial" w:hint="default"/>
      </w:rPr>
    </w:lvl>
    <w:lvl w:ilvl="5" w:tplc="768E8EC8" w:tentative="1">
      <w:start w:val="1"/>
      <w:numFmt w:val="bullet"/>
      <w:lvlText w:val="•"/>
      <w:lvlJc w:val="left"/>
      <w:pPr>
        <w:tabs>
          <w:tab w:val="num" w:pos="4320"/>
        </w:tabs>
        <w:ind w:left="4320" w:hanging="360"/>
      </w:pPr>
      <w:rPr>
        <w:rFonts w:ascii="Arial" w:hAnsi="Arial" w:hint="default"/>
      </w:rPr>
    </w:lvl>
    <w:lvl w:ilvl="6" w:tplc="15688CA8" w:tentative="1">
      <w:start w:val="1"/>
      <w:numFmt w:val="bullet"/>
      <w:lvlText w:val="•"/>
      <w:lvlJc w:val="left"/>
      <w:pPr>
        <w:tabs>
          <w:tab w:val="num" w:pos="5040"/>
        </w:tabs>
        <w:ind w:left="5040" w:hanging="360"/>
      </w:pPr>
      <w:rPr>
        <w:rFonts w:ascii="Arial" w:hAnsi="Arial" w:hint="default"/>
      </w:rPr>
    </w:lvl>
    <w:lvl w:ilvl="7" w:tplc="9B104E66" w:tentative="1">
      <w:start w:val="1"/>
      <w:numFmt w:val="bullet"/>
      <w:lvlText w:val="•"/>
      <w:lvlJc w:val="left"/>
      <w:pPr>
        <w:tabs>
          <w:tab w:val="num" w:pos="5760"/>
        </w:tabs>
        <w:ind w:left="5760" w:hanging="360"/>
      </w:pPr>
      <w:rPr>
        <w:rFonts w:ascii="Arial" w:hAnsi="Arial" w:hint="default"/>
      </w:rPr>
    </w:lvl>
    <w:lvl w:ilvl="8" w:tplc="289EBAF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5111E6"/>
    <w:multiLevelType w:val="hybridMultilevel"/>
    <w:tmpl w:val="BBC653F2"/>
    <w:lvl w:ilvl="0" w:tplc="D1203D84">
      <w:start w:val="1"/>
      <w:numFmt w:val="bullet"/>
      <w:lvlText w:val=""/>
      <w:lvlJc w:val="left"/>
      <w:pPr>
        <w:tabs>
          <w:tab w:val="num" w:pos="720"/>
        </w:tabs>
        <w:ind w:left="720" w:hanging="360"/>
      </w:pPr>
      <w:rPr>
        <w:rFonts w:ascii="Symbol" w:hAnsi="Symbol" w:hint="default"/>
      </w:rPr>
    </w:lvl>
    <w:lvl w:ilvl="1" w:tplc="635EAA4C" w:tentative="1">
      <w:start w:val="1"/>
      <w:numFmt w:val="bullet"/>
      <w:lvlText w:val=""/>
      <w:lvlJc w:val="left"/>
      <w:pPr>
        <w:tabs>
          <w:tab w:val="num" w:pos="1440"/>
        </w:tabs>
        <w:ind w:left="1440" w:hanging="360"/>
      </w:pPr>
      <w:rPr>
        <w:rFonts w:ascii="Symbol" w:hAnsi="Symbol" w:hint="default"/>
      </w:rPr>
    </w:lvl>
    <w:lvl w:ilvl="2" w:tplc="A75639FA" w:tentative="1">
      <w:start w:val="1"/>
      <w:numFmt w:val="bullet"/>
      <w:lvlText w:val=""/>
      <w:lvlJc w:val="left"/>
      <w:pPr>
        <w:tabs>
          <w:tab w:val="num" w:pos="2160"/>
        </w:tabs>
        <w:ind w:left="2160" w:hanging="360"/>
      </w:pPr>
      <w:rPr>
        <w:rFonts w:ascii="Symbol" w:hAnsi="Symbol" w:hint="default"/>
      </w:rPr>
    </w:lvl>
    <w:lvl w:ilvl="3" w:tplc="84FADB6E" w:tentative="1">
      <w:start w:val="1"/>
      <w:numFmt w:val="bullet"/>
      <w:lvlText w:val=""/>
      <w:lvlJc w:val="left"/>
      <w:pPr>
        <w:tabs>
          <w:tab w:val="num" w:pos="2880"/>
        </w:tabs>
        <w:ind w:left="2880" w:hanging="360"/>
      </w:pPr>
      <w:rPr>
        <w:rFonts w:ascii="Symbol" w:hAnsi="Symbol" w:hint="default"/>
      </w:rPr>
    </w:lvl>
    <w:lvl w:ilvl="4" w:tplc="BE287986" w:tentative="1">
      <w:start w:val="1"/>
      <w:numFmt w:val="bullet"/>
      <w:lvlText w:val=""/>
      <w:lvlJc w:val="left"/>
      <w:pPr>
        <w:tabs>
          <w:tab w:val="num" w:pos="3600"/>
        </w:tabs>
        <w:ind w:left="3600" w:hanging="360"/>
      </w:pPr>
      <w:rPr>
        <w:rFonts w:ascii="Symbol" w:hAnsi="Symbol" w:hint="default"/>
      </w:rPr>
    </w:lvl>
    <w:lvl w:ilvl="5" w:tplc="9AD0913E" w:tentative="1">
      <w:start w:val="1"/>
      <w:numFmt w:val="bullet"/>
      <w:lvlText w:val=""/>
      <w:lvlJc w:val="left"/>
      <w:pPr>
        <w:tabs>
          <w:tab w:val="num" w:pos="4320"/>
        </w:tabs>
        <w:ind w:left="4320" w:hanging="360"/>
      </w:pPr>
      <w:rPr>
        <w:rFonts w:ascii="Symbol" w:hAnsi="Symbol" w:hint="default"/>
      </w:rPr>
    </w:lvl>
    <w:lvl w:ilvl="6" w:tplc="7E921670" w:tentative="1">
      <w:start w:val="1"/>
      <w:numFmt w:val="bullet"/>
      <w:lvlText w:val=""/>
      <w:lvlJc w:val="left"/>
      <w:pPr>
        <w:tabs>
          <w:tab w:val="num" w:pos="5040"/>
        </w:tabs>
        <w:ind w:left="5040" w:hanging="360"/>
      </w:pPr>
      <w:rPr>
        <w:rFonts w:ascii="Symbol" w:hAnsi="Symbol" w:hint="default"/>
      </w:rPr>
    </w:lvl>
    <w:lvl w:ilvl="7" w:tplc="092C56F2" w:tentative="1">
      <w:start w:val="1"/>
      <w:numFmt w:val="bullet"/>
      <w:lvlText w:val=""/>
      <w:lvlJc w:val="left"/>
      <w:pPr>
        <w:tabs>
          <w:tab w:val="num" w:pos="5760"/>
        </w:tabs>
        <w:ind w:left="5760" w:hanging="360"/>
      </w:pPr>
      <w:rPr>
        <w:rFonts w:ascii="Symbol" w:hAnsi="Symbol" w:hint="default"/>
      </w:rPr>
    </w:lvl>
    <w:lvl w:ilvl="8" w:tplc="0566803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99373C2"/>
    <w:multiLevelType w:val="hybridMultilevel"/>
    <w:tmpl w:val="698455C2"/>
    <w:lvl w:ilvl="0" w:tplc="7AA6BB36">
      <w:start w:val="1"/>
      <w:numFmt w:val="bullet"/>
      <w:lvlText w:val="•"/>
      <w:lvlJc w:val="left"/>
      <w:pPr>
        <w:tabs>
          <w:tab w:val="num" w:pos="720"/>
        </w:tabs>
        <w:ind w:left="720" w:hanging="360"/>
      </w:pPr>
      <w:rPr>
        <w:rFonts w:ascii="Arial" w:hAnsi="Arial" w:hint="default"/>
      </w:rPr>
    </w:lvl>
    <w:lvl w:ilvl="1" w:tplc="C0CAB3BA" w:tentative="1">
      <w:start w:val="1"/>
      <w:numFmt w:val="bullet"/>
      <w:lvlText w:val="•"/>
      <w:lvlJc w:val="left"/>
      <w:pPr>
        <w:tabs>
          <w:tab w:val="num" w:pos="1440"/>
        </w:tabs>
        <w:ind w:left="1440" w:hanging="360"/>
      </w:pPr>
      <w:rPr>
        <w:rFonts w:ascii="Arial" w:hAnsi="Arial" w:hint="default"/>
      </w:rPr>
    </w:lvl>
    <w:lvl w:ilvl="2" w:tplc="82DCB648" w:tentative="1">
      <w:start w:val="1"/>
      <w:numFmt w:val="bullet"/>
      <w:lvlText w:val="•"/>
      <w:lvlJc w:val="left"/>
      <w:pPr>
        <w:tabs>
          <w:tab w:val="num" w:pos="2160"/>
        </w:tabs>
        <w:ind w:left="2160" w:hanging="360"/>
      </w:pPr>
      <w:rPr>
        <w:rFonts w:ascii="Arial" w:hAnsi="Arial" w:hint="default"/>
      </w:rPr>
    </w:lvl>
    <w:lvl w:ilvl="3" w:tplc="67CC7948" w:tentative="1">
      <w:start w:val="1"/>
      <w:numFmt w:val="bullet"/>
      <w:lvlText w:val="•"/>
      <w:lvlJc w:val="left"/>
      <w:pPr>
        <w:tabs>
          <w:tab w:val="num" w:pos="2880"/>
        </w:tabs>
        <w:ind w:left="2880" w:hanging="360"/>
      </w:pPr>
      <w:rPr>
        <w:rFonts w:ascii="Arial" w:hAnsi="Arial" w:hint="default"/>
      </w:rPr>
    </w:lvl>
    <w:lvl w:ilvl="4" w:tplc="4AFE86E6" w:tentative="1">
      <w:start w:val="1"/>
      <w:numFmt w:val="bullet"/>
      <w:lvlText w:val="•"/>
      <w:lvlJc w:val="left"/>
      <w:pPr>
        <w:tabs>
          <w:tab w:val="num" w:pos="3600"/>
        </w:tabs>
        <w:ind w:left="3600" w:hanging="360"/>
      </w:pPr>
      <w:rPr>
        <w:rFonts w:ascii="Arial" w:hAnsi="Arial" w:hint="default"/>
      </w:rPr>
    </w:lvl>
    <w:lvl w:ilvl="5" w:tplc="AB5A0B8A" w:tentative="1">
      <w:start w:val="1"/>
      <w:numFmt w:val="bullet"/>
      <w:lvlText w:val="•"/>
      <w:lvlJc w:val="left"/>
      <w:pPr>
        <w:tabs>
          <w:tab w:val="num" w:pos="4320"/>
        </w:tabs>
        <w:ind w:left="4320" w:hanging="360"/>
      </w:pPr>
      <w:rPr>
        <w:rFonts w:ascii="Arial" w:hAnsi="Arial" w:hint="default"/>
      </w:rPr>
    </w:lvl>
    <w:lvl w:ilvl="6" w:tplc="216CA608" w:tentative="1">
      <w:start w:val="1"/>
      <w:numFmt w:val="bullet"/>
      <w:lvlText w:val="•"/>
      <w:lvlJc w:val="left"/>
      <w:pPr>
        <w:tabs>
          <w:tab w:val="num" w:pos="5040"/>
        </w:tabs>
        <w:ind w:left="5040" w:hanging="360"/>
      </w:pPr>
      <w:rPr>
        <w:rFonts w:ascii="Arial" w:hAnsi="Arial" w:hint="default"/>
      </w:rPr>
    </w:lvl>
    <w:lvl w:ilvl="7" w:tplc="1A2450F2" w:tentative="1">
      <w:start w:val="1"/>
      <w:numFmt w:val="bullet"/>
      <w:lvlText w:val="•"/>
      <w:lvlJc w:val="left"/>
      <w:pPr>
        <w:tabs>
          <w:tab w:val="num" w:pos="5760"/>
        </w:tabs>
        <w:ind w:left="5760" w:hanging="360"/>
      </w:pPr>
      <w:rPr>
        <w:rFonts w:ascii="Arial" w:hAnsi="Arial" w:hint="default"/>
      </w:rPr>
    </w:lvl>
    <w:lvl w:ilvl="8" w:tplc="C8108B8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2D43C6"/>
    <w:multiLevelType w:val="hybridMultilevel"/>
    <w:tmpl w:val="7CA4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F51132"/>
    <w:multiLevelType w:val="hybridMultilevel"/>
    <w:tmpl w:val="D24891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C2914"/>
    <w:multiLevelType w:val="hybridMultilevel"/>
    <w:tmpl w:val="2544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20126"/>
    <w:multiLevelType w:val="hybridMultilevel"/>
    <w:tmpl w:val="787A6BAC"/>
    <w:lvl w:ilvl="0" w:tplc="17E407E4">
      <w:start w:val="1"/>
      <w:numFmt w:val="bullet"/>
      <w:lvlText w:val=""/>
      <w:lvlJc w:val="left"/>
      <w:pPr>
        <w:tabs>
          <w:tab w:val="num" w:pos="720"/>
        </w:tabs>
        <w:ind w:left="720" w:hanging="360"/>
      </w:pPr>
      <w:rPr>
        <w:rFonts w:ascii="Symbol" w:hAnsi="Symbol" w:hint="default"/>
      </w:rPr>
    </w:lvl>
    <w:lvl w:ilvl="1" w:tplc="FAFAE268" w:tentative="1">
      <w:start w:val="1"/>
      <w:numFmt w:val="bullet"/>
      <w:lvlText w:val=""/>
      <w:lvlJc w:val="left"/>
      <w:pPr>
        <w:tabs>
          <w:tab w:val="num" w:pos="1440"/>
        </w:tabs>
        <w:ind w:left="1440" w:hanging="360"/>
      </w:pPr>
      <w:rPr>
        <w:rFonts w:ascii="Symbol" w:hAnsi="Symbol" w:hint="default"/>
      </w:rPr>
    </w:lvl>
    <w:lvl w:ilvl="2" w:tplc="3AE00000" w:tentative="1">
      <w:start w:val="1"/>
      <w:numFmt w:val="bullet"/>
      <w:lvlText w:val=""/>
      <w:lvlJc w:val="left"/>
      <w:pPr>
        <w:tabs>
          <w:tab w:val="num" w:pos="2160"/>
        </w:tabs>
        <w:ind w:left="2160" w:hanging="360"/>
      </w:pPr>
      <w:rPr>
        <w:rFonts w:ascii="Symbol" w:hAnsi="Symbol" w:hint="default"/>
      </w:rPr>
    </w:lvl>
    <w:lvl w:ilvl="3" w:tplc="411C2A46" w:tentative="1">
      <w:start w:val="1"/>
      <w:numFmt w:val="bullet"/>
      <w:lvlText w:val=""/>
      <w:lvlJc w:val="left"/>
      <w:pPr>
        <w:tabs>
          <w:tab w:val="num" w:pos="2880"/>
        </w:tabs>
        <w:ind w:left="2880" w:hanging="360"/>
      </w:pPr>
      <w:rPr>
        <w:rFonts w:ascii="Symbol" w:hAnsi="Symbol" w:hint="default"/>
      </w:rPr>
    </w:lvl>
    <w:lvl w:ilvl="4" w:tplc="1A36D506" w:tentative="1">
      <w:start w:val="1"/>
      <w:numFmt w:val="bullet"/>
      <w:lvlText w:val=""/>
      <w:lvlJc w:val="left"/>
      <w:pPr>
        <w:tabs>
          <w:tab w:val="num" w:pos="3600"/>
        </w:tabs>
        <w:ind w:left="3600" w:hanging="360"/>
      </w:pPr>
      <w:rPr>
        <w:rFonts w:ascii="Symbol" w:hAnsi="Symbol" w:hint="default"/>
      </w:rPr>
    </w:lvl>
    <w:lvl w:ilvl="5" w:tplc="C6F68148" w:tentative="1">
      <w:start w:val="1"/>
      <w:numFmt w:val="bullet"/>
      <w:lvlText w:val=""/>
      <w:lvlJc w:val="left"/>
      <w:pPr>
        <w:tabs>
          <w:tab w:val="num" w:pos="4320"/>
        </w:tabs>
        <w:ind w:left="4320" w:hanging="360"/>
      </w:pPr>
      <w:rPr>
        <w:rFonts w:ascii="Symbol" w:hAnsi="Symbol" w:hint="default"/>
      </w:rPr>
    </w:lvl>
    <w:lvl w:ilvl="6" w:tplc="2A08EC64" w:tentative="1">
      <w:start w:val="1"/>
      <w:numFmt w:val="bullet"/>
      <w:lvlText w:val=""/>
      <w:lvlJc w:val="left"/>
      <w:pPr>
        <w:tabs>
          <w:tab w:val="num" w:pos="5040"/>
        </w:tabs>
        <w:ind w:left="5040" w:hanging="360"/>
      </w:pPr>
      <w:rPr>
        <w:rFonts w:ascii="Symbol" w:hAnsi="Symbol" w:hint="default"/>
      </w:rPr>
    </w:lvl>
    <w:lvl w:ilvl="7" w:tplc="6DDABEB0" w:tentative="1">
      <w:start w:val="1"/>
      <w:numFmt w:val="bullet"/>
      <w:lvlText w:val=""/>
      <w:lvlJc w:val="left"/>
      <w:pPr>
        <w:tabs>
          <w:tab w:val="num" w:pos="5760"/>
        </w:tabs>
        <w:ind w:left="5760" w:hanging="360"/>
      </w:pPr>
      <w:rPr>
        <w:rFonts w:ascii="Symbol" w:hAnsi="Symbol" w:hint="default"/>
      </w:rPr>
    </w:lvl>
    <w:lvl w:ilvl="8" w:tplc="1FB4AEF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999418C"/>
    <w:multiLevelType w:val="hybridMultilevel"/>
    <w:tmpl w:val="CF3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45ADB"/>
    <w:multiLevelType w:val="hybridMultilevel"/>
    <w:tmpl w:val="ED6CF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F274ACD"/>
    <w:multiLevelType w:val="hybridMultilevel"/>
    <w:tmpl w:val="CA4EA0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7840D4"/>
    <w:multiLevelType w:val="hybridMultilevel"/>
    <w:tmpl w:val="98C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F6E11"/>
    <w:multiLevelType w:val="hybridMultilevel"/>
    <w:tmpl w:val="83860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867355"/>
    <w:multiLevelType w:val="hybridMultilevel"/>
    <w:tmpl w:val="845E7330"/>
    <w:lvl w:ilvl="0" w:tplc="707A5F86">
      <w:start w:val="1"/>
      <w:numFmt w:val="bullet"/>
      <w:lvlText w:val=""/>
      <w:lvlJc w:val="left"/>
      <w:pPr>
        <w:tabs>
          <w:tab w:val="num" w:pos="720"/>
        </w:tabs>
        <w:ind w:left="720" w:hanging="360"/>
      </w:pPr>
      <w:rPr>
        <w:rFonts w:ascii="Symbol" w:hAnsi="Symbol" w:hint="default"/>
      </w:rPr>
    </w:lvl>
    <w:lvl w:ilvl="1" w:tplc="060074CA" w:tentative="1">
      <w:start w:val="1"/>
      <w:numFmt w:val="bullet"/>
      <w:lvlText w:val=""/>
      <w:lvlJc w:val="left"/>
      <w:pPr>
        <w:tabs>
          <w:tab w:val="num" w:pos="1440"/>
        </w:tabs>
        <w:ind w:left="1440" w:hanging="360"/>
      </w:pPr>
      <w:rPr>
        <w:rFonts w:ascii="Symbol" w:hAnsi="Symbol" w:hint="default"/>
      </w:rPr>
    </w:lvl>
    <w:lvl w:ilvl="2" w:tplc="07102B46" w:tentative="1">
      <w:start w:val="1"/>
      <w:numFmt w:val="bullet"/>
      <w:lvlText w:val=""/>
      <w:lvlJc w:val="left"/>
      <w:pPr>
        <w:tabs>
          <w:tab w:val="num" w:pos="2160"/>
        </w:tabs>
        <w:ind w:left="2160" w:hanging="360"/>
      </w:pPr>
      <w:rPr>
        <w:rFonts w:ascii="Symbol" w:hAnsi="Symbol" w:hint="default"/>
      </w:rPr>
    </w:lvl>
    <w:lvl w:ilvl="3" w:tplc="77A42EB2" w:tentative="1">
      <w:start w:val="1"/>
      <w:numFmt w:val="bullet"/>
      <w:lvlText w:val=""/>
      <w:lvlJc w:val="left"/>
      <w:pPr>
        <w:tabs>
          <w:tab w:val="num" w:pos="2880"/>
        </w:tabs>
        <w:ind w:left="2880" w:hanging="360"/>
      </w:pPr>
      <w:rPr>
        <w:rFonts w:ascii="Symbol" w:hAnsi="Symbol" w:hint="default"/>
      </w:rPr>
    </w:lvl>
    <w:lvl w:ilvl="4" w:tplc="A754EB40" w:tentative="1">
      <w:start w:val="1"/>
      <w:numFmt w:val="bullet"/>
      <w:lvlText w:val=""/>
      <w:lvlJc w:val="left"/>
      <w:pPr>
        <w:tabs>
          <w:tab w:val="num" w:pos="3600"/>
        </w:tabs>
        <w:ind w:left="3600" w:hanging="360"/>
      </w:pPr>
      <w:rPr>
        <w:rFonts w:ascii="Symbol" w:hAnsi="Symbol" w:hint="default"/>
      </w:rPr>
    </w:lvl>
    <w:lvl w:ilvl="5" w:tplc="9FE804DC" w:tentative="1">
      <w:start w:val="1"/>
      <w:numFmt w:val="bullet"/>
      <w:lvlText w:val=""/>
      <w:lvlJc w:val="left"/>
      <w:pPr>
        <w:tabs>
          <w:tab w:val="num" w:pos="4320"/>
        </w:tabs>
        <w:ind w:left="4320" w:hanging="360"/>
      </w:pPr>
      <w:rPr>
        <w:rFonts w:ascii="Symbol" w:hAnsi="Symbol" w:hint="default"/>
      </w:rPr>
    </w:lvl>
    <w:lvl w:ilvl="6" w:tplc="B9B013DE" w:tentative="1">
      <w:start w:val="1"/>
      <w:numFmt w:val="bullet"/>
      <w:lvlText w:val=""/>
      <w:lvlJc w:val="left"/>
      <w:pPr>
        <w:tabs>
          <w:tab w:val="num" w:pos="5040"/>
        </w:tabs>
        <w:ind w:left="5040" w:hanging="360"/>
      </w:pPr>
      <w:rPr>
        <w:rFonts w:ascii="Symbol" w:hAnsi="Symbol" w:hint="default"/>
      </w:rPr>
    </w:lvl>
    <w:lvl w:ilvl="7" w:tplc="8CB0AC38" w:tentative="1">
      <w:start w:val="1"/>
      <w:numFmt w:val="bullet"/>
      <w:lvlText w:val=""/>
      <w:lvlJc w:val="left"/>
      <w:pPr>
        <w:tabs>
          <w:tab w:val="num" w:pos="5760"/>
        </w:tabs>
        <w:ind w:left="5760" w:hanging="360"/>
      </w:pPr>
      <w:rPr>
        <w:rFonts w:ascii="Symbol" w:hAnsi="Symbol" w:hint="default"/>
      </w:rPr>
    </w:lvl>
    <w:lvl w:ilvl="8" w:tplc="75187F80"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53C44656"/>
    <w:multiLevelType w:val="hybridMultilevel"/>
    <w:tmpl w:val="4F0E2E3E"/>
    <w:lvl w:ilvl="0" w:tplc="70747BFA">
      <w:start w:val="1"/>
      <w:numFmt w:val="bullet"/>
      <w:lvlText w:val=""/>
      <w:lvlJc w:val="left"/>
      <w:pPr>
        <w:tabs>
          <w:tab w:val="num" w:pos="720"/>
        </w:tabs>
        <w:ind w:left="720" w:hanging="360"/>
      </w:pPr>
      <w:rPr>
        <w:rFonts w:ascii="Symbol" w:hAnsi="Symbol" w:hint="default"/>
      </w:rPr>
    </w:lvl>
    <w:lvl w:ilvl="1" w:tplc="82CA115A" w:tentative="1">
      <w:start w:val="1"/>
      <w:numFmt w:val="bullet"/>
      <w:lvlText w:val=""/>
      <w:lvlJc w:val="left"/>
      <w:pPr>
        <w:tabs>
          <w:tab w:val="num" w:pos="1440"/>
        </w:tabs>
        <w:ind w:left="1440" w:hanging="360"/>
      </w:pPr>
      <w:rPr>
        <w:rFonts w:ascii="Symbol" w:hAnsi="Symbol" w:hint="default"/>
      </w:rPr>
    </w:lvl>
    <w:lvl w:ilvl="2" w:tplc="FA38F5B8" w:tentative="1">
      <w:start w:val="1"/>
      <w:numFmt w:val="bullet"/>
      <w:lvlText w:val=""/>
      <w:lvlJc w:val="left"/>
      <w:pPr>
        <w:tabs>
          <w:tab w:val="num" w:pos="2160"/>
        </w:tabs>
        <w:ind w:left="2160" w:hanging="360"/>
      </w:pPr>
      <w:rPr>
        <w:rFonts w:ascii="Symbol" w:hAnsi="Symbol" w:hint="default"/>
      </w:rPr>
    </w:lvl>
    <w:lvl w:ilvl="3" w:tplc="436E4F60" w:tentative="1">
      <w:start w:val="1"/>
      <w:numFmt w:val="bullet"/>
      <w:lvlText w:val=""/>
      <w:lvlJc w:val="left"/>
      <w:pPr>
        <w:tabs>
          <w:tab w:val="num" w:pos="2880"/>
        </w:tabs>
        <w:ind w:left="2880" w:hanging="360"/>
      </w:pPr>
      <w:rPr>
        <w:rFonts w:ascii="Symbol" w:hAnsi="Symbol" w:hint="default"/>
      </w:rPr>
    </w:lvl>
    <w:lvl w:ilvl="4" w:tplc="89ACFC6E" w:tentative="1">
      <w:start w:val="1"/>
      <w:numFmt w:val="bullet"/>
      <w:lvlText w:val=""/>
      <w:lvlJc w:val="left"/>
      <w:pPr>
        <w:tabs>
          <w:tab w:val="num" w:pos="3600"/>
        </w:tabs>
        <w:ind w:left="3600" w:hanging="360"/>
      </w:pPr>
      <w:rPr>
        <w:rFonts w:ascii="Symbol" w:hAnsi="Symbol" w:hint="default"/>
      </w:rPr>
    </w:lvl>
    <w:lvl w:ilvl="5" w:tplc="9C58889A" w:tentative="1">
      <w:start w:val="1"/>
      <w:numFmt w:val="bullet"/>
      <w:lvlText w:val=""/>
      <w:lvlJc w:val="left"/>
      <w:pPr>
        <w:tabs>
          <w:tab w:val="num" w:pos="4320"/>
        </w:tabs>
        <w:ind w:left="4320" w:hanging="360"/>
      </w:pPr>
      <w:rPr>
        <w:rFonts w:ascii="Symbol" w:hAnsi="Symbol" w:hint="default"/>
      </w:rPr>
    </w:lvl>
    <w:lvl w:ilvl="6" w:tplc="25E29502" w:tentative="1">
      <w:start w:val="1"/>
      <w:numFmt w:val="bullet"/>
      <w:lvlText w:val=""/>
      <w:lvlJc w:val="left"/>
      <w:pPr>
        <w:tabs>
          <w:tab w:val="num" w:pos="5040"/>
        </w:tabs>
        <w:ind w:left="5040" w:hanging="360"/>
      </w:pPr>
      <w:rPr>
        <w:rFonts w:ascii="Symbol" w:hAnsi="Symbol" w:hint="default"/>
      </w:rPr>
    </w:lvl>
    <w:lvl w:ilvl="7" w:tplc="1AB63AEE" w:tentative="1">
      <w:start w:val="1"/>
      <w:numFmt w:val="bullet"/>
      <w:lvlText w:val=""/>
      <w:lvlJc w:val="left"/>
      <w:pPr>
        <w:tabs>
          <w:tab w:val="num" w:pos="5760"/>
        </w:tabs>
        <w:ind w:left="5760" w:hanging="360"/>
      </w:pPr>
      <w:rPr>
        <w:rFonts w:ascii="Symbol" w:hAnsi="Symbol" w:hint="default"/>
      </w:rPr>
    </w:lvl>
    <w:lvl w:ilvl="8" w:tplc="2F482284"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583F265A"/>
    <w:multiLevelType w:val="hybridMultilevel"/>
    <w:tmpl w:val="20D0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F1B00"/>
    <w:multiLevelType w:val="hybridMultilevel"/>
    <w:tmpl w:val="2536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AA1F5C"/>
    <w:multiLevelType w:val="hybridMultilevel"/>
    <w:tmpl w:val="7FD0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5B0F3A"/>
    <w:multiLevelType w:val="hybridMultilevel"/>
    <w:tmpl w:val="8AE05634"/>
    <w:lvl w:ilvl="0" w:tplc="8A5E9D76">
      <w:start w:val="1"/>
      <w:numFmt w:val="bullet"/>
      <w:lvlText w:val=""/>
      <w:lvlJc w:val="left"/>
      <w:pPr>
        <w:tabs>
          <w:tab w:val="num" w:pos="720"/>
        </w:tabs>
        <w:ind w:left="720" w:hanging="360"/>
      </w:pPr>
      <w:rPr>
        <w:rFonts w:ascii="Symbol" w:hAnsi="Symbol" w:hint="default"/>
      </w:rPr>
    </w:lvl>
    <w:lvl w:ilvl="1" w:tplc="1FAEAD48" w:tentative="1">
      <w:start w:val="1"/>
      <w:numFmt w:val="bullet"/>
      <w:lvlText w:val=""/>
      <w:lvlJc w:val="left"/>
      <w:pPr>
        <w:tabs>
          <w:tab w:val="num" w:pos="1440"/>
        </w:tabs>
        <w:ind w:left="1440" w:hanging="360"/>
      </w:pPr>
      <w:rPr>
        <w:rFonts w:ascii="Symbol" w:hAnsi="Symbol" w:hint="default"/>
      </w:rPr>
    </w:lvl>
    <w:lvl w:ilvl="2" w:tplc="54FE1768" w:tentative="1">
      <w:start w:val="1"/>
      <w:numFmt w:val="bullet"/>
      <w:lvlText w:val=""/>
      <w:lvlJc w:val="left"/>
      <w:pPr>
        <w:tabs>
          <w:tab w:val="num" w:pos="2160"/>
        </w:tabs>
        <w:ind w:left="2160" w:hanging="360"/>
      </w:pPr>
      <w:rPr>
        <w:rFonts w:ascii="Symbol" w:hAnsi="Symbol" w:hint="default"/>
      </w:rPr>
    </w:lvl>
    <w:lvl w:ilvl="3" w:tplc="525045D0" w:tentative="1">
      <w:start w:val="1"/>
      <w:numFmt w:val="bullet"/>
      <w:lvlText w:val=""/>
      <w:lvlJc w:val="left"/>
      <w:pPr>
        <w:tabs>
          <w:tab w:val="num" w:pos="2880"/>
        </w:tabs>
        <w:ind w:left="2880" w:hanging="360"/>
      </w:pPr>
      <w:rPr>
        <w:rFonts w:ascii="Symbol" w:hAnsi="Symbol" w:hint="default"/>
      </w:rPr>
    </w:lvl>
    <w:lvl w:ilvl="4" w:tplc="B9489E42" w:tentative="1">
      <w:start w:val="1"/>
      <w:numFmt w:val="bullet"/>
      <w:lvlText w:val=""/>
      <w:lvlJc w:val="left"/>
      <w:pPr>
        <w:tabs>
          <w:tab w:val="num" w:pos="3600"/>
        </w:tabs>
        <w:ind w:left="3600" w:hanging="360"/>
      </w:pPr>
      <w:rPr>
        <w:rFonts w:ascii="Symbol" w:hAnsi="Symbol" w:hint="default"/>
      </w:rPr>
    </w:lvl>
    <w:lvl w:ilvl="5" w:tplc="F18AFBF6" w:tentative="1">
      <w:start w:val="1"/>
      <w:numFmt w:val="bullet"/>
      <w:lvlText w:val=""/>
      <w:lvlJc w:val="left"/>
      <w:pPr>
        <w:tabs>
          <w:tab w:val="num" w:pos="4320"/>
        </w:tabs>
        <w:ind w:left="4320" w:hanging="360"/>
      </w:pPr>
      <w:rPr>
        <w:rFonts w:ascii="Symbol" w:hAnsi="Symbol" w:hint="default"/>
      </w:rPr>
    </w:lvl>
    <w:lvl w:ilvl="6" w:tplc="97C85BD4" w:tentative="1">
      <w:start w:val="1"/>
      <w:numFmt w:val="bullet"/>
      <w:lvlText w:val=""/>
      <w:lvlJc w:val="left"/>
      <w:pPr>
        <w:tabs>
          <w:tab w:val="num" w:pos="5040"/>
        </w:tabs>
        <w:ind w:left="5040" w:hanging="360"/>
      </w:pPr>
      <w:rPr>
        <w:rFonts w:ascii="Symbol" w:hAnsi="Symbol" w:hint="default"/>
      </w:rPr>
    </w:lvl>
    <w:lvl w:ilvl="7" w:tplc="4F02812E" w:tentative="1">
      <w:start w:val="1"/>
      <w:numFmt w:val="bullet"/>
      <w:lvlText w:val=""/>
      <w:lvlJc w:val="left"/>
      <w:pPr>
        <w:tabs>
          <w:tab w:val="num" w:pos="5760"/>
        </w:tabs>
        <w:ind w:left="5760" w:hanging="360"/>
      </w:pPr>
      <w:rPr>
        <w:rFonts w:ascii="Symbol" w:hAnsi="Symbol" w:hint="default"/>
      </w:rPr>
    </w:lvl>
    <w:lvl w:ilvl="8" w:tplc="551A25EE"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5FF05453"/>
    <w:multiLevelType w:val="hybridMultilevel"/>
    <w:tmpl w:val="72D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84B30"/>
    <w:multiLevelType w:val="hybridMultilevel"/>
    <w:tmpl w:val="835241F0"/>
    <w:lvl w:ilvl="0" w:tplc="F3D2476C">
      <w:start w:val="1"/>
      <w:numFmt w:val="bullet"/>
      <w:lvlText w:val=""/>
      <w:lvlJc w:val="left"/>
      <w:pPr>
        <w:tabs>
          <w:tab w:val="num" w:pos="720"/>
        </w:tabs>
        <w:ind w:left="720" w:hanging="360"/>
      </w:pPr>
      <w:rPr>
        <w:rFonts w:ascii="Symbol" w:hAnsi="Symbol" w:hint="default"/>
      </w:rPr>
    </w:lvl>
    <w:lvl w:ilvl="1" w:tplc="86BEB0FE" w:tentative="1">
      <w:start w:val="1"/>
      <w:numFmt w:val="bullet"/>
      <w:lvlText w:val=""/>
      <w:lvlJc w:val="left"/>
      <w:pPr>
        <w:tabs>
          <w:tab w:val="num" w:pos="1440"/>
        </w:tabs>
        <w:ind w:left="1440" w:hanging="360"/>
      </w:pPr>
      <w:rPr>
        <w:rFonts w:ascii="Symbol" w:hAnsi="Symbol" w:hint="default"/>
      </w:rPr>
    </w:lvl>
    <w:lvl w:ilvl="2" w:tplc="6D747948" w:tentative="1">
      <w:start w:val="1"/>
      <w:numFmt w:val="bullet"/>
      <w:lvlText w:val=""/>
      <w:lvlJc w:val="left"/>
      <w:pPr>
        <w:tabs>
          <w:tab w:val="num" w:pos="2160"/>
        </w:tabs>
        <w:ind w:left="2160" w:hanging="360"/>
      </w:pPr>
      <w:rPr>
        <w:rFonts w:ascii="Symbol" w:hAnsi="Symbol" w:hint="default"/>
      </w:rPr>
    </w:lvl>
    <w:lvl w:ilvl="3" w:tplc="40149432" w:tentative="1">
      <w:start w:val="1"/>
      <w:numFmt w:val="bullet"/>
      <w:lvlText w:val=""/>
      <w:lvlJc w:val="left"/>
      <w:pPr>
        <w:tabs>
          <w:tab w:val="num" w:pos="2880"/>
        </w:tabs>
        <w:ind w:left="2880" w:hanging="360"/>
      </w:pPr>
      <w:rPr>
        <w:rFonts w:ascii="Symbol" w:hAnsi="Symbol" w:hint="default"/>
      </w:rPr>
    </w:lvl>
    <w:lvl w:ilvl="4" w:tplc="C9BE30F8" w:tentative="1">
      <w:start w:val="1"/>
      <w:numFmt w:val="bullet"/>
      <w:lvlText w:val=""/>
      <w:lvlJc w:val="left"/>
      <w:pPr>
        <w:tabs>
          <w:tab w:val="num" w:pos="3600"/>
        </w:tabs>
        <w:ind w:left="3600" w:hanging="360"/>
      </w:pPr>
      <w:rPr>
        <w:rFonts w:ascii="Symbol" w:hAnsi="Symbol" w:hint="default"/>
      </w:rPr>
    </w:lvl>
    <w:lvl w:ilvl="5" w:tplc="285CB580" w:tentative="1">
      <w:start w:val="1"/>
      <w:numFmt w:val="bullet"/>
      <w:lvlText w:val=""/>
      <w:lvlJc w:val="left"/>
      <w:pPr>
        <w:tabs>
          <w:tab w:val="num" w:pos="4320"/>
        </w:tabs>
        <w:ind w:left="4320" w:hanging="360"/>
      </w:pPr>
      <w:rPr>
        <w:rFonts w:ascii="Symbol" w:hAnsi="Symbol" w:hint="default"/>
      </w:rPr>
    </w:lvl>
    <w:lvl w:ilvl="6" w:tplc="834C88C0" w:tentative="1">
      <w:start w:val="1"/>
      <w:numFmt w:val="bullet"/>
      <w:lvlText w:val=""/>
      <w:lvlJc w:val="left"/>
      <w:pPr>
        <w:tabs>
          <w:tab w:val="num" w:pos="5040"/>
        </w:tabs>
        <w:ind w:left="5040" w:hanging="360"/>
      </w:pPr>
      <w:rPr>
        <w:rFonts w:ascii="Symbol" w:hAnsi="Symbol" w:hint="default"/>
      </w:rPr>
    </w:lvl>
    <w:lvl w:ilvl="7" w:tplc="B2226A6C" w:tentative="1">
      <w:start w:val="1"/>
      <w:numFmt w:val="bullet"/>
      <w:lvlText w:val=""/>
      <w:lvlJc w:val="left"/>
      <w:pPr>
        <w:tabs>
          <w:tab w:val="num" w:pos="5760"/>
        </w:tabs>
        <w:ind w:left="5760" w:hanging="360"/>
      </w:pPr>
      <w:rPr>
        <w:rFonts w:ascii="Symbol" w:hAnsi="Symbol" w:hint="default"/>
      </w:rPr>
    </w:lvl>
    <w:lvl w:ilvl="8" w:tplc="13865252"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63D055A"/>
    <w:multiLevelType w:val="hybridMultilevel"/>
    <w:tmpl w:val="160A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306E7F"/>
    <w:multiLevelType w:val="hybridMultilevel"/>
    <w:tmpl w:val="82EA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A5375"/>
    <w:multiLevelType w:val="hybridMultilevel"/>
    <w:tmpl w:val="1FBA8144"/>
    <w:lvl w:ilvl="0" w:tplc="B6A09B9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0D07C4"/>
    <w:multiLevelType w:val="hybridMultilevel"/>
    <w:tmpl w:val="DFF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6A47D6"/>
    <w:multiLevelType w:val="hybridMultilevel"/>
    <w:tmpl w:val="438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A66A5"/>
    <w:multiLevelType w:val="hybridMultilevel"/>
    <w:tmpl w:val="92404F28"/>
    <w:lvl w:ilvl="0" w:tplc="007A8B22">
      <w:start w:val="1"/>
      <w:numFmt w:val="bullet"/>
      <w:lvlText w:val="•"/>
      <w:lvlJc w:val="left"/>
      <w:pPr>
        <w:tabs>
          <w:tab w:val="num" w:pos="720"/>
        </w:tabs>
        <w:ind w:left="720" w:hanging="360"/>
      </w:pPr>
      <w:rPr>
        <w:rFonts w:ascii="Arial" w:hAnsi="Arial" w:hint="default"/>
        <w:color w:val="000000" w:themeColor="text1"/>
      </w:rPr>
    </w:lvl>
    <w:lvl w:ilvl="1" w:tplc="00C62242" w:tentative="1">
      <w:start w:val="1"/>
      <w:numFmt w:val="bullet"/>
      <w:lvlText w:val="•"/>
      <w:lvlJc w:val="left"/>
      <w:pPr>
        <w:tabs>
          <w:tab w:val="num" w:pos="1440"/>
        </w:tabs>
        <w:ind w:left="1440" w:hanging="360"/>
      </w:pPr>
      <w:rPr>
        <w:rFonts w:ascii="Arial" w:hAnsi="Arial" w:hint="default"/>
      </w:rPr>
    </w:lvl>
    <w:lvl w:ilvl="2" w:tplc="A6B265D4" w:tentative="1">
      <w:start w:val="1"/>
      <w:numFmt w:val="bullet"/>
      <w:lvlText w:val="•"/>
      <w:lvlJc w:val="left"/>
      <w:pPr>
        <w:tabs>
          <w:tab w:val="num" w:pos="2160"/>
        </w:tabs>
        <w:ind w:left="2160" w:hanging="360"/>
      </w:pPr>
      <w:rPr>
        <w:rFonts w:ascii="Arial" w:hAnsi="Arial" w:hint="default"/>
      </w:rPr>
    </w:lvl>
    <w:lvl w:ilvl="3" w:tplc="D298B60C" w:tentative="1">
      <w:start w:val="1"/>
      <w:numFmt w:val="bullet"/>
      <w:lvlText w:val="•"/>
      <w:lvlJc w:val="left"/>
      <w:pPr>
        <w:tabs>
          <w:tab w:val="num" w:pos="2880"/>
        </w:tabs>
        <w:ind w:left="2880" w:hanging="360"/>
      </w:pPr>
      <w:rPr>
        <w:rFonts w:ascii="Arial" w:hAnsi="Arial" w:hint="default"/>
      </w:rPr>
    </w:lvl>
    <w:lvl w:ilvl="4" w:tplc="6AE08F12" w:tentative="1">
      <w:start w:val="1"/>
      <w:numFmt w:val="bullet"/>
      <w:lvlText w:val="•"/>
      <w:lvlJc w:val="left"/>
      <w:pPr>
        <w:tabs>
          <w:tab w:val="num" w:pos="3600"/>
        </w:tabs>
        <w:ind w:left="3600" w:hanging="360"/>
      </w:pPr>
      <w:rPr>
        <w:rFonts w:ascii="Arial" w:hAnsi="Arial" w:hint="default"/>
      </w:rPr>
    </w:lvl>
    <w:lvl w:ilvl="5" w:tplc="2D7C65C6" w:tentative="1">
      <w:start w:val="1"/>
      <w:numFmt w:val="bullet"/>
      <w:lvlText w:val="•"/>
      <w:lvlJc w:val="left"/>
      <w:pPr>
        <w:tabs>
          <w:tab w:val="num" w:pos="4320"/>
        </w:tabs>
        <w:ind w:left="4320" w:hanging="360"/>
      </w:pPr>
      <w:rPr>
        <w:rFonts w:ascii="Arial" w:hAnsi="Arial" w:hint="default"/>
      </w:rPr>
    </w:lvl>
    <w:lvl w:ilvl="6" w:tplc="B834459E" w:tentative="1">
      <w:start w:val="1"/>
      <w:numFmt w:val="bullet"/>
      <w:lvlText w:val="•"/>
      <w:lvlJc w:val="left"/>
      <w:pPr>
        <w:tabs>
          <w:tab w:val="num" w:pos="5040"/>
        </w:tabs>
        <w:ind w:left="5040" w:hanging="360"/>
      </w:pPr>
      <w:rPr>
        <w:rFonts w:ascii="Arial" w:hAnsi="Arial" w:hint="default"/>
      </w:rPr>
    </w:lvl>
    <w:lvl w:ilvl="7" w:tplc="1B84DFF2" w:tentative="1">
      <w:start w:val="1"/>
      <w:numFmt w:val="bullet"/>
      <w:lvlText w:val="•"/>
      <w:lvlJc w:val="left"/>
      <w:pPr>
        <w:tabs>
          <w:tab w:val="num" w:pos="5760"/>
        </w:tabs>
        <w:ind w:left="5760" w:hanging="360"/>
      </w:pPr>
      <w:rPr>
        <w:rFonts w:ascii="Arial" w:hAnsi="Arial" w:hint="default"/>
      </w:rPr>
    </w:lvl>
    <w:lvl w:ilvl="8" w:tplc="C54C79B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3986840"/>
    <w:multiLevelType w:val="hybridMultilevel"/>
    <w:tmpl w:val="35E87878"/>
    <w:lvl w:ilvl="0" w:tplc="FB14DCC4">
      <w:start w:val="1"/>
      <w:numFmt w:val="bullet"/>
      <w:lvlText w:val=""/>
      <w:lvlJc w:val="left"/>
      <w:pPr>
        <w:tabs>
          <w:tab w:val="num" w:pos="720"/>
        </w:tabs>
        <w:ind w:left="720" w:hanging="360"/>
      </w:pPr>
      <w:rPr>
        <w:rFonts w:ascii="Symbol" w:hAnsi="Symbol" w:hint="default"/>
      </w:rPr>
    </w:lvl>
    <w:lvl w:ilvl="1" w:tplc="FEF49A78" w:tentative="1">
      <w:start w:val="1"/>
      <w:numFmt w:val="bullet"/>
      <w:lvlText w:val=""/>
      <w:lvlJc w:val="left"/>
      <w:pPr>
        <w:tabs>
          <w:tab w:val="num" w:pos="1440"/>
        </w:tabs>
        <w:ind w:left="1440" w:hanging="360"/>
      </w:pPr>
      <w:rPr>
        <w:rFonts w:ascii="Symbol" w:hAnsi="Symbol" w:hint="default"/>
      </w:rPr>
    </w:lvl>
    <w:lvl w:ilvl="2" w:tplc="5CA2399A" w:tentative="1">
      <w:start w:val="1"/>
      <w:numFmt w:val="bullet"/>
      <w:lvlText w:val=""/>
      <w:lvlJc w:val="left"/>
      <w:pPr>
        <w:tabs>
          <w:tab w:val="num" w:pos="2160"/>
        </w:tabs>
        <w:ind w:left="2160" w:hanging="360"/>
      </w:pPr>
      <w:rPr>
        <w:rFonts w:ascii="Symbol" w:hAnsi="Symbol" w:hint="default"/>
      </w:rPr>
    </w:lvl>
    <w:lvl w:ilvl="3" w:tplc="11D21DD0" w:tentative="1">
      <w:start w:val="1"/>
      <w:numFmt w:val="bullet"/>
      <w:lvlText w:val=""/>
      <w:lvlJc w:val="left"/>
      <w:pPr>
        <w:tabs>
          <w:tab w:val="num" w:pos="2880"/>
        </w:tabs>
        <w:ind w:left="2880" w:hanging="360"/>
      </w:pPr>
      <w:rPr>
        <w:rFonts w:ascii="Symbol" w:hAnsi="Symbol" w:hint="default"/>
      </w:rPr>
    </w:lvl>
    <w:lvl w:ilvl="4" w:tplc="282ED7E2" w:tentative="1">
      <w:start w:val="1"/>
      <w:numFmt w:val="bullet"/>
      <w:lvlText w:val=""/>
      <w:lvlJc w:val="left"/>
      <w:pPr>
        <w:tabs>
          <w:tab w:val="num" w:pos="3600"/>
        </w:tabs>
        <w:ind w:left="3600" w:hanging="360"/>
      </w:pPr>
      <w:rPr>
        <w:rFonts w:ascii="Symbol" w:hAnsi="Symbol" w:hint="default"/>
      </w:rPr>
    </w:lvl>
    <w:lvl w:ilvl="5" w:tplc="76B0BC6C" w:tentative="1">
      <w:start w:val="1"/>
      <w:numFmt w:val="bullet"/>
      <w:lvlText w:val=""/>
      <w:lvlJc w:val="left"/>
      <w:pPr>
        <w:tabs>
          <w:tab w:val="num" w:pos="4320"/>
        </w:tabs>
        <w:ind w:left="4320" w:hanging="360"/>
      </w:pPr>
      <w:rPr>
        <w:rFonts w:ascii="Symbol" w:hAnsi="Symbol" w:hint="default"/>
      </w:rPr>
    </w:lvl>
    <w:lvl w:ilvl="6" w:tplc="F4AAA0B2" w:tentative="1">
      <w:start w:val="1"/>
      <w:numFmt w:val="bullet"/>
      <w:lvlText w:val=""/>
      <w:lvlJc w:val="left"/>
      <w:pPr>
        <w:tabs>
          <w:tab w:val="num" w:pos="5040"/>
        </w:tabs>
        <w:ind w:left="5040" w:hanging="360"/>
      </w:pPr>
      <w:rPr>
        <w:rFonts w:ascii="Symbol" w:hAnsi="Symbol" w:hint="default"/>
      </w:rPr>
    </w:lvl>
    <w:lvl w:ilvl="7" w:tplc="59962BA8" w:tentative="1">
      <w:start w:val="1"/>
      <w:numFmt w:val="bullet"/>
      <w:lvlText w:val=""/>
      <w:lvlJc w:val="left"/>
      <w:pPr>
        <w:tabs>
          <w:tab w:val="num" w:pos="5760"/>
        </w:tabs>
        <w:ind w:left="5760" w:hanging="360"/>
      </w:pPr>
      <w:rPr>
        <w:rFonts w:ascii="Symbol" w:hAnsi="Symbol" w:hint="default"/>
      </w:rPr>
    </w:lvl>
    <w:lvl w:ilvl="8" w:tplc="16E6BCA6"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73B942C1"/>
    <w:multiLevelType w:val="hybridMultilevel"/>
    <w:tmpl w:val="56CC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CB759F"/>
    <w:multiLevelType w:val="hybridMultilevel"/>
    <w:tmpl w:val="65A4E068"/>
    <w:lvl w:ilvl="0" w:tplc="93861912">
      <w:start w:val="1"/>
      <w:numFmt w:val="bullet"/>
      <w:lvlText w:val=""/>
      <w:lvlJc w:val="left"/>
      <w:pPr>
        <w:tabs>
          <w:tab w:val="num" w:pos="720"/>
        </w:tabs>
        <w:ind w:left="720" w:hanging="360"/>
      </w:pPr>
      <w:rPr>
        <w:rFonts w:ascii="Symbol" w:hAnsi="Symbol" w:hint="default"/>
      </w:rPr>
    </w:lvl>
    <w:lvl w:ilvl="1" w:tplc="061EE5EA" w:tentative="1">
      <w:start w:val="1"/>
      <w:numFmt w:val="bullet"/>
      <w:lvlText w:val=""/>
      <w:lvlJc w:val="left"/>
      <w:pPr>
        <w:tabs>
          <w:tab w:val="num" w:pos="1440"/>
        </w:tabs>
        <w:ind w:left="1440" w:hanging="360"/>
      </w:pPr>
      <w:rPr>
        <w:rFonts w:ascii="Symbol" w:hAnsi="Symbol" w:hint="default"/>
      </w:rPr>
    </w:lvl>
    <w:lvl w:ilvl="2" w:tplc="E8AC93F0" w:tentative="1">
      <w:start w:val="1"/>
      <w:numFmt w:val="bullet"/>
      <w:lvlText w:val=""/>
      <w:lvlJc w:val="left"/>
      <w:pPr>
        <w:tabs>
          <w:tab w:val="num" w:pos="2160"/>
        </w:tabs>
        <w:ind w:left="2160" w:hanging="360"/>
      </w:pPr>
      <w:rPr>
        <w:rFonts w:ascii="Symbol" w:hAnsi="Symbol" w:hint="default"/>
      </w:rPr>
    </w:lvl>
    <w:lvl w:ilvl="3" w:tplc="ECB0D3B0" w:tentative="1">
      <w:start w:val="1"/>
      <w:numFmt w:val="bullet"/>
      <w:lvlText w:val=""/>
      <w:lvlJc w:val="left"/>
      <w:pPr>
        <w:tabs>
          <w:tab w:val="num" w:pos="2880"/>
        </w:tabs>
        <w:ind w:left="2880" w:hanging="360"/>
      </w:pPr>
      <w:rPr>
        <w:rFonts w:ascii="Symbol" w:hAnsi="Symbol" w:hint="default"/>
      </w:rPr>
    </w:lvl>
    <w:lvl w:ilvl="4" w:tplc="B4A81FC2" w:tentative="1">
      <w:start w:val="1"/>
      <w:numFmt w:val="bullet"/>
      <w:lvlText w:val=""/>
      <w:lvlJc w:val="left"/>
      <w:pPr>
        <w:tabs>
          <w:tab w:val="num" w:pos="3600"/>
        </w:tabs>
        <w:ind w:left="3600" w:hanging="360"/>
      </w:pPr>
      <w:rPr>
        <w:rFonts w:ascii="Symbol" w:hAnsi="Symbol" w:hint="default"/>
      </w:rPr>
    </w:lvl>
    <w:lvl w:ilvl="5" w:tplc="D0FE21FA" w:tentative="1">
      <w:start w:val="1"/>
      <w:numFmt w:val="bullet"/>
      <w:lvlText w:val=""/>
      <w:lvlJc w:val="left"/>
      <w:pPr>
        <w:tabs>
          <w:tab w:val="num" w:pos="4320"/>
        </w:tabs>
        <w:ind w:left="4320" w:hanging="360"/>
      </w:pPr>
      <w:rPr>
        <w:rFonts w:ascii="Symbol" w:hAnsi="Symbol" w:hint="default"/>
      </w:rPr>
    </w:lvl>
    <w:lvl w:ilvl="6" w:tplc="B8C86292" w:tentative="1">
      <w:start w:val="1"/>
      <w:numFmt w:val="bullet"/>
      <w:lvlText w:val=""/>
      <w:lvlJc w:val="left"/>
      <w:pPr>
        <w:tabs>
          <w:tab w:val="num" w:pos="5040"/>
        </w:tabs>
        <w:ind w:left="5040" w:hanging="360"/>
      </w:pPr>
      <w:rPr>
        <w:rFonts w:ascii="Symbol" w:hAnsi="Symbol" w:hint="default"/>
      </w:rPr>
    </w:lvl>
    <w:lvl w:ilvl="7" w:tplc="0D888B00" w:tentative="1">
      <w:start w:val="1"/>
      <w:numFmt w:val="bullet"/>
      <w:lvlText w:val=""/>
      <w:lvlJc w:val="left"/>
      <w:pPr>
        <w:tabs>
          <w:tab w:val="num" w:pos="5760"/>
        </w:tabs>
        <w:ind w:left="5760" w:hanging="360"/>
      </w:pPr>
      <w:rPr>
        <w:rFonts w:ascii="Symbol" w:hAnsi="Symbol" w:hint="default"/>
      </w:rPr>
    </w:lvl>
    <w:lvl w:ilvl="8" w:tplc="FC2A75DE" w:tentative="1">
      <w:start w:val="1"/>
      <w:numFmt w:val="bullet"/>
      <w:lvlText w:val=""/>
      <w:lvlJc w:val="left"/>
      <w:pPr>
        <w:tabs>
          <w:tab w:val="num" w:pos="6480"/>
        </w:tabs>
        <w:ind w:left="6480" w:hanging="360"/>
      </w:pPr>
      <w:rPr>
        <w:rFonts w:ascii="Symbol" w:hAnsi="Symbol" w:hint="default"/>
      </w:rPr>
    </w:lvl>
  </w:abstractNum>
  <w:abstractNum w:abstractNumId="51" w15:restartNumberingAfterBreak="0">
    <w:nsid w:val="74E2635B"/>
    <w:multiLevelType w:val="hybridMultilevel"/>
    <w:tmpl w:val="A7806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62662A9"/>
    <w:multiLevelType w:val="hybridMultilevel"/>
    <w:tmpl w:val="702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
  </w:num>
  <w:num w:numId="4">
    <w:abstractNumId w:val="42"/>
  </w:num>
  <w:num w:numId="5">
    <w:abstractNumId w:val="45"/>
  </w:num>
  <w:num w:numId="6">
    <w:abstractNumId w:val="36"/>
  </w:num>
  <w:num w:numId="7">
    <w:abstractNumId w:val="15"/>
  </w:num>
  <w:num w:numId="8">
    <w:abstractNumId w:val="20"/>
  </w:num>
  <w:num w:numId="9">
    <w:abstractNumId w:val="4"/>
  </w:num>
  <w:num w:numId="10">
    <w:abstractNumId w:val="12"/>
  </w:num>
  <w:num w:numId="11">
    <w:abstractNumId w:val="33"/>
  </w:num>
  <w:num w:numId="12">
    <w:abstractNumId w:val="51"/>
  </w:num>
  <w:num w:numId="13">
    <w:abstractNumId w:val="8"/>
  </w:num>
  <w:num w:numId="14">
    <w:abstractNumId w:val="14"/>
  </w:num>
  <w:num w:numId="15">
    <w:abstractNumId w:val="31"/>
  </w:num>
  <w:num w:numId="16">
    <w:abstractNumId w:val="3"/>
  </w:num>
  <w:num w:numId="17">
    <w:abstractNumId w:val="21"/>
  </w:num>
  <w:num w:numId="18">
    <w:abstractNumId w:val="25"/>
  </w:num>
  <w:num w:numId="19">
    <w:abstractNumId w:val="37"/>
  </w:num>
  <w:num w:numId="20">
    <w:abstractNumId w:val="40"/>
  </w:num>
  <w:num w:numId="21">
    <w:abstractNumId w:val="32"/>
  </w:num>
  <w:num w:numId="22">
    <w:abstractNumId w:val="5"/>
  </w:num>
  <w:num w:numId="23">
    <w:abstractNumId w:val="10"/>
  </w:num>
  <w:num w:numId="24">
    <w:abstractNumId w:val="43"/>
  </w:num>
  <w:num w:numId="25">
    <w:abstractNumId w:val="17"/>
  </w:num>
  <w:num w:numId="26">
    <w:abstractNumId w:val="19"/>
  </w:num>
  <w:num w:numId="27">
    <w:abstractNumId w:val="0"/>
  </w:num>
  <w:num w:numId="28">
    <w:abstractNumId w:val="52"/>
  </w:num>
  <w:num w:numId="29">
    <w:abstractNumId w:val="38"/>
  </w:num>
  <w:num w:numId="30">
    <w:abstractNumId w:val="6"/>
  </w:num>
  <w:num w:numId="31">
    <w:abstractNumId w:val="26"/>
  </w:num>
  <w:num w:numId="32">
    <w:abstractNumId w:val="11"/>
  </w:num>
  <w:num w:numId="33">
    <w:abstractNumId w:val="44"/>
  </w:num>
  <w:num w:numId="34">
    <w:abstractNumId w:val="16"/>
  </w:num>
  <w:num w:numId="35">
    <w:abstractNumId w:val="29"/>
  </w:num>
  <w:num w:numId="36">
    <w:abstractNumId w:val="46"/>
  </w:num>
  <w:num w:numId="37">
    <w:abstractNumId w:val="22"/>
  </w:num>
  <w:num w:numId="38">
    <w:abstractNumId w:val="47"/>
  </w:num>
  <w:num w:numId="39">
    <w:abstractNumId w:val="13"/>
  </w:num>
  <w:num w:numId="40">
    <w:abstractNumId w:val="7"/>
  </w:num>
  <w:num w:numId="41">
    <w:abstractNumId w:val="48"/>
  </w:num>
  <w:num w:numId="42">
    <w:abstractNumId w:val="39"/>
  </w:num>
  <w:num w:numId="43">
    <w:abstractNumId w:val="2"/>
  </w:num>
  <w:num w:numId="44">
    <w:abstractNumId w:val="41"/>
  </w:num>
  <w:num w:numId="45">
    <w:abstractNumId w:val="50"/>
  </w:num>
  <w:num w:numId="46">
    <w:abstractNumId w:val="9"/>
  </w:num>
  <w:num w:numId="47">
    <w:abstractNumId w:val="34"/>
  </w:num>
  <w:num w:numId="48">
    <w:abstractNumId w:val="35"/>
  </w:num>
  <w:num w:numId="49">
    <w:abstractNumId w:val="23"/>
  </w:num>
  <w:num w:numId="50">
    <w:abstractNumId w:val="24"/>
  </w:num>
  <w:num w:numId="51">
    <w:abstractNumId w:val="28"/>
  </w:num>
  <w:num w:numId="52">
    <w:abstractNumId w:val="18"/>
  </w:num>
  <w:num w:numId="53">
    <w:abstractNumId w:val="49"/>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rson w15:author="Erin">
    <w15:presenceInfo w15:providerId="None" w15:userId="Erin"/>
  </w15:person>
  <w15:person w15:author="Wolf, Brock">
    <w15:presenceInfo w15:providerId="None" w15:userId="Wolf, Br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EC"/>
    <w:rsid w:val="00000DEE"/>
    <w:rsid w:val="00006812"/>
    <w:rsid w:val="00011FB4"/>
    <w:rsid w:val="00011FBD"/>
    <w:rsid w:val="00012FF5"/>
    <w:rsid w:val="0002147A"/>
    <w:rsid w:val="000221BD"/>
    <w:rsid w:val="0002719D"/>
    <w:rsid w:val="00034752"/>
    <w:rsid w:val="00035CBC"/>
    <w:rsid w:val="00036B45"/>
    <w:rsid w:val="00041D05"/>
    <w:rsid w:val="000435F9"/>
    <w:rsid w:val="00045E96"/>
    <w:rsid w:val="00047162"/>
    <w:rsid w:val="0004722D"/>
    <w:rsid w:val="000515C7"/>
    <w:rsid w:val="0005193E"/>
    <w:rsid w:val="000572AE"/>
    <w:rsid w:val="000766AF"/>
    <w:rsid w:val="00076EDB"/>
    <w:rsid w:val="000837F5"/>
    <w:rsid w:val="00085663"/>
    <w:rsid w:val="00091139"/>
    <w:rsid w:val="000918E9"/>
    <w:rsid w:val="00096FC4"/>
    <w:rsid w:val="00097D0D"/>
    <w:rsid w:val="000A0138"/>
    <w:rsid w:val="000A387D"/>
    <w:rsid w:val="000B0F74"/>
    <w:rsid w:val="000B3241"/>
    <w:rsid w:val="000C3C3E"/>
    <w:rsid w:val="000C3EB6"/>
    <w:rsid w:val="000C6773"/>
    <w:rsid w:val="000D7D36"/>
    <w:rsid w:val="000E3A98"/>
    <w:rsid w:val="000E7B99"/>
    <w:rsid w:val="000E7F4D"/>
    <w:rsid w:val="000F12C5"/>
    <w:rsid w:val="000F42D5"/>
    <w:rsid w:val="000F5B0A"/>
    <w:rsid w:val="0010030E"/>
    <w:rsid w:val="0010406D"/>
    <w:rsid w:val="001070F3"/>
    <w:rsid w:val="00113E85"/>
    <w:rsid w:val="00115DA7"/>
    <w:rsid w:val="00117E5C"/>
    <w:rsid w:val="0013527A"/>
    <w:rsid w:val="001406AF"/>
    <w:rsid w:val="00141F03"/>
    <w:rsid w:val="00147648"/>
    <w:rsid w:val="001564F3"/>
    <w:rsid w:val="00163A9A"/>
    <w:rsid w:val="001748E4"/>
    <w:rsid w:val="00190104"/>
    <w:rsid w:val="001A0243"/>
    <w:rsid w:val="001A17DC"/>
    <w:rsid w:val="001B0B8A"/>
    <w:rsid w:val="001D41EE"/>
    <w:rsid w:val="001D5CAD"/>
    <w:rsid w:val="001D6874"/>
    <w:rsid w:val="001E7EE3"/>
    <w:rsid w:val="001F32A0"/>
    <w:rsid w:val="001F6E6A"/>
    <w:rsid w:val="0020154A"/>
    <w:rsid w:val="00205B2A"/>
    <w:rsid w:val="002139F9"/>
    <w:rsid w:val="00223F8D"/>
    <w:rsid w:val="0023082A"/>
    <w:rsid w:val="00230A84"/>
    <w:rsid w:val="00235816"/>
    <w:rsid w:val="00243C24"/>
    <w:rsid w:val="002455EB"/>
    <w:rsid w:val="00250690"/>
    <w:rsid w:val="002554F5"/>
    <w:rsid w:val="00256DB3"/>
    <w:rsid w:val="00266D7E"/>
    <w:rsid w:val="00274482"/>
    <w:rsid w:val="00274DA1"/>
    <w:rsid w:val="00276AA9"/>
    <w:rsid w:val="00276D24"/>
    <w:rsid w:val="0028689B"/>
    <w:rsid w:val="00291396"/>
    <w:rsid w:val="0029279D"/>
    <w:rsid w:val="00294179"/>
    <w:rsid w:val="00294D60"/>
    <w:rsid w:val="00295490"/>
    <w:rsid w:val="002A1D93"/>
    <w:rsid w:val="002A2630"/>
    <w:rsid w:val="002A269A"/>
    <w:rsid w:val="002A6E72"/>
    <w:rsid w:val="002A71FD"/>
    <w:rsid w:val="002B0C76"/>
    <w:rsid w:val="002C076C"/>
    <w:rsid w:val="002C6E47"/>
    <w:rsid w:val="002E726A"/>
    <w:rsid w:val="002F54F6"/>
    <w:rsid w:val="00306B42"/>
    <w:rsid w:val="00306BFA"/>
    <w:rsid w:val="0032430E"/>
    <w:rsid w:val="003265B6"/>
    <w:rsid w:val="003333D3"/>
    <w:rsid w:val="00342E30"/>
    <w:rsid w:val="0034319A"/>
    <w:rsid w:val="00351606"/>
    <w:rsid w:val="00353BEF"/>
    <w:rsid w:val="00367FA2"/>
    <w:rsid w:val="0037042D"/>
    <w:rsid w:val="0037115E"/>
    <w:rsid w:val="00374C6F"/>
    <w:rsid w:val="0037587E"/>
    <w:rsid w:val="00381D50"/>
    <w:rsid w:val="003875C7"/>
    <w:rsid w:val="003928D7"/>
    <w:rsid w:val="00395733"/>
    <w:rsid w:val="003A1C9F"/>
    <w:rsid w:val="003A3FB5"/>
    <w:rsid w:val="003B2796"/>
    <w:rsid w:val="003C2F75"/>
    <w:rsid w:val="003D2460"/>
    <w:rsid w:val="003D462F"/>
    <w:rsid w:val="003E1C71"/>
    <w:rsid w:val="003E1CB6"/>
    <w:rsid w:val="003F614C"/>
    <w:rsid w:val="003F7E36"/>
    <w:rsid w:val="00400BC8"/>
    <w:rsid w:val="004033D3"/>
    <w:rsid w:val="004209B6"/>
    <w:rsid w:val="00422B4E"/>
    <w:rsid w:val="00436E92"/>
    <w:rsid w:val="00440898"/>
    <w:rsid w:val="00462EBA"/>
    <w:rsid w:val="00472673"/>
    <w:rsid w:val="00472ABE"/>
    <w:rsid w:val="004771BD"/>
    <w:rsid w:val="00477D74"/>
    <w:rsid w:val="0048274A"/>
    <w:rsid w:val="00483C39"/>
    <w:rsid w:val="004A001D"/>
    <w:rsid w:val="004A0A3F"/>
    <w:rsid w:val="004A300C"/>
    <w:rsid w:val="004B3F2B"/>
    <w:rsid w:val="004B5BC3"/>
    <w:rsid w:val="004C3B74"/>
    <w:rsid w:val="004C6A8D"/>
    <w:rsid w:val="004D4515"/>
    <w:rsid w:val="004D505A"/>
    <w:rsid w:val="004E1366"/>
    <w:rsid w:val="004E409C"/>
    <w:rsid w:val="004F066A"/>
    <w:rsid w:val="004F11AE"/>
    <w:rsid w:val="004F5A8A"/>
    <w:rsid w:val="004F6EB4"/>
    <w:rsid w:val="004F7423"/>
    <w:rsid w:val="005069EF"/>
    <w:rsid w:val="00512681"/>
    <w:rsid w:val="005207F2"/>
    <w:rsid w:val="005251F7"/>
    <w:rsid w:val="00526725"/>
    <w:rsid w:val="005339A2"/>
    <w:rsid w:val="005362EA"/>
    <w:rsid w:val="005438BB"/>
    <w:rsid w:val="00544F22"/>
    <w:rsid w:val="00546703"/>
    <w:rsid w:val="00553636"/>
    <w:rsid w:val="005608A1"/>
    <w:rsid w:val="00562BC4"/>
    <w:rsid w:val="00567694"/>
    <w:rsid w:val="00576929"/>
    <w:rsid w:val="005800DC"/>
    <w:rsid w:val="00582302"/>
    <w:rsid w:val="00584821"/>
    <w:rsid w:val="00585E98"/>
    <w:rsid w:val="0058751A"/>
    <w:rsid w:val="005875AB"/>
    <w:rsid w:val="00592999"/>
    <w:rsid w:val="005A36F2"/>
    <w:rsid w:val="005A609D"/>
    <w:rsid w:val="005B2E50"/>
    <w:rsid w:val="005D05AF"/>
    <w:rsid w:val="005D2ABB"/>
    <w:rsid w:val="005D4B1E"/>
    <w:rsid w:val="005E2F34"/>
    <w:rsid w:val="005E7E7E"/>
    <w:rsid w:val="005F13E7"/>
    <w:rsid w:val="005F3320"/>
    <w:rsid w:val="00611DA7"/>
    <w:rsid w:val="006132A8"/>
    <w:rsid w:val="00613BA7"/>
    <w:rsid w:val="0061415A"/>
    <w:rsid w:val="006169AF"/>
    <w:rsid w:val="00617DFA"/>
    <w:rsid w:val="0062263D"/>
    <w:rsid w:val="00636C87"/>
    <w:rsid w:val="00640107"/>
    <w:rsid w:val="006420CD"/>
    <w:rsid w:val="00655DC7"/>
    <w:rsid w:val="0065652D"/>
    <w:rsid w:val="00657E94"/>
    <w:rsid w:val="00667CD9"/>
    <w:rsid w:val="00681063"/>
    <w:rsid w:val="00685DBA"/>
    <w:rsid w:val="006877B8"/>
    <w:rsid w:val="006921F9"/>
    <w:rsid w:val="00692DAC"/>
    <w:rsid w:val="006A2BC5"/>
    <w:rsid w:val="006A6AEB"/>
    <w:rsid w:val="006B1790"/>
    <w:rsid w:val="006C03B5"/>
    <w:rsid w:val="006C1EA5"/>
    <w:rsid w:val="006D3DD0"/>
    <w:rsid w:val="006E2C82"/>
    <w:rsid w:val="006E37A8"/>
    <w:rsid w:val="006E5C69"/>
    <w:rsid w:val="006F4150"/>
    <w:rsid w:val="006F476D"/>
    <w:rsid w:val="007168B1"/>
    <w:rsid w:val="00717978"/>
    <w:rsid w:val="00721AEA"/>
    <w:rsid w:val="00722E1F"/>
    <w:rsid w:val="00730203"/>
    <w:rsid w:val="00731F1A"/>
    <w:rsid w:val="007329C2"/>
    <w:rsid w:val="007364ED"/>
    <w:rsid w:val="00741AD0"/>
    <w:rsid w:val="00741E5D"/>
    <w:rsid w:val="0074459E"/>
    <w:rsid w:val="0074516A"/>
    <w:rsid w:val="00746688"/>
    <w:rsid w:val="00753582"/>
    <w:rsid w:val="00767D0F"/>
    <w:rsid w:val="00770289"/>
    <w:rsid w:val="007727D2"/>
    <w:rsid w:val="00777003"/>
    <w:rsid w:val="00781385"/>
    <w:rsid w:val="00781978"/>
    <w:rsid w:val="007906E0"/>
    <w:rsid w:val="00795656"/>
    <w:rsid w:val="007A1743"/>
    <w:rsid w:val="007A660E"/>
    <w:rsid w:val="007C52AA"/>
    <w:rsid w:val="007C7368"/>
    <w:rsid w:val="007D1620"/>
    <w:rsid w:val="007E7D9A"/>
    <w:rsid w:val="007F31D6"/>
    <w:rsid w:val="0080625D"/>
    <w:rsid w:val="00811FB0"/>
    <w:rsid w:val="00816F9A"/>
    <w:rsid w:val="00821C53"/>
    <w:rsid w:val="00823E2B"/>
    <w:rsid w:val="008425C9"/>
    <w:rsid w:val="008563E8"/>
    <w:rsid w:val="0086347A"/>
    <w:rsid w:val="00870D53"/>
    <w:rsid w:val="00874ACB"/>
    <w:rsid w:val="00877C07"/>
    <w:rsid w:val="00895980"/>
    <w:rsid w:val="008A1578"/>
    <w:rsid w:val="008A16D4"/>
    <w:rsid w:val="008A29E0"/>
    <w:rsid w:val="008A3723"/>
    <w:rsid w:val="008B0CA4"/>
    <w:rsid w:val="008B2168"/>
    <w:rsid w:val="008B6D1C"/>
    <w:rsid w:val="008D6860"/>
    <w:rsid w:val="008E7908"/>
    <w:rsid w:val="008F07E5"/>
    <w:rsid w:val="008F4C23"/>
    <w:rsid w:val="008F783A"/>
    <w:rsid w:val="008F7DE2"/>
    <w:rsid w:val="00906273"/>
    <w:rsid w:val="00914FB2"/>
    <w:rsid w:val="009267BF"/>
    <w:rsid w:val="00927D8F"/>
    <w:rsid w:val="00930F66"/>
    <w:rsid w:val="00937558"/>
    <w:rsid w:val="00941ACE"/>
    <w:rsid w:val="00943463"/>
    <w:rsid w:val="00947EC2"/>
    <w:rsid w:val="0096701A"/>
    <w:rsid w:val="00971B0E"/>
    <w:rsid w:val="009729C9"/>
    <w:rsid w:val="009754B5"/>
    <w:rsid w:val="0098149C"/>
    <w:rsid w:val="00984E8A"/>
    <w:rsid w:val="00992140"/>
    <w:rsid w:val="00993592"/>
    <w:rsid w:val="00995528"/>
    <w:rsid w:val="009A1929"/>
    <w:rsid w:val="009A66CD"/>
    <w:rsid w:val="009B1794"/>
    <w:rsid w:val="009B51EC"/>
    <w:rsid w:val="009B7181"/>
    <w:rsid w:val="009C00FA"/>
    <w:rsid w:val="009C13A3"/>
    <w:rsid w:val="009D0905"/>
    <w:rsid w:val="009E7C5A"/>
    <w:rsid w:val="009F6189"/>
    <w:rsid w:val="009F72FF"/>
    <w:rsid w:val="00A0321D"/>
    <w:rsid w:val="00A2107B"/>
    <w:rsid w:val="00A21F2E"/>
    <w:rsid w:val="00A26AB7"/>
    <w:rsid w:val="00A34169"/>
    <w:rsid w:val="00A355C4"/>
    <w:rsid w:val="00A3690C"/>
    <w:rsid w:val="00A40349"/>
    <w:rsid w:val="00A449B1"/>
    <w:rsid w:val="00A458D2"/>
    <w:rsid w:val="00A50856"/>
    <w:rsid w:val="00A515A8"/>
    <w:rsid w:val="00A51DBB"/>
    <w:rsid w:val="00A533FC"/>
    <w:rsid w:val="00A53745"/>
    <w:rsid w:val="00A5445B"/>
    <w:rsid w:val="00A563EC"/>
    <w:rsid w:val="00A57BFB"/>
    <w:rsid w:val="00A63C4B"/>
    <w:rsid w:val="00A841D1"/>
    <w:rsid w:val="00A95811"/>
    <w:rsid w:val="00A9785A"/>
    <w:rsid w:val="00AA4ADF"/>
    <w:rsid w:val="00AA52A3"/>
    <w:rsid w:val="00AB3633"/>
    <w:rsid w:val="00AC405D"/>
    <w:rsid w:val="00AC4CB7"/>
    <w:rsid w:val="00AC560D"/>
    <w:rsid w:val="00AC7BBD"/>
    <w:rsid w:val="00AD26BA"/>
    <w:rsid w:val="00AD2B95"/>
    <w:rsid w:val="00AD52B2"/>
    <w:rsid w:val="00AE6481"/>
    <w:rsid w:val="00AF601B"/>
    <w:rsid w:val="00B013D9"/>
    <w:rsid w:val="00B11E0B"/>
    <w:rsid w:val="00B16AE4"/>
    <w:rsid w:val="00B2087A"/>
    <w:rsid w:val="00B21D2D"/>
    <w:rsid w:val="00B23269"/>
    <w:rsid w:val="00B26BBC"/>
    <w:rsid w:val="00B276BA"/>
    <w:rsid w:val="00B5191A"/>
    <w:rsid w:val="00B53FB8"/>
    <w:rsid w:val="00B5482E"/>
    <w:rsid w:val="00B60FA4"/>
    <w:rsid w:val="00B77E06"/>
    <w:rsid w:val="00B80B87"/>
    <w:rsid w:val="00B83E23"/>
    <w:rsid w:val="00B845A0"/>
    <w:rsid w:val="00B87DF9"/>
    <w:rsid w:val="00B913CD"/>
    <w:rsid w:val="00B91722"/>
    <w:rsid w:val="00B926E7"/>
    <w:rsid w:val="00B92766"/>
    <w:rsid w:val="00B95336"/>
    <w:rsid w:val="00BA5EF3"/>
    <w:rsid w:val="00BA7893"/>
    <w:rsid w:val="00BB3DCB"/>
    <w:rsid w:val="00BB6FE9"/>
    <w:rsid w:val="00BC0112"/>
    <w:rsid w:val="00BC255A"/>
    <w:rsid w:val="00BD3B0B"/>
    <w:rsid w:val="00BD5BC9"/>
    <w:rsid w:val="00BD63B9"/>
    <w:rsid w:val="00BD718F"/>
    <w:rsid w:val="00BE109A"/>
    <w:rsid w:val="00BF64F9"/>
    <w:rsid w:val="00C1704F"/>
    <w:rsid w:val="00C24BDE"/>
    <w:rsid w:val="00C25A17"/>
    <w:rsid w:val="00C35C22"/>
    <w:rsid w:val="00C407D5"/>
    <w:rsid w:val="00C40C37"/>
    <w:rsid w:val="00C432C2"/>
    <w:rsid w:val="00C46503"/>
    <w:rsid w:val="00C53562"/>
    <w:rsid w:val="00C56C11"/>
    <w:rsid w:val="00C5733E"/>
    <w:rsid w:val="00C57559"/>
    <w:rsid w:val="00C63698"/>
    <w:rsid w:val="00C6394F"/>
    <w:rsid w:val="00C66A3A"/>
    <w:rsid w:val="00C67257"/>
    <w:rsid w:val="00C713CA"/>
    <w:rsid w:val="00C85482"/>
    <w:rsid w:val="00C87701"/>
    <w:rsid w:val="00C87B67"/>
    <w:rsid w:val="00C91302"/>
    <w:rsid w:val="00C91DB9"/>
    <w:rsid w:val="00C9393B"/>
    <w:rsid w:val="00C93950"/>
    <w:rsid w:val="00CA167A"/>
    <w:rsid w:val="00CA3645"/>
    <w:rsid w:val="00CA4717"/>
    <w:rsid w:val="00CA7632"/>
    <w:rsid w:val="00CD184D"/>
    <w:rsid w:val="00CE2DC6"/>
    <w:rsid w:val="00CE625B"/>
    <w:rsid w:val="00CE7BD1"/>
    <w:rsid w:val="00CF4BC9"/>
    <w:rsid w:val="00CF6023"/>
    <w:rsid w:val="00D00993"/>
    <w:rsid w:val="00D06A79"/>
    <w:rsid w:val="00D10B9D"/>
    <w:rsid w:val="00D13F36"/>
    <w:rsid w:val="00D2562B"/>
    <w:rsid w:val="00D433BA"/>
    <w:rsid w:val="00D45281"/>
    <w:rsid w:val="00D459E4"/>
    <w:rsid w:val="00D46145"/>
    <w:rsid w:val="00D541B8"/>
    <w:rsid w:val="00D62F4F"/>
    <w:rsid w:val="00D6437B"/>
    <w:rsid w:val="00D859FE"/>
    <w:rsid w:val="00DA22E3"/>
    <w:rsid w:val="00DB3FDC"/>
    <w:rsid w:val="00DB44A3"/>
    <w:rsid w:val="00DB7BEF"/>
    <w:rsid w:val="00DC2660"/>
    <w:rsid w:val="00DC32E1"/>
    <w:rsid w:val="00DC34A4"/>
    <w:rsid w:val="00DC58FE"/>
    <w:rsid w:val="00DC71FC"/>
    <w:rsid w:val="00DD4FC0"/>
    <w:rsid w:val="00DD7F3E"/>
    <w:rsid w:val="00DE10AF"/>
    <w:rsid w:val="00DE2B43"/>
    <w:rsid w:val="00DE6074"/>
    <w:rsid w:val="00DE6714"/>
    <w:rsid w:val="00DF2470"/>
    <w:rsid w:val="00E00F5F"/>
    <w:rsid w:val="00E011DB"/>
    <w:rsid w:val="00E042F9"/>
    <w:rsid w:val="00E04C3D"/>
    <w:rsid w:val="00E123E2"/>
    <w:rsid w:val="00E14EEC"/>
    <w:rsid w:val="00E17041"/>
    <w:rsid w:val="00E3084C"/>
    <w:rsid w:val="00E321C7"/>
    <w:rsid w:val="00E506A7"/>
    <w:rsid w:val="00E57E7C"/>
    <w:rsid w:val="00E61AD5"/>
    <w:rsid w:val="00E63476"/>
    <w:rsid w:val="00E658EE"/>
    <w:rsid w:val="00E73038"/>
    <w:rsid w:val="00E7760A"/>
    <w:rsid w:val="00E802D9"/>
    <w:rsid w:val="00E84FFC"/>
    <w:rsid w:val="00E864A6"/>
    <w:rsid w:val="00E90355"/>
    <w:rsid w:val="00E92B29"/>
    <w:rsid w:val="00E973DA"/>
    <w:rsid w:val="00EA42EC"/>
    <w:rsid w:val="00EA461D"/>
    <w:rsid w:val="00EB50FF"/>
    <w:rsid w:val="00EB763D"/>
    <w:rsid w:val="00EE5196"/>
    <w:rsid w:val="00EF40F5"/>
    <w:rsid w:val="00EF7A70"/>
    <w:rsid w:val="00EF7EB5"/>
    <w:rsid w:val="00F1162A"/>
    <w:rsid w:val="00F15028"/>
    <w:rsid w:val="00F20B47"/>
    <w:rsid w:val="00F233EF"/>
    <w:rsid w:val="00F23835"/>
    <w:rsid w:val="00F2464C"/>
    <w:rsid w:val="00F254AB"/>
    <w:rsid w:val="00F273E0"/>
    <w:rsid w:val="00F61D94"/>
    <w:rsid w:val="00F65608"/>
    <w:rsid w:val="00F669A8"/>
    <w:rsid w:val="00F70C3E"/>
    <w:rsid w:val="00F727E2"/>
    <w:rsid w:val="00F81C93"/>
    <w:rsid w:val="00F82791"/>
    <w:rsid w:val="00F827D0"/>
    <w:rsid w:val="00F90B22"/>
    <w:rsid w:val="00F9398F"/>
    <w:rsid w:val="00FA4619"/>
    <w:rsid w:val="00FA4759"/>
    <w:rsid w:val="00FA5B1D"/>
    <w:rsid w:val="00FB6FE9"/>
    <w:rsid w:val="00FB7905"/>
    <w:rsid w:val="00FC02DC"/>
    <w:rsid w:val="00FD0FB9"/>
    <w:rsid w:val="00FD2886"/>
    <w:rsid w:val="00FD6372"/>
    <w:rsid w:val="00FD72F3"/>
    <w:rsid w:val="00FE1749"/>
    <w:rsid w:val="00FF38DB"/>
    <w:rsid w:val="00FF48FA"/>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F896D"/>
  <w15:docId w15:val="{17E613EA-6CDD-4589-A300-1CF61EE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D1"/>
    <w:pPr>
      <w:spacing w:before="40"/>
    </w:pPr>
    <w:rPr>
      <w:rFonts w:ascii="Arial" w:hAnsi="Arial"/>
    </w:rPr>
  </w:style>
  <w:style w:type="paragraph" w:styleId="Heading1">
    <w:name w:val="heading 1"/>
    <w:basedOn w:val="Normal"/>
    <w:next w:val="Normal"/>
    <w:link w:val="Heading1Char"/>
    <w:autoRedefine/>
    <w:uiPriority w:val="9"/>
    <w:qFormat/>
    <w:rsid w:val="00FB7905"/>
    <w:pPr>
      <w:keepNext/>
      <w:keepLines/>
      <w:spacing w:before="0" w:after="0" w:line="240" w:lineRule="auto"/>
      <w:outlineLvl w:val="0"/>
      <w:pPrChange w:id="0" w:author="Lauren E. Tindall" w:date="2016-10-17T16:56:00Z">
        <w:pPr>
          <w:keepNext/>
          <w:keepLines/>
          <w:outlineLvl w:val="0"/>
        </w:pPr>
      </w:pPrChange>
    </w:pPr>
    <w:rPr>
      <w:rFonts w:eastAsiaTheme="majorEastAsia" w:cstheme="majorBidi"/>
      <w:b/>
      <w:noProof/>
      <w:sz w:val="28"/>
      <w:szCs w:val="28"/>
      <w:rPrChange w:id="0" w:author="Lauren E. Tindall" w:date="2016-10-17T16:56:00Z">
        <w:rPr>
          <w:rFonts w:ascii="Arial" w:eastAsiaTheme="majorEastAsia" w:hAnsi="Arial" w:cstheme="majorBidi"/>
          <w:b/>
          <w:noProof/>
          <w:sz w:val="28"/>
          <w:szCs w:val="28"/>
          <w:lang w:val="en-US" w:eastAsia="en-US" w:bidi="ar-SA"/>
        </w:rPr>
      </w:rPrChange>
    </w:rPr>
  </w:style>
  <w:style w:type="paragraph" w:styleId="Heading2">
    <w:name w:val="heading 2"/>
    <w:aliases w:val="Section Title"/>
    <w:basedOn w:val="Normal"/>
    <w:next w:val="Normal"/>
    <w:link w:val="Heading2Char"/>
    <w:autoRedefine/>
    <w:uiPriority w:val="9"/>
    <w:unhideWhenUsed/>
    <w:qFormat/>
    <w:rsid w:val="00C24BDE"/>
    <w:pPr>
      <w:keepNext/>
      <w:keepLines/>
      <w:spacing w:after="120"/>
      <w:outlineLvl w:val="1"/>
    </w:pPr>
    <w:rPr>
      <w:rFonts w:eastAsiaTheme="majorEastAsia" w:cstheme="majorBidi"/>
      <w:b/>
      <w:color w:val="2E74B5" w:themeColor="accent1" w:themeShade="BF"/>
      <w:sz w:val="26"/>
      <w:szCs w:val="26"/>
    </w:rPr>
  </w:style>
  <w:style w:type="paragraph" w:styleId="Heading3">
    <w:name w:val="heading 3"/>
    <w:aliases w:val="Sub-Topic Title"/>
    <w:basedOn w:val="Normal"/>
    <w:next w:val="Normal"/>
    <w:link w:val="Heading3Char"/>
    <w:autoRedefine/>
    <w:uiPriority w:val="9"/>
    <w:unhideWhenUsed/>
    <w:qFormat/>
    <w:rsid w:val="005251F7"/>
    <w:pPr>
      <w:keepNext/>
      <w:keepLines/>
      <w:spacing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7041"/>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7B8"/>
    <w:pPr>
      <w:keepNext/>
      <w:keepLines/>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877B8"/>
    <w:pPr>
      <w:keepNext/>
      <w:keepLines/>
      <w:spacing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905"/>
    <w:rPr>
      <w:rFonts w:ascii="Arial" w:eastAsiaTheme="majorEastAsia" w:hAnsi="Arial" w:cstheme="majorBidi"/>
      <w:b/>
      <w:noProof/>
      <w:sz w:val="28"/>
      <w:szCs w:val="28"/>
    </w:rPr>
  </w:style>
  <w:style w:type="paragraph" w:styleId="TOCHeading">
    <w:name w:val="TOC Heading"/>
    <w:basedOn w:val="Heading1"/>
    <w:next w:val="Normal"/>
    <w:uiPriority w:val="39"/>
    <w:unhideWhenUsed/>
    <w:qFormat/>
    <w:rsid w:val="00A563EC"/>
    <w:pPr>
      <w:outlineLvl w:val="9"/>
    </w:pPr>
  </w:style>
  <w:style w:type="table" w:styleId="TableGrid">
    <w:name w:val="Table Grid"/>
    <w:basedOn w:val="TableNormal"/>
    <w:uiPriority w:val="59"/>
    <w:rsid w:val="00A5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EC"/>
  </w:style>
  <w:style w:type="paragraph" w:styleId="Footer">
    <w:name w:val="footer"/>
    <w:basedOn w:val="Normal"/>
    <w:link w:val="FooterChar"/>
    <w:uiPriority w:val="99"/>
    <w:unhideWhenUsed/>
    <w:rsid w:val="00A5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EC"/>
  </w:style>
  <w:style w:type="table" w:customStyle="1" w:styleId="ListTable4-Accent41">
    <w:name w:val="List Table 4 - Accent 41"/>
    <w:basedOn w:val="TableNormal"/>
    <w:uiPriority w:val="49"/>
    <w:rsid w:val="002913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29139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Accent51">
    <w:name w:val="Grid Table 5 Dark - Accent 51"/>
    <w:basedOn w:val="TableNormal"/>
    <w:uiPriority w:val="50"/>
    <w:rsid w:val="00291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29139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aliases w:val="Section Title Char"/>
    <w:basedOn w:val="DefaultParagraphFont"/>
    <w:link w:val="Heading2"/>
    <w:uiPriority w:val="9"/>
    <w:rsid w:val="00C24BDE"/>
    <w:rPr>
      <w:rFonts w:ascii="Arial" w:eastAsiaTheme="majorEastAsia" w:hAnsi="Arial" w:cstheme="majorBidi"/>
      <w:b/>
      <w:color w:val="2E74B5" w:themeColor="accent1" w:themeShade="BF"/>
      <w:sz w:val="26"/>
      <w:szCs w:val="26"/>
    </w:rPr>
  </w:style>
  <w:style w:type="paragraph" w:styleId="Subtitle">
    <w:name w:val="Subtitle"/>
    <w:basedOn w:val="Normal"/>
    <w:next w:val="Normal"/>
    <w:link w:val="SubtitleChar"/>
    <w:uiPriority w:val="11"/>
    <w:qFormat/>
    <w:rsid w:val="0074516A"/>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16A"/>
    <w:rPr>
      <w:rFonts w:eastAsiaTheme="minorEastAsia"/>
      <w:color w:val="5A5A5A" w:themeColor="text1" w:themeTint="A5"/>
      <w:spacing w:val="15"/>
    </w:rPr>
  </w:style>
  <w:style w:type="paragraph" w:styleId="Title">
    <w:name w:val="Title"/>
    <w:basedOn w:val="Normal"/>
    <w:next w:val="Normal"/>
    <w:link w:val="TitleChar"/>
    <w:uiPriority w:val="10"/>
    <w:qFormat/>
    <w:rsid w:val="005251F7"/>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251F7"/>
    <w:rPr>
      <w:rFonts w:ascii="Arial" w:eastAsiaTheme="majorEastAsia" w:hAnsi="Arial" w:cstheme="majorBidi"/>
      <w:spacing w:val="-10"/>
      <w:kern w:val="28"/>
      <w:sz w:val="56"/>
      <w:szCs w:val="56"/>
    </w:rPr>
  </w:style>
  <w:style w:type="character" w:styleId="Emphasis">
    <w:name w:val="Emphasis"/>
    <w:basedOn w:val="DefaultParagraphFont"/>
    <w:uiPriority w:val="20"/>
    <w:qFormat/>
    <w:rsid w:val="005251F7"/>
    <w:rPr>
      <w:i/>
      <w:iCs/>
    </w:rPr>
  </w:style>
  <w:style w:type="character" w:styleId="Strong">
    <w:name w:val="Strong"/>
    <w:aliases w:val="Left Column Headers"/>
    <w:basedOn w:val="DefaultParagraphFont"/>
    <w:uiPriority w:val="22"/>
    <w:qFormat/>
    <w:rsid w:val="005251F7"/>
    <w:rPr>
      <w:b/>
      <w:bCs/>
    </w:rPr>
  </w:style>
  <w:style w:type="character" w:customStyle="1" w:styleId="Heading3Char">
    <w:name w:val="Heading 3 Char"/>
    <w:aliases w:val="Sub-Topic Title Char"/>
    <w:basedOn w:val="DefaultParagraphFont"/>
    <w:link w:val="Heading3"/>
    <w:uiPriority w:val="9"/>
    <w:rsid w:val="005251F7"/>
    <w:rPr>
      <w:rFonts w:ascii="Arial" w:eastAsiaTheme="majorEastAsia" w:hAnsi="Arial" w:cstheme="majorBidi"/>
      <w:b/>
      <w:sz w:val="24"/>
      <w:szCs w:val="24"/>
    </w:rPr>
  </w:style>
  <w:style w:type="paragraph" w:customStyle="1" w:styleId="ShowPPT">
    <w:name w:val="Show PPT"/>
    <w:basedOn w:val="Normal"/>
    <w:autoRedefine/>
    <w:qFormat/>
    <w:rsid w:val="00CE7BD1"/>
    <w:pPr>
      <w:spacing w:line="240" w:lineRule="auto"/>
    </w:pPr>
    <w:rPr>
      <w:b/>
    </w:rPr>
  </w:style>
  <w:style w:type="paragraph" w:customStyle="1" w:styleId="FacilitatorNotes">
    <w:name w:val="Facilitator Notes"/>
    <w:basedOn w:val="Normal"/>
    <w:qFormat/>
    <w:rsid w:val="00CE7BD1"/>
    <w:pPr>
      <w:spacing w:after="120" w:line="240" w:lineRule="auto"/>
    </w:pPr>
    <w:rPr>
      <w:i/>
    </w:rPr>
  </w:style>
  <w:style w:type="paragraph" w:styleId="ListParagraph">
    <w:name w:val="List Paragraph"/>
    <w:basedOn w:val="Normal"/>
    <w:link w:val="ListParagraphChar"/>
    <w:uiPriority w:val="34"/>
    <w:qFormat/>
    <w:rsid w:val="00C407D5"/>
    <w:pPr>
      <w:ind w:left="720"/>
      <w:contextualSpacing/>
    </w:pPr>
  </w:style>
  <w:style w:type="paragraph" w:styleId="BalloonText">
    <w:name w:val="Balloon Text"/>
    <w:basedOn w:val="Normal"/>
    <w:link w:val="BalloonTextChar"/>
    <w:uiPriority w:val="99"/>
    <w:semiHidden/>
    <w:unhideWhenUsed/>
    <w:rsid w:val="0098149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9C"/>
    <w:rPr>
      <w:rFonts w:ascii="Segoe UI" w:hAnsi="Segoe UI" w:cs="Segoe UI"/>
      <w:sz w:val="18"/>
      <w:szCs w:val="18"/>
    </w:rPr>
  </w:style>
  <w:style w:type="paragraph" w:styleId="NormalWeb">
    <w:name w:val="Normal (Web)"/>
    <w:basedOn w:val="Normal"/>
    <w:uiPriority w:val="99"/>
    <w:unhideWhenUsed/>
    <w:rsid w:val="002A71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basedOn w:val="DefaultParagraphFont"/>
    <w:link w:val="ListParagraph"/>
    <w:uiPriority w:val="34"/>
    <w:rsid w:val="00DE2B43"/>
    <w:rPr>
      <w:rFonts w:ascii="Arial" w:hAnsi="Arial"/>
    </w:rPr>
  </w:style>
  <w:style w:type="paragraph" w:styleId="TOC1">
    <w:name w:val="toc 1"/>
    <w:basedOn w:val="Normal"/>
    <w:next w:val="Normal"/>
    <w:autoRedefine/>
    <w:uiPriority w:val="39"/>
    <w:unhideWhenUsed/>
    <w:rsid w:val="006A2BC5"/>
    <w:pPr>
      <w:tabs>
        <w:tab w:val="right" w:leader="dot" w:pos="9350"/>
      </w:tabs>
      <w:spacing w:after="100"/>
    </w:pPr>
    <w:rPr>
      <w:rFonts w:eastAsia="Times New Roman" w:cs="Arial"/>
      <w:b/>
      <w:bCs/>
      <w:noProof/>
      <w:kern w:val="36"/>
    </w:rPr>
  </w:style>
  <w:style w:type="character" w:styleId="Hyperlink">
    <w:name w:val="Hyperlink"/>
    <w:basedOn w:val="DefaultParagraphFont"/>
    <w:uiPriority w:val="99"/>
    <w:unhideWhenUsed/>
    <w:rsid w:val="00C5733E"/>
    <w:rPr>
      <w:color w:val="0563C1" w:themeColor="hyperlink"/>
      <w:u w:val="single"/>
    </w:rPr>
  </w:style>
  <w:style w:type="character" w:styleId="CommentReference">
    <w:name w:val="annotation reference"/>
    <w:basedOn w:val="DefaultParagraphFont"/>
    <w:uiPriority w:val="99"/>
    <w:semiHidden/>
    <w:unhideWhenUsed/>
    <w:rsid w:val="00937558"/>
    <w:rPr>
      <w:sz w:val="16"/>
      <w:szCs w:val="16"/>
    </w:rPr>
  </w:style>
  <w:style w:type="paragraph" w:styleId="CommentText">
    <w:name w:val="annotation text"/>
    <w:basedOn w:val="Normal"/>
    <w:link w:val="CommentTextChar"/>
    <w:uiPriority w:val="99"/>
    <w:semiHidden/>
    <w:unhideWhenUsed/>
    <w:rsid w:val="00937558"/>
    <w:pPr>
      <w:spacing w:line="240" w:lineRule="auto"/>
    </w:pPr>
    <w:rPr>
      <w:sz w:val="20"/>
      <w:szCs w:val="20"/>
    </w:rPr>
  </w:style>
  <w:style w:type="character" w:customStyle="1" w:styleId="CommentTextChar">
    <w:name w:val="Comment Text Char"/>
    <w:basedOn w:val="DefaultParagraphFont"/>
    <w:link w:val="CommentText"/>
    <w:uiPriority w:val="99"/>
    <w:semiHidden/>
    <w:rsid w:val="00937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37558"/>
    <w:rPr>
      <w:b/>
      <w:bCs/>
    </w:rPr>
  </w:style>
  <w:style w:type="character" w:customStyle="1" w:styleId="CommentSubjectChar">
    <w:name w:val="Comment Subject Char"/>
    <w:basedOn w:val="CommentTextChar"/>
    <w:link w:val="CommentSubject"/>
    <w:uiPriority w:val="99"/>
    <w:semiHidden/>
    <w:rsid w:val="00937558"/>
    <w:rPr>
      <w:rFonts w:ascii="Arial" w:hAnsi="Arial"/>
      <w:b/>
      <w:bCs/>
      <w:sz w:val="20"/>
      <w:szCs w:val="20"/>
    </w:rPr>
  </w:style>
  <w:style w:type="paragraph" w:styleId="TOC2">
    <w:name w:val="toc 2"/>
    <w:basedOn w:val="Normal"/>
    <w:next w:val="Normal"/>
    <w:autoRedefine/>
    <w:uiPriority w:val="39"/>
    <w:unhideWhenUsed/>
    <w:rsid w:val="00F254AB"/>
    <w:pPr>
      <w:spacing w:after="100"/>
      <w:ind w:left="220"/>
    </w:pPr>
  </w:style>
  <w:style w:type="paragraph" w:styleId="TOC3">
    <w:name w:val="toc 3"/>
    <w:basedOn w:val="Normal"/>
    <w:next w:val="Normal"/>
    <w:autoRedefine/>
    <w:uiPriority w:val="39"/>
    <w:unhideWhenUsed/>
    <w:rsid w:val="004209B6"/>
    <w:pPr>
      <w:spacing w:after="100"/>
      <w:ind w:left="440"/>
    </w:pPr>
  </w:style>
  <w:style w:type="table" w:customStyle="1" w:styleId="GridTable4-Accent511">
    <w:name w:val="Grid Table 4 - Accent 511"/>
    <w:basedOn w:val="TableNormal"/>
    <w:uiPriority w:val="49"/>
    <w:rsid w:val="0029549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Shading-Accent1">
    <w:name w:val="Light Shading Accent 1"/>
    <w:basedOn w:val="TableNormal"/>
    <w:uiPriority w:val="60"/>
    <w:rsid w:val="00C4650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1">
    <w:name w:val="Light Grid Accent 1"/>
    <w:basedOn w:val="TableNormal"/>
    <w:uiPriority w:val="62"/>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C465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Default">
    <w:name w:val="Default"/>
    <w:rsid w:val="00C46503"/>
    <w:pPr>
      <w:autoSpaceDE w:val="0"/>
      <w:autoSpaceDN w:val="0"/>
      <w:adjustRightInd w:val="0"/>
      <w:spacing w:after="0" w:line="240" w:lineRule="auto"/>
    </w:pPr>
    <w:rPr>
      <w:rFonts w:ascii="Arial" w:hAnsi="Arial" w:cs="Arial"/>
      <w:color w:val="000000"/>
      <w:sz w:val="24"/>
      <w:szCs w:val="24"/>
    </w:rPr>
  </w:style>
  <w:style w:type="paragraph" w:customStyle="1" w:styleId="NormalBullets">
    <w:name w:val="Normal: Bullets"/>
    <w:basedOn w:val="Normal"/>
    <w:qFormat/>
    <w:rsid w:val="00FB6FE9"/>
    <w:pPr>
      <w:numPr>
        <w:numId w:val="7"/>
      </w:numPr>
      <w:spacing w:before="0" w:after="200" w:line="240" w:lineRule="auto"/>
      <w:ind w:left="778"/>
    </w:pPr>
    <w:rPr>
      <w:rFonts w:asciiTheme="minorHAnsi" w:hAnsiTheme="minorHAnsi"/>
      <w:szCs w:val="24"/>
    </w:rPr>
  </w:style>
  <w:style w:type="character" w:styleId="PageNumber">
    <w:name w:val="page number"/>
    <w:basedOn w:val="DefaultParagraphFont"/>
    <w:rsid w:val="00E00F5F"/>
  </w:style>
  <w:style w:type="paragraph" w:styleId="ListBullet2">
    <w:name w:val="List Bullet 2"/>
    <w:basedOn w:val="Normal"/>
    <w:rsid w:val="00E00F5F"/>
    <w:pPr>
      <w:numPr>
        <w:numId w:val="26"/>
      </w:numPr>
      <w:spacing w:before="120" w:after="120" w:line="240" w:lineRule="auto"/>
    </w:pPr>
    <w:rPr>
      <w:rFonts w:ascii="Times New Roman" w:eastAsia="Times New Roman" w:hAnsi="Times New Roman" w:cs="Times New Roman"/>
      <w:sz w:val="24"/>
      <w:szCs w:val="24"/>
    </w:rPr>
  </w:style>
  <w:style w:type="paragraph" w:styleId="ListBullet">
    <w:name w:val="List Bullet"/>
    <w:basedOn w:val="Normal"/>
    <w:rsid w:val="00E00F5F"/>
    <w:pPr>
      <w:numPr>
        <w:numId w:val="27"/>
      </w:numPr>
      <w:spacing w:before="120" w:after="120" w:line="240" w:lineRule="auto"/>
      <w:contextualSpacing/>
    </w:pPr>
    <w:rPr>
      <w:rFonts w:ascii="Times New Roman" w:eastAsia="Times New Roman" w:hAnsi="Times New Roman" w:cs="Times New Roman"/>
      <w:sz w:val="24"/>
      <w:szCs w:val="24"/>
    </w:rPr>
  </w:style>
  <w:style w:type="table" w:customStyle="1" w:styleId="GridTable6Colorful1">
    <w:name w:val="Grid Table 6 Colorful1"/>
    <w:basedOn w:val="TableNormal"/>
    <w:uiPriority w:val="51"/>
    <w:rsid w:val="00E00F5F"/>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E170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877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877B8"/>
    <w:rPr>
      <w:rFonts w:asciiTheme="majorHAnsi" w:eastAsiaTheme="majorEastAsia" w:hAnsiTheme="majorHAnsi" w:cstheme="majorBidi"/>
      <w:color w:val="1F4D78" w:themeColor="accent1" w:themeShade="7F"/>
    </w:rPr>
  </w:style>
  <w:style w:type="paragraph" w:styleId="Revision">
    <w:name w:val="Revision"/>
    <w:hidden/>
    <w:uiPriority w:val="99"/>
    <w:semiHidden/>
    <w:rsid w:val="00FB790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977">
      <w:bodyDiv w:val="1"/>
      <w:marLeft w:val="0"/>
      <w:marRight w:val="0"/>
      <w:marTop w:val="0"/>
      <w:marBottom w:val="0"/>
      <w:divBdr>
        <w:top w:val="none" w:sz="0" w:space="0" w:color="auto"/>
        <w:left w:val="none" w:sz="0" w:space="0" w:color="auto"/>
        <w:bottom w:val="none" w:sz="0" w:space="0" w:color="auto"/>
        <w:right w:val="none" w:sz="0" w:space="0" w:color="auto"/>
      </w:divBdr>
    </w:div>
    <w:div w:id="93939455">
      <w:bodyDiv w:val="1"/>
      <w:marLeft w:val="0"/>
      <w:marRight w:val="0"/>
      <w:marTop w:val="0"/>
      <w:marBottom w:val="0"/>
      <w:divBdr>
        <w:top w:val="none" w:sz="0" w:space="0" w:color="auto"/>
        <w:left w:val="none" w:sz="0" w:space="0" w:color="auto"/>
        <w:bottom w:val="none" w:sz="0" w:space="0" w:color="auto"/>
        <w:right w:val="none" w:sz="0" w:space="0" w:color="auto"/>
      </w:divBdr>
      <w:divsChild>
        <w:div w:id="2008363122">
          <w:marLeft w:val="360"/>
          <w:marRight w:val="0"/>
          <w:marTop w:val="200"/>
          <w:marBottom w:val="0"/>
          <w:divBdr>
            <w:top w:val="none" w:sz="0" w:space="0" w:color="auto"/>
            <w:left w:val="none" w:sz="0" w:space="0" w:color="auto"/>
            <w:bottom w:val="none" w:sz="0" w:space="0" w:color="auto"/>
            <w:right w:val="none" w:sz="0" w:space="0" w:color="auto"/>
          </w:divBdr>
        </w:div>
        <w:div w:id="104615448">
          <w:marLeft w:val="360"/>
          <w:marRight w:val="0"/>
          <w:marTop w:val="200"/>
          <w:marBottom w:val="0"/>
          <w:divBdr>
            <w:top w:val="none" w:sz="0" w:space="0" w:color="auto"/>
            <w:left w:val="none" w:sz="0" w:space="0" w:color="auto"/>
            <w:bottom w:val="none" w:sz="0" w:space="0" w:color="auto"/>
            <w:right w:val="none" w:sz="0" w:space="0" w:color="auto"/>
          </w:divBdr>
        </w:div>
        <w:div w:id="862789124">
          <w:marLeft w:val="360"/>
          <w:marRight w:val="0"/>
          <w:marTop w:val="200"/>
          <w:marBottom w:val="0"/>
          <w:divBdr>
            <w:top w:val="none" w:sz="0" w:space="0" w:color="auto"/>
            <w:left w:val="none" w:sz="0" w:space="0" w:color="auto"/>
            <w:bottom w:val="none" w:sz="0" w:space="0" w:color="auto"/>
            <w:right w:val="none" w:sz="0" w:space="0" w:color="auto"/>
          </w:divBdr>
        </w:div>
        <w:div w:id="472253837">
          <w:marLeft w:val="360"/>
          <w:marRight w:val="0"/>
          <w:marTop w:val="200"/>
          <w:marBottom w:val="0"/>
          <w:divBdr>
            <w:top w:val="none" w:sz="0" w:space="0" w:color="auto"/>
            <w:left w:val="none" w:sz="0" w:space="0" w:color="auto"/>
            <w:bottom w:val="none" w:sz="0" w:space="0" w:color="auto"/>
            <w:right w:val="none" w:sz="0" w:space="0" w:color="auto"/>
          </w:divBdr>
        </w:div>
      </w:divsChild>
    </w:div>
    <w:div w:id="132792559">
      <w:bodyDiv w:val="1"/>
      <w:marLeft w:val="0"/>
      <w:marRight w:val="0"/>
      <w:marTop w:val="0"/>
      <w:marBottom w:val="0"/>
      <w:divBdr>
        <w:top w:val="none" w:sz="0" w:space="0" w:color="auto"/>
        <w:left w:val="none" w:sz="0" w:space="0" w:color="auto"/>
        <w:bottom w:val="none" w:sz="0" w:space="0" w:color="auto"/>
        <w:right w:val="none" w:sz="0" w:space="0" w:color="auto"/>
      </w:divBdr>
      <w:divsChild>
        <w:div w:id="281764651">
          <w:marLeft w:val="288"/>
          <w:marRight w:val="0"/>
          <w:marTop w:val="0"/>
          <w:marBottom w:val="0"/>
          <w:divBdr>
            <w:top w:val="none" w:sz="0" w:space="0" w:color="auto"/>
            <w:left w:val="none" w:sz="0" w:space="0" w:color="auto"/>
            <w:bottom w:val="none" w:sz="0" w:space="0" w:color="auto"/>
            <w:right w:val="none" w:sz="0" w:space="0" w:color="auto"/>
          </w:divBdr>
        </w:div>
        <w:div w:id="693700625">
          <w:marLeft w:val="288"/>
          <w:marRight w:val="0"/>
          <w:marTop w:val="0"/>
          <w:marBottom w:val="0"/>
          <w:divBdr>
            <w:top w:val="none" w:sz="0" w:space="0" w:color="auto"/>
            <w:left w:val="none" w:sz="0" w:space="0" w:color="auto"/>
            <w:bottom w:val="none" w:sz="0" w:space="0" w:color="auto"/>
            <w:right w:val="none" w:sz="0" w:space="0" w:color="auto"/>
          </w:divBdr>
        </w:div>
      </w:divsChild>
    </w:div>
    <w:div w:id="214126296">
      <w:bodyDiv w:val="1"/>
      <w:marLeft w:val="0"/>
      <w:marRight w:val="0"/>
      <w:marTop w:val="0"/>
      <w:marBottom w:val="0"/>
      <w:divBdr>
        <w:top w:val="none" w:sz="0" w:space="0" w:color="auto"/>
        <w:left w:val="none" w:sz="0" w:space="0" w:color="auto"/>
        <w:bottom w:val="none" w:sz="0" w:space="0" w:color="auto"/>
        <w:right w:val="none" w:sz="0" w:space="0" w:color="auto"/>
      </w:divBdr>
      <w:divsChild>
        <w:div w:id="552544185">
          <w:marLeft w:val="547"/>
          <w:marRight w:val="0"/>
          <w:marTop w:val="0"/>
          <w:marBottom w:val="0"/>
          <w:divBdr>
            <w:top w:val="none" w:sz="0" w:space="0" w:color="auto"/>
            <w:left w:val="none" w:sz="0" w:space="0" w:color="auto"/>
            <w:bottom w:val="none" w:sz="0" w:space="0" w:color="auto"/>
            <w:right w:val="none" w:sz="0" w:space="0" w:color="auto"/>
          </w:divBdr>
        </w:div>
        <w:div w:id="638153235">
          <w:marLeft w:val="547"/>
          <w:marRight w:val="0"/>
          <w:marTop w:val="0"/>
          <w:marBottom w:val="0"/>
          <w:divBdr>
            <w:top w:val="none" w:sz="0" w:space="0" w:color="auto"/>
            <w:left w:val="none" w:sz="0" w:space="0" w:color="auto"/>
            <w:bottom w:val="none" w:sz="0" w:space="0" w:color="auto"/>
            <w:right w:val="none" w:sz="0" w:space="0" w:color="auto"/>
          </w:divBdr>
        </w:div>
        <w:div w:id="439298665">
          <w:marLeft w:val="547"/>
          <w:marRight w:val="0"/>
          <w:marTop w:val="0"/>
          <w:marBottom w:val="0"/>
          <w:divBdr>
            <w:top w:val="none" w:sz="0" w:space="0" w:color="auto"/>
            <w:left w:val="none" w:sz="0" w:space="0" w:color="auto"/>
            <w:bottom w:val="none" w:sz="0" w:space="0" w:color="auto"/>
            <w:right w:val="none" w:sz="0" w:space="0" w:color="auto"/>
          </w:divBdr>
        </w:div>
        <w:div w:id="1568228779">
          <w:marLeft w:val="547"/>
          <w:marRight w:val="0"/>
          <w:marTop w:val="0"/>
          <w:marBottom w:val="0"/>
          <w:divBdr>
            <w:top w:val="none" w:sz="0" w:space="0" w:color="auto"/>
            <w:left w:val="none" w:sz="0" w:space="0" w:color="auto"/>
            <w:bottom w:val="none" w:sz="0" w:space="0" w:color="auto"/>
            <w:right w:val="none" w:sz="0" w:space="0" w:color="auto"/>
          </w:divBdr>
        </w:div>
        <w:div w:id="739905461">
          <w:marLeft w:val="547"/>
          <w:marRight w:val="0"/>
          <w:marTop w:val="0"/>
          <w:marBottom w:val="0"/>
          <w:divBdr>
            <w:top w:val="none" w:sz="0" w:space="0" w:color="auto"/>
            <w:left w:val="none" w:sz="0" w:space="0" w:color="auto"/>
            <w:bottom w:val="none" w:sz="0" w:space="0" w:color="auto"/>
            <w:right w:val="none" w:sz="0" w:space="0" w:color="auto"/>
          </w:divBdr>
        </w:div>
        <w:div w:id="907493540">
          <w:marLeft w:val="547"/>
          <w:marRight w:val="0"/>
          <w:marTop w:val="0"/>
          <w:marBottom w:val="0"/>
          <w:divBdr>
            <w:top w:val="none" w:sz="0" w:space="0" w:color="auto"/>
            <w:left w:val="none" w:sz="0" w:space="0" w:color="auto"/>
            <w:bottom w:val="none" w:sz="0" w:space="0" w:color="auto"/>
            <w:right w:val="none" w:sz="0" w:space="0" w:color="auto"/>
          </w:divBdr>
        </w:div>
        <w:div w:id="276837504">
          <w:marLeft w:val="547"/>
          <w:marRight w:val="0"/>
          <w:marTop w:val="0"/>
          <w:marBottom w:val="0"/>
          <w:divBdr>
            <w:top w:val="none" w:sz="0" w:space="0" w:color="auto"/>
            <w:left w:val="none" w:sz="0" w:space="0" w:color="auto"/>
            <w:bottom w:val="none" w:sz="0" w:space="0" w:color="auto"/>
            <w:right w:val="none" w:sz="0" w:space="0" w:color="auto"/>
          </w:divBdr>
        </w:div>
        <w:div w:id="1781491753">
          <w:marLeft w:val="547"/>
          <w:marRight w:val="0"/>
          <w:marTop w:val="0"/>
          <w:marBottom w:val="0"/>
          <w:divBdr>
            <w:top w:val="none" w:sz="0" w:space="0" w:color="auto"/>
            <w:left w:val="none" w:sz="0" w:space="0" w:color="auto"/>
            <w:bottom w:val="none" w:sz="0" w:space="0" w:color="auto"/>
            <w:right w:val="none" w:sz="0" w:space="0" w:color="auto"/>
          </w:divBdr>
        </w:div>
        <w:div w:id="1895004613">
          <w:marLeft w:val="547"/>
          <w:marRight w:val="0"/>
          <w:marTop w:val="0"/>
          <w:marBottom w:val="0"/>
          <w:divBdr>
            <w:top w:val="none" w:sz="0" w:space="0" w:color="auto"/>
            <w:left w:val="none" w:sz="0" w:space="0" w:color="auto"/>
            <w:bottom w:val="none" w:sz="0" w:space="0" w:color="auto"/>
            <w:right w:val="none" w:sz="0" w:space="0" w:color="auto"/>
          </w:divBdr>
        </w:div>
        <w:div w:id="2020040873">
          <w:marLeft w:val="547"/>
          <w:marRight w:val="0"/>
          <w:marTop w:val="0"/>
          <w:marBottom w:val="0"/>
          <w:divBdr>
            <w:top w:val="none" w:sz="0" w:space="0" w:color="auto"/>
            <w:left w:val="none" w:sz="0" w:space="0" w:color="auto"/>
            <w:bottom w:val="none" w:sz="0" w:space="0" w:color="auto"/>
            <w:right w:val="none" w:sz="0" w:space="0" w:color="auto"/>
          </w:divBdr>
        </w:div>
        <w:div w:id="1965771885">
          <w:marLeft w:val="547"/>
          <w:marRight w:val="0"/>
          <w:marTop w:val="0"/>
          <w:marBottom w:val="0"/>
          <w:divBdr>
            <w:top w:val="none" w:sz="0" w:space="0" w:color="auto"/>
            <w:left w:val="none" w:sz="0" w:space="0" w:color="auto"/>
            <w:bottom w:val="none" w:sz="0" w:space="0" w:color="auto"/>
            <w:right w:val="none" w:sz="0" w:space="0" w:color="auto"/>
          </w:divBdr>
        </w:div>
        <w:div w:id="1792941828">
          <w:marLeft w:val="547"/>
          <w:marRight w:val="0"/>
          <w:marTop w:val="0"/>
          <w:marBottom w:val="0"/>
          <w:divBdr>
            <w:top w:val="none" w:sz="0" w:space="0" w:color="auto"/>
            <w:left w:val="none" w:sz="0" w:space="0" w:color="auto"/>
            <w:bottom w:val="none" w:sz="0" w:space="0" w:color="auto"/>
            <w:right w:val="none" w:sz="0" w:space="0" w:color="auto"/>
          </w:divBdr>
        </w:div>
        <w:div w:id="1119959016">
          <w:marLeft w:val="547"/>
          <w:marRight w:val="0"/>
          <w:marTop w:val="0"/>
          <w:marBottom w:val="0"/>
          <w:divBdr>
            <w:top w:val="none" w:sz="0" w:space="0" w:color="auto"/>
            <w:left w:val="none" w:sz="0" w:space="0" w:color="auto"/>
            <w:bottom w:val="none" w:sz="0" w:space="0" w:color="auto"/>
            <w:right w:val="none" w:sz="0" w:space="0" w:color="auto"/>
          </w:divBdr>
        </w:div>
        <w:div w:id="402533334">
          <w:marLeft w:val="547"/>
          <w:marRight w:val="0"/>
          <w:marTop w:val="0"/>
          <w:marBottom w:val="0"/>
          <w:divBdr>
            <w:top w:val="none" w:sz="0" w:space="0" w:color="auto"/>
            <w:left w:val="none" w:sz="0" w:space="0" w:color="auto"/>
            <w:bottom w:val="none" w:sz="0" w:space="0" w:color="auto"/>
            <w:right w:val="none" w:sz="0" w:space="0" w:color="auto"/>
          </w:divBdr>
        </w:div>
        <w:div w:id="1957328892">
          <w:marLeft w:val="547"/>
          <w:marRight w:val="0"/>
          <w:marTop w:val="0"/>
          <w:marBottom w:val="0"/>
          <w:divBdr>
            <w:top w:val="none" w:sz="0" w:space="0" w:color="auto"/>
            <w:left w:val="none" w:sz="0" w:space="0" w:color="auto"/>
            <w:bottom w:val="none" w:sz="0" w:space="0" w:color="auto"/>
            <w:right w:val="none" w:sz="0" w:space="0" w:color="auto"/>
          </w:divBdr>
        </w:div>
        <w:div w:id="535043838">
          <w:marLeft w:val="547"/>
          <w:marRight w:val="0"/>
          <w:marTop w:val="0"/>
          <w:marBottom w:val="0"/>
          <w:divBdr>
            <w:top w:val="none" w:sz="0" w:space="0" w:color="auto"/>
            <w:left w:val="none" w:sz="0" w:space="0" w:color="auto"/>
            <w:bottom w:val="none" w:sz="0" w:space="0" w:color="auto"/>
            <w:right w:val="none" w:sz="0" w:space="0" w:color="auto"/>
          </w:divBdr>
        </w:div>
        <w:div w:id="1396974257">
          <w:marLeft w:val="547"/>
          <w:marRight w:val="0"/>
          <w:marTop w:val="0"/>
          <w:marBottom w:val="0"/>
          <w:divBdr>
            <w:top w:val="none" w:sz="0" w:space="0" w:color="auto"/>
            <w:left w:val="none" w:sz="0" w:space="0" w:color="auto"/>
            <w:bottom w:val="none" w:sz="0" w:space="0" w:color="auto"/>
            <w:right w:val="none" w:sz="0" w:space="0" w:color="auto"/>
          </w:divBdr>
        </w:div>
        <w:div w:id="226453241">
          <w:marLeft w:val="547"/>
          <w:marRight w:val="0"/>
          <w:marTop w:val="0"/>
          <w:marBottom w:val="0"/>
          <w:divBdr>
            <w:top w:val="none" w:sz="0" w:space="0" w:color="auto"/>
            <w:left w:val="none" w:sz="0" w:space="0" w:color="auto"/>
            <w:bottom w:val="none" w:sz="0" w:space="0" w:color="auto"/>
            <w:right w:val="none" w:sz="0" w:space="0" w:color="auto"/>
          </w:divBdr>
        </w:div>
        <w:div w:id="2002271807">
          <w:marLeft w:val="547"/>
          <w:marRight w:val="0"/>
          <w:marTop w:val="0"/>
          <w:marBottom w:val="0"/>
          <w:divBdr>
            <w:top w:val="none" w:sz="0" w:space="0" w:color="auto"/>
            <w:left w:val="none" w:sz="0" w:space="0" w:color="auto"/>
            <w:bottom w:val="none" w:sz="0" w:space="0" w:color="auto"/>
            <w:right w:val="none" w:sz="0" w:space="0" w:color="auto"/>
          </w:divBdr>
        </w:div>
        <w:div w:id="592710198">
          <w:marLeft w:val="547"/>
          <w:marRight w:val="0"/>
          <w:marTop w:val="0"/>
          <w:marBottom w:val="0"/>
          <w:divBdr>
            <w:top w:val="none" w:sz="0" w:space="0" w:color="auto"/>
            <w:left w:val="none" w:sz="0" w:space="0" w:color="auto"/>
            <w:bottom w:val="none" w:sz="0" w:space="0" w:color="auto"/>
            <w:right w:val="none" w:sz="0" w:space="0" w:color="auto"/>
          </w:divBdr>
        </w:div>
        <w:div w:id="1160467227">
          <w:marLeft w:val="547"/>
          <w:marRight w:val="0"/>
          <w:marTop w:val="0"/>
          <w:marBottom w:val="0"/>
          <w:divBdr>
            <w:top w:val="none" w:sz="0" w:space="0" w:color="auto"/>
            <w:left w:val="none" w:sz="0" w:space="0" w:color="auto"/>
            <w:bottom w:val="none" w:sz="0" w:space="0" w:color="auto"/>
            <w:right w:val="none" w:sz="0" w:space="0" w:color="auto"/>
          </w:divBdr>
        </w:div>
      </w:divsChild>
    </w:div>
    <w:div w:id="248202596">
      <w:bodyDiv w:val="1"/>
      <w:marLeft w:val="0"/>
      <w:marRight w:val="0"/>
      <w:marTop w:val="0"/>
      <w:marBottom w:val="0"/>
      <w:divBdr>
        <w:top w:val="none" w:sz="0" w:space="0" w:color="auto"/>
        <w:left w:val="none" w:sz="0" w:space="0" w:color="auto"/>
        <w:bottom w:val="none" w:sz="0" w:space="0" w:color="auto"/>
        <w:right w:val="none" w:sz="0" w:space="0" w:color="auto"/>
      </w:divBdr>
      <w:divsChild>
        <w:div w:id="252325020">
          <w:marLeft w:val="1080"/>
          <w:marRight w:val="0"/>
          <w:marTop w:val="100"/>
          <w:marBottom w:val="0"/>
          <w:divBdr>
            <w:top w:val="none" w:sz="0" w:space="0" w:color="auto"/>
            <w:left w:val="none" w:sz="0" w:space="0" w:color="auto"/>
            <w:bottom w:val="none" w:sz="0" w:space="0" w:color="auto"/>
            <w:right w:val="none" w:sz="0" w:space="0" w:color="auto"/>
          </w:divBdr>
        </w:div>
        <w:div w:id="1999111176">
          <w:marLeft w:val="1800"/>
          <w:marRight w:val="0"/>
          <w:marTop w:val="100"/>
          <w:marBottom w:val="0"/>
          <w:divBdr>
            <w:top w:val="none" w:sz="0" w:space="0" w:color="auto"/>
            <w:left w:val="none" w:sz="0" w:space="0" w:color="auto"/>
            <w:bottom w:val="none" w:sz="0" w:space="0" w:color="auto"/>
            <w:right w:val="none" w:sz="0" w:space="0" w:color="auto"/>
          </w:divBdr>
        </w:div>
        <w:div w:id="563489127">
          <w:marLeft w:val="1800"/>
          <w:marRight w:val="0"/>
          <w:marTop w:val="100"/>
          <w:marBottom w:val="0"/>
          <w:divBdr>
            <w:top w:val="none" w:sz="0" w:space="0" w:color="auto"/>
            <w:left w:val="none" w:sz="0" w:space="0" w:color="auto"/>
            <w:bottom w:val="none" w:sz="0" w:space="0" w:color="auto"/>
            <w:right w:val="none" w:sz="0" w:space="0" w:color="auto"/>
          </w:divBdr>
        </w:div>
        <w:div w:id="487480933">
          <w:marLeft w:val="1800"/>
          <w:marRight w:val="0"/>
          <w:marTop w:val="100"/>
          <w:marBottom w:val="0"/>
          <w:divBdr>
            <w:top w:val="none" w:sz="0" w:space="0" w:color="auto"/>
            <w:left w:val="none" w:sz="0" w:space="0" w:color="auto"/>
            <w:bottom w:val="none" w:sz="0" w:space="0" w:color="auto"/>
            <w:right w:val="none" w:sz="0" w:space="0" w:color="auto"/>
          </w:divBdr>
        </w:div>
        <w:div w:id="1828857967">
          <w:marLeft w:val="1800"/>
          <w:marRight w:val="0"/>
          <w:marTop w:val="100"/>
          <w:marBottom w:val="0"/>
          <w:divBdr>
            <w:top w:val="none" w:sz="0" w:space="0" w:color="auto"/>
            <w:left w:val="none" w:sz="0" w:space="0" w:color="auto"/>
            <w:bottom w:val="none" w:sz="0" w:space="0" w:color="auto"/>
            <w:right w:val="none" w:sz="0" w:space="0" w:color="auto"/>
          </w:divBdr>
        </w:div>
        <w:div w:id="981077298">
          <w:marLeft w:val="1800"/>
          <w:marRight w:val="0"/>
          <w:marTop w:val="100"/>
          <w:marBottom w:val="0"/>
          <w:divBdr>
            <w:top w:val="none" w:sz="0" w:space="0" w:color="auto"/>
            <w:left w:val="none" w:sz="0" w:space="0" w:color="auto"/>
            <w:bottom w:val="none" w:sz="0" w:space="0" w:color="auto"/>
            <w:right w:val="none" w:sz="0" w:space="0" w:color="auto"/>
          </w:divBdr>
        </w:div>
        <w:div w:id="976304467">
          <w:marLeft w:val="1080"/>
          <w:marRight w:val="0"/>
          <w:marTop w:val="100"/>
          <w:marBottom w:val="0"/>
          <w:divBdr>
            <w:top w:val="none" w:sz="0" w:space="0" w:color="auto"/>
            <w:left w:val="none" w:sz="0" w:space="0" w:color="auto"/>
            <w:bottom w:val="none" w:sz="0" w:space="0" w:color="auto"/>
            <w:right w:val="none" w:sz="0" w:space="0" w:color="auto"/>
          </w:divBdr>
        </w:div>
        <w:div w:id="1125083972">
          <w:marLeft w:val="1800"/>
          <w:marRight w:val="0"/>
          <w:marTop w:val="100"/>
          <w:marBottom w:val="0"/>
          <w:divBdr>
            <w:top w:val="none" w:sz="0" w:space="0" w:color="auto"/>
            <w:left w:val="none" w:sz="0" w:space="0" w:color="auto"/>
            <w:bottom w:val="none" w:sz="0" w:space="0" w:color="auto"/>
            <w:right w:val="none" w:sz="0" w:space="0" w:color="auto"/>
          </w:divBdr>
        </w:div>
        <w:div w:id="1174540233">
          <w:marLeft w:val="1800"/>
          <w:marRight w:val="0"/>
          <w:marTop w:val="100"/>
          <w:marBottom w:val="0"/>
          <w:divBdr>
            <w:top w:val="none" w:sz="0" w:space="0" w:color="auto"/>
            <w:left w:val="none" w:sz="0" w:space="0" w:color="auto"/>
            <w:bottom w:val="none" w:sz="0" w:space="0" w:color="auto"/>
            <w:right w:val="none" w:sz="0" w:space="0" w:color="auto"/>
          </w:divBdr>
        </w:div>
        <w:div w:id="207036596">
          <w:marLeft w:val="1800"/>
          <w:marRight w:val="0"/>
          <w:marTop w:val="100"/>
          <w:marBottom w:val="0"/>
          <w:divBdr>
            <w:top w:val="none" w:sz="0" w:space="0" w:color="auto"/>
            <w:left w:val="none" w:sz="0" w:space="0" w:color="auto"/>
            <w:bottom w:val="none" w:sz="0" w:space="0" w:color="auto"/>
            <w:right w:val="none" w:sz="0" w:space="0" w:color="auto"/>
          </w:divBdr>
        </w:div>
        <w:div w:id="134295200">
          <w:marLeft w:val="1080"/>
          <w:marRight w:val="0"/>
          <w:marTop w:val="100"/>
          <w:marBottom w:val="0"/>
          <w:divBdr>
            <w:top w:val="none" w:sz="0" w:space="0" w:color="auto"/>
            <w:left w:val="none" w:sz="0" w:space="0" w:color="auto"/>
            <w:bottom w:val="none" w:sz="0" w:space="0" w:color="auto"/>
            <w:right w:val="none" w:sz="0" w:space="0" w:color="auto"/>
          </w:divBdr>
        </w:div>
        <w:div w:id="780757257">
          <w:marLeft w:val="1800"/>
          <w:marRight w:val="0"/>
          <w:marTop w:val="100"/>
          <w:marBottom w:val="0"/>
          <w:divBdr>
            <w:top w:val="none" w:sz="0" w:space="0" w:color="auto"/>
            <w:left w:val="none" w:sz="0" w:space="0" w:color="auto"/>
            <w:bottom w:val="none" w:sz="0" w:space="0" w:color="auto"/>
            <w:right w:val="none" w:sz="0" w:space="0" w:color="auto"/>
          </w:divBdr>
        </w:div>
        <w:div w:id="1821732221">
          <w:marLeft w:val="1800"/>
          <w:marRight w:val="0"/>
          <w:marTop w:val="100"/>
          <w:marBottom w:val="0"/>
          <w:divBdr>
            <w:top w:val="none" w:sz="0" w:space="0" w:color="auto"/>
            <w:left w:val="none" w:sz="0" w:space="0" w:color="auto"/>
            <w:bottom w:val="none" w:sz="0" w:space="0" w:color="auto"/>
            <w:right w:val="none" w:sz="0" w:space="0" w:color="auto"/>
          </w:divBdr>
        </w:div>
      </w:divsChild>
    </w:div>
    <w:div w:id="382408583">
      <w:bodyDiv w:val="1"/>
      <w:marLeft w:val="0"/>
      <w:marRight w:val="0"/>
      <w:marTop w:val="0"/>
      <w:marBottom w:val="0"/>
      <w:divBdr>
        <w:top w:val="none" w:sz="0" w:space="0" w:color="auto"/>
        <w:left w:val="none" w:sz="0" w:space="0" w:color="auto"/>
        <w:bottom w:val="none" w:sz="0" w:space="0" w:color="auto"/>
        <w:right w:val="none" w:sz="0" w:space="0" w:color="auto"/>
      </w:divBdr>
      <w:divsChild>
        <w:div w:id="178280228">
          <w:marLeft w:val="288"/>
          <w:marRight w:val="0"/>
          <w:marTop w:val="0"/>
          <w:marBottom w:val="0"/>
          <w:divBdr>
            <w:top w:val="none" w:sz="0" w:space="0" w:color="auto"/>
            <w:left w:val="none" w:sz="0" w:space="0" w:color="auto"/>
            <w:bottom w:val="none" w:sz="0" w:space="0" w:color="auto"/>
            <w:right w:val="none" w:sz="0" w:space="0" w:color="auto"/>
          </w:divBdr>
        </w:div>
        <w:div w:id="557402193">
          <w:marLeft w:val="288"/>
          <w:marRight w:val="0"/>
          <w:marTop w:val="0"/>
          <w:marBottom w:val="0"/>
          <w:divBdr>
            <w:top w:val="none" w:sz="0" w:space="0" w:color="auto"/>
            <w:left w:val="none" w:sz="0" w:space="0" w:color="auto"/>
            <w:bottom w:val="none" w:sz="0" w:space="0" w:color="auto"/>
            <w:right w:val="none" w:sz="0" w:space="0" w:color="auto"/>
          </w:divBdr>
        </w:div>
      </w:divsChild>
    </w:div>
    <w:div w:id="440302120">
      <w:bodyDiv w:val="1"/>
      <w:marLeft w:val="0"/>
      <w:marRight w:val="0"/>
      <w:marTop w:val="0"/>
      <w:marBottom w:val="0"/>
      <w:divBdr>
        <w:top w:val="none" w:sz="0" w:space="0" w:color="auto"/>
        <w:left w:val="none" w:sz="0" w:space="0" w:color="auto"/>
        <w:bottom w:val="none" w:sz="0" w:space="0" w:color="auto"/>
        <w:right w:val="none" w:sz="0" w:space="0" w:color="auto"/>
      </w:divBdr>
      <w:divsChild>
        <w:div w:id="2005425686">
          <w:marLeft w:val="1541"/>
          <w:marRight w:val="0"/>
          <w:marTop w:val="200"/>
          <w:marBottom w:val="0"/>
          <w:divBdr>
            <w:top w:val="none" w:sz="0" w:space="0" w:color="auto"/>
            <w:left w:val="none" w:sz="0" w:space="0" w:color="auto"/>
            <w:bottom w:val="none" w:sz="0" w:space="0" w:color="auto"/>
            <w:right w:val="none" w:sz="0" w:space="0" w:color="auto"/>
          </w:divBdr>
        </w:div>
      </w:divsChild>
    </w:div>
    <w:div w:id="638146401">
      <w:bodyDiv w:val="1"/>
      <w:marLeft w:val="0"/>
      <w:marRight w:val="0"/>
      <w:marTop w:val="0"/>
      <w:marBottom w:val="0"/>
      <w:divBdr>
        <w:top w:val="none" w:sz="0" w:space="0" w:color="auto"/>
        <w:left w:val="none" w:sz="0" w:space="0" w:color="auto"/>
        <w:bottom w:val="none" w:sz="0" w:space="0" w:color="auto"/>
        <w:right w:val="none" w:sz="0" w:space="0" w:color="auto"/>
      </w:divBdr>
    </w:div>
    <w:div w:id="656156630">
      <w:bodyDiv w:val="1"/>
      <w:marLeft w:val="0"/>
      <w:marRight w:val="0"/>
      <w:marTop w:val="0"/>
      <w:marBottom w:val="0"/>
      <w:divBdr>
        <w:top w:val="none" w:sz="0" w:space="0" w:color="auto"/>
        <w:left w:val="none" w:sz="0" w:space="0" w:color="auto"/>
        <w:bottom w:val="none" w:sz="0" w:space="0" w:color="auto"/>
        <w:right w:val="none" w:sz="0" w:space="0" w:color="auto"/>
      </w:divBdr>
    </w:div>
    <w:div w:id="681080956">
      <w:bodyDiv w:val="1"/>
      <w:marLeft w:val="0"/>
      <w:marRight w:val="0"/>
      <w:marTop w:val="0"/>
      <w:marBottom w:val="0"/>
      <w:divBdr>
        <w:top w:val="none" w:sz="0" w:space="0" w:color="auto"/>
        <w:left w:val="none" w:sz="0" w:space="0" w:color="auto"/>
        <w:bottom w:val="none" w:sz="0" w:space="0" w:color="auto"/>
        <w:right w:val="none" w:sz="0" w:space="0" w:color="auto"/>
      </w:divBdr>
      <w:divsChild>
        <w:div w:id="1827549929">
          <w:marLeft w:val="274"/>
          <w:marRight w:val="0"/>
          <w:marTop w:val="0"/>
          <w:marBottom w:val="0"/>
          <w:divBdr>
            <w:top w:val="none" w:sz="0" w:space="0" w:color="auto"/>
            <w:left w:val="none" w:sz="0" w:space="0" w:color="auto"/>
            <w:bottom w:val="none" w:sz="0" w:space="0" w:color="auto"/>
            <w:right w:val="none" w:sz="0" w:space="0" w:color="auto"/>
          </w:divBdr>
        </w:div>
      </w:divsChild>
    </w:div>
    <w:div w:id="761031100">
      <w:bodyDiv w:val="1"/>
      <w:marLeft w:val="0"/>
      <w:marRight w:val="0"/>
      <w:marTop w:val="0"/>
      <w:marBottom w:val="0"/>
      <w:divBdr>
        <w:top w:val="none" w:sz="0" w:space="0" w:color="auto"/>
        <w:left w:val="none" w:sz="0" w:space="0" w:color="auto"/>
        <w:bottom w:val="none" w:sz="0" w:space="0" w:color="auto"/>
        <w:right w:val="none" w:sz="0" w:space="0" w:color="auto"/>
      </w:divBdr>
    </w:div>
    <w:div w:id="935092451">
      <w:bodyDiv w:val="1"/>
      <w:marLeft w:val="0"/>
      <w:marRight w:val="0"/>
      <w:marTop w:val="0"/>
      <w:marBottom w:val="0"/>
      <w:divBdr>
        <w:top w:val="none" w:sz="0" w:space="0" w:color="auto"/>
        <w:left w:val="none" w:sz="0" w:space="0" w:color="auto"/>
        <w:bottom w:val="none" w:sz="0" w:space="0" w:color="auto"/>
        <w:right w:val="none" w:sz="0" w:space="0" w:color="auto"/>
      </w:divBdr>
      <w:divsChild>
        <w:div w:id="799693675">
          <w:marLeft w:val="274"/>
          <w:marRight w:val="0"/>
          <w:marTop w:val="0"/>
          <w:marBottom w:val="0"/>
          <w:divBdr>
            <w:top w:val="none" w:sz="0" w:space="0" w:color="auto"/>
            <w:left w:val="none" w:sz="0" w:space="0" w:color="auto"/>
            <w:bottom w:val="none" w:sz="0" w:space="0" w:color="auto"/>
            <w:right w:val="none" w:sz="0" w:space="0" w:color="auto"/>
          </w:divBdr>
        </w:div>
      </w:divsChild>
    </w:div>
    <w:div w:id="1080054613">
      <w:bodyDiv w:val="1"/>
      <w:marLeft w:val="0"/>
      <w:marRight w:val="0"/>
      <w:marTop w:val="0"/>
      <w:marBottom w:val="0"/>
      <w:divBdr>
        <w:top w:val="none" w:sz="0" w:space="0" w:color="auto"/>
        <w:left w:val="none" w:sz="0" w:space="0" w:color="auto"/>
        <w:bottom w:val="none" w:sz="0" w:space="0" w:color="auto"/>
        <w:right w:val="none" w:sz="0" w:space="0" w:color="auto"/>
      </w:divBdr>
      <w:divsChild>
        <w:div w:id="319888808">
          <w:marLeft w:val="288"/>
          <w:marRight w:val="0"/>
          <w:marTop w:val="0"/>
          <w:marBottom w:val="0"/>
          <w:divBdr>
            <w:top w:val="none" w:sz="0" w:space="0" w:color="auto"/>
            <w:left w:val="none" w:sz="0" w:space="0" w:color="auto"/>
            <w:bottom w:val="none" w:sz="0" w:space="0" w:color="auto"/>
            <w:right w:val="none" w:sz="0" w:space="0" w:color="auto"/>
          </w:divBdr>
        </w:div>
      </w:divsChild>
    </w:div>
    <w:div w:id="1111243260">
      <w:bodyDiv w:val="1"/>
      <w:marLeft w:val="0"/>
      <w:marRight w:val="0"/>
      <w:marTop w:val="0"/>
      <w:marBottom w:val="0"/>
      <w:divBdr>
        <w:top w:val="none" w:sz="0" w:space="0" w:color="auto"/>
        <w:left w:val="none" w:sz="0" w:space="0" w:color="auto"/>
        <w:bottom w:val="none" w:sz="0" w:space="0" w:color="auto"/>
        <w:right w:val="none" w:sz="0" w:space="0" w:color="auto"/>
      </w:divBdr>
      <w:divsChild>
        <w:div w:id="1141195986">
          <w:marLeft w:val="288"/>
          <w:marRight w:val="0"/>
          <w:marTop w:val="0"/>
          <w:marBottom w:val="0"/>
          <w:divBdr>
            <w:top w:val="none" w:sz="0" w:space="0" w:color="auto"/>
            <w:left w:val="none" w:sz="0" w:space="0" w:color="auto"/>
            <w:bottom w:val="none" w:sz="0" w:space="0" w:color="auto"/>
            <w:right w:val="none" w:sz="0" w:space="0" w:color="auto"/>
          </w:divBdr>
        </w:div>
        <w:div w:id="1534155446">
          <w:marLeft w:val="288"/>
          <w:marRight w:val="0"/>
          <w:marTop w:val="0"/>
          <w:marBottom w:val="0"/>
          <w:divBdr>
            <w:top w:val="none" w:sz="0" w:space="0" w:color="auto"/>
            <w:left w:val="none" w:sz="0" w:space="0" w:color="auto"/>
            <w:bottom w:val="none" w:sz="0" w:space="0" w:color="auto"/>
            <w:right w:val="none" w:sz="0" w:space="0" w:color="auto"/>
          </w:divBdr>
        </w:div>
      </w:divsChild>
    </w:div>
    <w:div w:id="1276135738">
      <w:bodyDiv w:val="1"/>
      <w:marLeft w:val="0"/>
      <w:marRight w:val="0"/>
      <w:marTop w:val="0"/>
      <w:marBottom w:val="0"/>
      <w:divBdr>
        <w:top w:val="none" w:sz="0" w:space="0" w:color="auto"/>
        <w:left w:val="none" w:sz="0" w:space="0" w:color="auto"/>
        <w:bottom w:val="none" w:sz="0" w:space="0" w:color="auto"/>
        <w:right w:val="none" w:sz="0" w:space="0" w:color="auto"/>
      </w:divBdr>
      <w:divsChild>
        <w:div w:id="1548254235">
          <w:marLeft w:val="360"/>
          <w:marRight w:val="0"/>
          <w:marTop w:val="200"/>
          <w:marBottom w:val="0"/>
          <w:divBdr>
            <w:top w:val="none" w:sz="0" w:space="0" w:color="auto"/>
            <w:left w:val="none" w:sz="0" w:space="0" w:color="auto"/>
            <w:bottom w:val="none" w:sz="0" w:space="0" w:color="auto"/>
            <w:right w:val="none" w:sz="0" w:space="0" w:color="auto"/>
          </w:divBdr>
        </w:div>
        <w:div w:id="260183646">
          <w:marLeft w:val="360"/>
          <w:marRight w:val="0"/>
          <w:marTop w:val="200"/>
          <w:marBottom w:val="0"/>
          <w:divBdr>
            <w:top w:val="none" w:sz="0" w:space="0" w:color="auto"/>
            <w:left w:val="none" w:sz="0" w:space="0" w:color="auto"/>
            <w:bottom w:val="none" w:sz="0" w:space="0" w:color="auto"/>
            <w:right w:val="none" w:sz="0" w:space="0" w:color="auto"/>
          </w:divBdr>
        </w:div>
        <w:div w:id="2119063970">
          <w:marLeft w:val="1080"/>
          <w:marRight w:val="0"/>
          <w:marTop w:val="100"/>
          <w:marBottom w:val="0"/>
          <w:divBdr>
            <w:top w:val="none" w:sz="0" w:space="0" w:color="auto"/>
            <w:left w:val="none" w:sz="0" w:space="0" w:color="auto"/>
            <w:bottom w:val="none" w:sz="0" w:space="0" w:color="auto"/>
            <w:right w:val="none" w:sz="0" w:space="0" w:color="auto"/>
          </w:divBdr>
        </w:div>
        <w:div w:id="1486778972">
          <w:marLeft w:val="1080"/>
          <w:marRight w:val="0"/>
          <w:marTop w:val="100"/>
          <w:marBottom w:val="0"/>
          <w:divBdr>
            <w:top w:val="none" w:sz="0" w:space="0" w:color="auto"/>
            <w:left w:val="none" w:sz="0" w:space="0" w:color="auto"/>
            <w:bottom w:val="none" w:sz="0" w:space="0" w:color="auto"/>
            <w:right w:val="none" w:sz="0" w:space="0" w:color="auto"/>
          </w:divBdr>
        </w:div>
        <w:div w:id="1930577277">
          <w:marLeft w:val="1080"/>
          <w:marRight w:val="0"/>
          <w:marTop w:val="100"/>
          <w:marBottom w:val="0"/>
          <w:divBdr>
            <w:top w:val="none" w:sz="0" w:space="0" w:color="auto"/>
            <w:left w:val="none" w:sz="0" w:space="0" w:color="auto"/>
            <w:bottom w:val="none" w:sz="0" w:space="0" w:color="auto"/>
            <w:right w:val="none" w:sz="0" w:space="0" w:color="auto"/>
          </w:divBdr>
        </w:div>
        <w:div w:id="1134904083">
          <w:marLeft w:val="1080"/>
          <w:marRight w:val="0"/>
          <w:marTop w:val="100"/>
          <w:marBottom w:val="0"/>
          <w:divBdr>
            <w:top w:val="none" w:sz="0" w:space="0" w:color="auto"/>
            <w:left w:val="none" w:sz="0" w:space="0" w:color="auto"/>
            <w:bottom w:val="none" w:sz="0" w:space="0" w:color="auto"/>
            <w:right w:val="none" w:sz="0" w:space="0" w:color="auto"/>
          </w:divBdr>
        </w:div>
      </w:divsChild>
    </w:div>
    <w:div w:id="1298871600">
      <w:bodyDiv w:val="1"/>
      <w:marLeft w:val="0"/>
      <w:marRight w:val="0"/>
      <w:marTop w:val="0"/>
      <w:marBottom w:val="0"/>
      <w:divBdr>
        <w:top w:val="none" w:sz="0" w:space="0" w:color="auto"/>
        <w:left w:val="none" w:sz="0" w:space="0" w:color="auto"/>
        <w:bottom w:val="none" w:sz="0" w:space="0" w:color="auto"/>
        <w:right w:val="none" w:sz="0" w:space="0" w:color="auto"/>
      </w:divBdr>
      <w:divsChild>
        <w:div w:id="1401556171">
          <w:marLeft w:val="288"/>
          <w:marRight w:val="0"/>
          <w:marTop w:val="0"/>
          <w:marBottom w:val="0"/>
          <w:divBdr>
            <w:top w:val="none" w:sz="0" w:space="0" w:color="auto"/>
            <w:left w:val="none" w:sz="0" w:space="0" w:color="auto"/>
            <w:bottom w:val="none" w:sz="0" w:space="0" w:color="auto"/>
            <w:right w:val="none" w:sz="0" w:space="0" w:color="auto"/>
          </w:divBdr>
        </w:div>
        <w:div w:id="1489059376">
          <w:marLeft w:val="288"/>
          <w:marRight w:val="0"/>
          <w:marTop w:val="0"/>
          <w:marBottom w:val="0"/>
          <w:divBdr>
            <w:top w:val="none" w:sz="0" w:space="0" w:color="auto"/>
            <w:left w:val="none" w:sz="0" w:space="0" w:color="auto"/>
            <w:bottom w:val="none" w:sz="0" w:space="0" w:color="auto"/>
            <w:right w:val="none" w:sz="0" w:space="0" w:color="auto"/>
          </w:divBdr>
        </w:div>
      </w:divsChild>
    </w:div>
    <w:div w:id="1303076949">
      <w:bodyDiv w:val="1"/>
      <w:marLeft w:val="0"/>
      <w:marRight w:val="0"/>
      <w:marTop w:val="0"/>
      <w:marBottom w:val="0"/>
      <w:divBdr>
        <w:top w:val="none" w:sz="0" w:space="0" w:color="auto"/>
        <w:left w:val="none" w:sz="0" w:space="0" w:color="auto"/>
        <w:bottom w:val="none" w:sz="0" w:space="0" w:color="auto"/>
        <w:right w:val="none" w:sz="0" w:space="0" w:color="auto"/>
      </w:divBdr>
      <w:divsChild>
        <w:div w:id="1430203068">
          <w:marLeft w:val="547"/>
          <w:marRight w:val="0"/>
          <w:marTop w:val="0"/>
          <w:marBottom w:val="0"/>
          <w:divBdr>
            <w:top w:val="none" w:sz="0" w:space="0" w:color="auto"/>
            <w:left w:val="none" w:sz="0" w:space="0" w:color="auto"/>
            <w:bottom w:val="none" w:sz="0" w:space="0" w:color="auto"/>
            <w:right w:val="none" w:sz="0" w:space="0" w:color="auto"/>
          </w:divBdr>
        </w:div>
        <w:div w:id="1693141424">
          <w:marLeft w:val="547"/>
          <w:marRight w:val="0"/>
          <w:marTop w:val="0"/>
          <w:marBottom w:val="0"/>
          <w:divBdr>
            <w:top w:val="none" w:sz="0" w:space="0" w:color="auto"/>
            <w:left w:val="none" w:sz="0" w:space="0" w:color="auto"/>
            <w:bottom w:val="none" w:sz="0" w:space="0" w:color="auto"/>
            <w:right w:val="none" w:sz="0" w:space="0" w:color="auto"/>
          </w:divBdr>
        </w:div>
        <w:div w:id="2068797274">
          <w:marLeft w:val="547"/>
          <w:marRight w:val="0"/>
          <w:marTop w:val="0"/>
          <w:marBottom w:val="0"/>
          <w:divBdr>
            <w:top w:val="none" w:sz="0" w:space="0" w:color="auto"/>
            <w:left w:val="none" w:sz="0" w:space="0" w:color="auto"/>
            <w:bottom w:val="none" w:sz="0" w:space="0" w:color="auto"/>
            <w:right w:val="none" w:sz="0" w:space="0" w:color="auto"/>
          </w:divBdr>
        </w:div>
        <w:div w:id="957495816">
          <w:marLeft w:val="547"/>
          <w:marRight w:val="0"/>
          <w:marTop w:val="0"/>
          <w:marBottom w:val="0"/>
          <w:divBdr>
            <w:top w:val="none" w:sz="0" w:space="0" w:color="auto"/>
            <w:left w:val="none" w:sz="0" w:space="0" w:color="auto"/>
            <w:bottom w:val="none" w:sz="0" w:space="0" w:color="auto"/>
            <w:right w:val="none" w:sz="0" w:space="0" w:color="auto"/>
          </w:divBdr>
        </w:div>
        <w:div w:id="798038997">
          <w:marLeft w:val="547"/>
          <w:marRight w:val="0"/>
          <w:marTop w:val="0"/>
          <w:marBottom w:val="0"/>
          <w:divBdr>
            <w:top w:val="none" w:sz="0" w:space="0" w:color="auto"/>
            <w:left w:val="none" w:sz="0" w:space="0" w:color="auto"/>
            <w:bottom w:val="none" w:sz="0" w:space="0" w:color="auto"/>
            <w:right w:val="none" w:sz="0" w:space="0" w:color="auto"/>
          </w:divBdr>
        </w:div>
        <w:div w:id="959994392">
          <w:marLeft w:val="547"/>
          <w:marRight w:val="0"/>
          <w:marTop w:val="0"/>
          <w:marBottom w:val="0"/>
          <w:divBdr>
            <w:top w:val="none" w:sz="0" w:space="0" w:color="auto"/>
            <w:left w:val="none" w:sz="0" w:space="0" w:color="auto"/>
            <w:bottom w:val="none" w:sz="0" w:space="0" w:color="auto"/>
            <w:right w:val="none" w:sz="0" w:space="0" w:color="auto"/>
          </w:divBdr>
        </w:div>
        <w:div w:id="1586647208">
          <w:marLeft w:val="547"/>
          <w:marRight w:val="0"/>
          <w:marTop w:val="0"/>
          <w:marBottom w:val="0"/>
          <w:divBdr>
            <w:top w:val="none" w:sz="0" w:space="0" w:color="auto"/>
            <w:left w:val="none" w:sz="0" w:space="0" w:color="auto"/>
            <w:bottom w:val="none" w:sz="0" w:space="0" w:color="auto"/>
            <w:right w:val="none" w:sz="0" w:space="0" w:color="auto"/>
          </w:divBdr>
        </w:div>
        <w:div w:id="1290010859">
          <w:marLeft w:val="547"/>
          <w:marRight w:val="0"/>
          <w:marTop w:val="0"/>
          <w:marBottom w:val="0"/>
          <w:divBdr>
            <w:top w:val="none" w:sz="0" w:space="0" w:color="auto"/>
            <w:left w:val="none" w:sz="0" w:space="0" w:color="auto"/>
            <w:bottom w:val="none" w:sz="0" w:space="0" w:color="auto"/>
            <w:right w:val="none" w:sz="0" w:space="0" w:color="auto"/>
          </w:divBdr>
        </w:div>
        <w:div w:id="580607214">
          <w:marLeft w:val="547"/>
          <w:marRight w:val="0"/>
          <w:marTop w:val="0"/>
          <w:marBottom w:val="0"/>
          <w:divBdr>
            <w:top w:val="none" w:sz="0" w:space="0" w:color="auto"/>
            <w:left w:val="none" w:sz="0" w:space="0" w:color="auto"/>
            <w:bottom w:val="none" w:sz="0" w:space="0" w:color="auto"/>
            <w:right w:val="none" w:sz="0" w:space="0" w:color="auto"/>
          </w:divBdr>
        </w:div>
        <w:div w:id="970523153">
          <w:marLeft w:val="547"/>
          <w:marRight w:val="0"/>
          <w:marTop w:val="0"/>
          <w:marBottom w:val="0"/>
          <w:divBdr>
            <w:top w:val="none" w:sz="0" w:space="0" w:color="auto"/>
            <w:left w:val="none" w:sz="0" w:space="0" w:color="auto"/>
            <w:bottom w:val="none" w:sz="0" w:space="0" w:color="auto"/>
            <w:right w:val="none" w:sz="0" w:space="0" w:color="auto"/>
          </w:divBdr>
        </w:div>
        <w:div w:id="110167866">
          <w:marLeft w:val="547"/>
          <w:marRight w:val="0"/>
          <w:marTop w:val="0"/>
          <w:marBottom w:val="0"/>
          <w:divBdr>
            <w:top w:val="none" w:sz="0" w:space="0" w:color="auto"/>
            <w:left w:val="none" w:sz="0" w:space="0" w:color="auto"/>
            <w:bottom w:val="none" w:sz="0" w:space="0" w:color="auto"/>
            <w:right w:val="none" w:sz="0" w:space="0" w:color="auto"/>
          </w:divBdr>
        </w:div>
        <w:div w:id="292105319">
          <w:marLeft w:val="547"/>
          <w:marRight w:val="0"/>
          <w:marTop w:val="0"/>
          <w:marBottom w:val="0"/>
          <w:divBdr>
            <w:top w:val="none" w:sz="0" w:space="0" w:color="auto"/>
            <w:left w:val="none" w:sz="0" w:space="0" w:color="auto"/>
            <w:bottom w:val="none" w:sz="0" w:space="0" w:color="auto"/>
            <w:right w:val="none" w:sz="0" w:space="0" w:color="auto"/>
          </w:divBdr>
        </w:div>
        <w:div w:id="984941459">
          <w:marLeft w:val="547"/>
          <w:marRight w:val="0"/>
          <w:marTop w:val="0"/>
          <w:marBottom w:val="0"/>
          <w:divBdr>
            <w:top w:val="none" w:sz="0" w:space="0" w:color="auto"/>
            <w:left w:val="none" w:sz="0" w:space="0" w:color="auto"/>
            <w:bottom w:val="none" w:sz="0" w:space="0" w:color="auto"/>
            <w:right w:val="none" w:sz="0" w:space="0" w:color="auto"/>
          </w:divBdr>
        </w:div>
        <w:div w:id="12732456">
          <w:marLeft w:val="547"/>
          <w:marRight w:val="0"/>
          <w:marTop w:val="0"/>
          <w:marBottom w:val="0"/>
          <w:divBdr>
            <w:top w:val="none" w:sz="0" w:space="0" w:color="auto"/>
            <w:left w:val="none" w:sz="0" w:space="0" w:color="auto"/>
            <w:bottom w:val="none" w:sz="0" w:space="0" w:color="auto"/>
            <w:right w:val="none" w:sz="0" w:space="0" w:color="auto"/>
          </w:divBdr>
        </w:div>
        <w:div w:id="1492452672">
          <w:marLeft w:val="446"/>
          <w:marRight w:val="0"/>
          <w:marTop w:val="0"/>
          <w:marBottom w:val="0"/>
          <w:divBdr>
            <w:top w:val="none" w:sz="0" w:space="0" w:color="auto"/>
            <w:left w:val="none" w:sz="0" w:space="0" w:color="auto"/>
            <w:bottom w:val="none" w:sz="0" w:space="0" w:color="auto"/>
            <w:right w:val="none" w:sz="0" w:space="0" w:color="auto"/>
          </w:divBdr>
        </w:div>
        <w:div w:id="1270234886">
          <w:marLeft w:val="446"/>
          <w:marRight w:val="0"/>
          <w:marTop w:val="0"/>
          <w:marBottom w:val="0"/>
          <w:divBdr>
            <w:top w:val="none" w:sz="0" w:space="0" w:color="auto"/>
            <w:left w:val="none" w:sz="0" w:space="0" w:color="auto"/>
            <w:bottom w:val="none" w:sz="0" w:space="0" w:color="auto"/>
            <w:right w:val="none" w:sz="0" w:space="0" w:color="auto"/>
          </w:divBdr>
        </w:div>
        <w:div w:id="143397704">
          <w:marLeft w:val="446"/>
          <w:marRight w:val="0"/>
          <w:marTop w:val="0"/>
          <w:marBottom w:val="0"/>
          <w:divBdr>
            <w:top w:val="none" w:sz="0" w:space="0" w:color="auto"/>
            <w:left w:val="none" w:sz="0" w:space="0" w:color="auto"/>
            <w:bottom w:val="none" w:sz="0" w:space="0" w:color="auto"/>
            <w:right w:val="none" w:sz="0" w:space="0" w:color="auto"/>
          </w:divBdr>
        </w:div>
        <w:div w:id="1734083152">
          <w:marLeft w:val="547"/>
          <w:marRight w:val="0"/>
          <w:marTop w:val="0"/>
          <w:marBottom w:val="0"/>
          <w:divBdr>
            <w:top w:val="none" w:sz="0" w:space="0" w:color="auto"/>
            <w:left w:val="none" w:sz="0" w:space="0" w:color="auto"/>
            <w:bottom w:val="none" w:sz="0" w:space="0" w:color="auto"/>
            <w:right w:val="none" w:sz="0" w:space="0" w:color="auto"/>
          </w:divBdr>
        </w:div>
        <w:div w:id="943726588">
          <w:marLeft w:val="547"/>
          <w:marRight w:val="0"/>
          <w:marTop w:val="0"/>
          <w:marBottom w:val="0"/>
          <w:divBdr>
            <w:top w:val="none" w:sz="0" w:space="0" w:color="auto"/>
            <w:left w:val="none" w:sz="0" w:space="0" w:color="auto"/>
            <w:bottom w:val="none" w:sz="0" w:space="0" w:color="auto"/>
            <w:right w:val="none" w:sz="0" w:space="0" w:color="auto"/>
          </w:divBdr>
        </w:div>
        <w:div w:id="1898662399">
          <w:marLeft w:val="547"/>
          <w:marRight w:val="0"/>
          <w:marTop w:val="0"/>
          <w:marBottom w:val="0"/>
          <w:divBdr>
            <w:top w:val="none" w:sz="0" w:space="0" w:color="auto"/>
            <w:left w:val="none" w:sz="0" w:space="0" w:color="auto"/>
            <w:bottom w:val="none" w:sz="0" w:space="0" w:color="auto"/>
            <w:right w:val="none" w:sz="0" w:space="0" w:color="auto"/>
          </w:divBdr>
        </w:div>
        <w:div w:id="1678073612">
          <w:marLeft w:val="547"/>
          <w:marRight w:val="0"/>
          <w:marTop w:val="0"/>
          <w:marBottom w:val="0"/>
          <w:divBdr>
            <w:top w:val="none" w:sz="0" w:space="0" w:color="auto"/>
            <w:left w:val="none" w:sz="0" w:space="0" w:color="auto"/>
            <w:bottom w:val="none" w:sz="0" w:space="0" w:color="auto"/>
            <w:right w:val="none" w:sz="0" w:space="0" w:color="auto"/>
          </w:divBdr>
        </w:div>
        <w:div w:id="2090493650">
          <w:marLeft w:val="547"/>
          <w:marRight w:val="0"/>
          <w:marTop w:val="0"/>
          <w:marBottom w:val="0"/>
          <w:divBdr>
            <w:top w:val="none" w:sz="0" w:space="0" w:color="auto"/>
            <w:left w:val="none" w:sz="0" w:space="0" w:color="auto"/>
            <w:bottom w:val="none" w:sz="0" w:space="0" w:color="auto"/>
            <w:right w:val="none" w:sz="0" w:space="0" w:color="auto"/>
          </w:divBdr>
        </w:div>
        <w:div w:id="692462149">
          <w:marLeft w:val="547"/>
          <w:marRight w:val="0"/>
          <w:marTop w:val="0"/>
          <w:marBottom w:val="0"/>
          <w:divBdr>
            <w:top w:val="none" w:sz="0" w:space="0" w:color="auto"/>
            <w:left w:val="none" w:sz="0" w:space="0" w:color="auto"/>
            <w:bottom w:val="none" w:sz="0" w:space="0" w:color="auto"/>
            <w:right w:val="none" w:sz="0" w:space="0" w:color="auto"/>
          </w:divBdr>
        </w:div>
        <w:div w:id="1158695819">
          <w:marLeft w:val="547"/>
          <w:marRight w:val="0"/>
          <w:marTop w:val="0"/>
          <w:marBottom w:val="0"/>
          <w:divBdr>
            <w:top w:val="none" w:sz="0" w:space="0" w:color="auto"/>
            <w:left w:val="none" w:sz="0" w:space="0" w:color="auto"/>
            <w:bottom w:val="none" w:sz="0" w:space="0" w:color="auto"/>
            <w:right w:val="none" w:sz="0" w:space="0" w:color="auto"/>
          </w:divBdr>
        </w:div>
        <w:div w:id="471289373">
          <w:marLeft w:val="547"/>
          <w:marRight w:val="0"/>
          <w:marTop w:val="0"/>
          <w:marBottom w:val="0"/>
          <w:divBdr>
            <w:top w:val="none" w:sz="0" w:space="0" w:color="auto"/>
            <w:left w:val="none" w:sz="0" w:space="0" w:color="auto"/>
            <w:bottom w:val="none" w:sz="0" w:space="0" w:color="auto"/>
            <w:right w:val="none" w:sz="0" w:space="0" w:color="auto"/>
          </w:divBdr>
        </w:div>
      </w:divsChild>
    </w:div>
    <w:div w:id="1316495705">
      <w:bodyDiv w:val="1"/>
      <w:marLeft w:val="0"/>
      <w:marRight w:val="0"/>
      <w:marTop w:val="0"/>
      <w:marBottom w:val="0"/>
      <w:divBdr>
        <w:top w:val="none" w:sz="0" w:space="0" w:color="auto"/>
        <w:left w:val="none" w:sz="0" w:space="0" w:color="auto"/>
        <w:bottom w:val="none" w:sz="0" w:space="0" w:color="auto"/>
        <w:right w:val="none" w:sz="0" w:space="0" w:color="auto"/>
      </w:divBdr>
      <w:divsChild>
        <w:div w:id="39092128">
          <w:marLeft w:val="547"/>
          <w:marRight w:val="0"/>
          <w:marTop w:val="115"/>
          <w:marBottom w:val="0"/>
          <w:divBdr>
            <w:top w:val="none" w:sz="0" w:space="0" w:color="auto"/>
            <w:left w:val="none" w:sz="0" w:space="0" w:color="auto"/>
            <w:bottom w:val="none" w:sz="0" w:space="0" w:color="auto"/>
            <w:right w:val="none" w:sz="0" w:space="0" w:color="auto"/>
          </w:divBdr>
        </w:div>
        <w:div w:id="289092186">
          <w:marLeft w:val="547"/>
          <w:marRight w:val="0"/>
          <w:marTop w:val="115"/>
          <w:marBottom w:val="0"/>
          <w:divBdr>
            <w:top w:val="none" w:sz="0" w:space="0" w:color="auto"/>
            <w:left w:val="none" w:sz="0" w:space="0" w:color="auto"/>
            <w:bottom w:val="none" w:sz="0" w:space="0" w:color="auto"/>
            <w:right w:val="none" w:sz="0" w:space="0" w:color="auto"/>
          </w:divBdr>
        </w:div>
        <w:div w:id="992876465">
          <w:marLeft w:val="547"/>
          <w:marRight w:val="0"/>
          <w:marTop w:val="115"/>
          <w:marBottom w:val="0"/>
          <w:divBdr>
            <w:top w:val="none" w:sz="0" w:space="0" w:color="auto"/>
            <w:left w:val="none" w:sz="0" w:space="0" w:color="auto"/>
            <w:bottom w:val="none" w:sz="0" w:space="0" w:color="auto"/>
            <w:right w:val="none" w:sz="0" w:space="0" w:color="auto"/>
          </w:divBdr>
        </w:div>
        <w:div w:id="1638140844">
          <w:marLeft w:val="547"/>
          <w:marRight w:val="0"/>
          <w:marTop w:val="115"/>
          <w:marBottom w:val="0"/>
          <w:divBdr>
            <w:top w:val="none" w:sz="0" w:space="0" w:color="auto"/>
            <w:left w:val="none" w:sz="0" w:space="0" w:color="auto"/>
            <w:bottom w:val="none" w:sz="0" w:space="0" w:color="auto"/>
            <w:right w:val="none" w:sz="0" w:space="0" w:color="auto"/>
          </w:divBdr>
        </w:div>
      </w:divsChild>
    </w:div>
    <w:div w:id="1432698870">
      <w:bodyDiv w:val="1"/>
      <w:marLeft w:val="0"/>
      <w:marRight w:val="0"/>
      <w:marTop w:val="0"/>
      <w:marBottom w:val="0"/>
      <w:divBdr>
        <w:top w:val="none" w:sz="0" w:space="0" w:color="auto"/>
        <w:left w:val="none" w:sz="0" w:space="0" w:color="auto"/>
        <w:bottom w:val="none" w:sz="0" w:space="0" w:color="auto"/>
        <w:right w:val="none" w:sz="0" w:space="0" w:color="auto"/>
      </w:divBdr>
      <w:divsChild>
        <w:div w:id="1772776863">
          <w:marLeft w:val="547"/>
          <w:marRight w:val="0"/>
          <w:marTop w:val="200"/>
          <w:marBottom w:val="0"/>
          <w:divBdr>
            <w:top w:val="none" w:sz="0" w:space="0" w:color="auto"/>
            <w:left w:val="none" w:sz="0" w:space="0" w:color="auto"/>
            <w:bottom w:val="none" w:sz="0" w:space="0" w:color="auto"/>
            <w:right w:val="none" w:sz="0" w:space="0" w:color="auto"/>
          </w:divBdr>
        </w:div>
        <w:div w:id="967125159">
          <w:marLeft w:val="547"/>
          <w:marRight w:val="0"/>
          <w:marTop w:val="200"/>
          <w:marBottom w:val="0"/>
          <w:divBdr>
            <w:top w:val="none" w:sz="0" w:space="0" w:color="auto"/>
            <w:left w:val="none" w:sz="0" w:space="0" w:color="auto"/>
            <w:bottom w:val="none" w:sz="0" w:space="0" w:color="auto"/>
            <w:right w:val="none" w:sz="0" w:space="0" w:color="auto"/>
          </w:divBdr>
        </w:div>
        <w:div w:id="669987499">
          <w:marLeft w:val="547"/>
          <w:marRight w:val="0"/>
          <w:marTop w:val="200"/>
          <w:marBottom w:val="0"/>
          <w:divBdr>
            <w:top w:val="none" w:sz="0" w:space="0" w:color="auto"/>
            <w:left w:val="none" w:sz="0" w:space="0" w:color="auto"/>
            <w:bottom w:val="none" w:sz="0" w:space="0" w:color="auto"/>
            <w:right w:val="none" w:sz="0" w:space="0" w:color="auto"/>
          </w:divBdr>
        </w:div>
      </w:divsChild>
    </w:div>
    <w:div w:id="1504320980">
      <w:bodyDiv w:val="1"/>
      <w:marLeft w:val="0"/>
      <w:marRight w:val="0"/>
      <w:marTop w:val="0"/>
      <w:marBottom w:val="0"/>
      <w:divBdr>
        <w:top w:val="none" w:sz="0" w:space="0" w:color="auto"/>
        <w:left w:val="none" w:sz="0" w:space="0" w:color="auto"/>
        <w:bottom w:val="none" w:sz="0" w:space="0" w:color="auto"/>
        <w:right w:val="none" w:sz="0" w:space="0" w:color="auto"/>
      </w:divBdr>
    </w:div>
    <w:div w:id="1509294974">
      <w:bodyDiv w:val="1"/>
      <w:marLeft w:val="0"/>
      <w:marRight w:val="0"/>
      <w:marTop w:val="0"/>
      <w:marBottom w:val="0"/>
      <w:divBdr>
        <w:top w:val="none" w:sz="0" w:space="0" w:color="auto"/>
        <w:left w:val="none" w:sz="0" w:space="0" w:color="auto"/>
        <w:bottom w:val="none" w:sz="0" w:space="0" w:color="auto"/>
        <w:right w:val="none" w:sz="0" w:space="0" w:color="auto"/>
      </w:divBdr>
      <w:divsChild>
        <w:div w:id="1338078078">
          <w:marLeft w:val="1541"/>
          <w:marRight w:val="0"/>
          <w:marTop w:val="200"/>
          <w:marBottom w:val="0"/>
          <w:divBdr>
            <w:top w:val="none" w:sz="0" w:space="0" w:color="auto"/>
            <w:left w:val="none" w:sz="0" w:space="0" w:color="auto"/>
            <w:bottom w:val="none" w:sz="0" w:space="0" w:color="auto"/>
            <w:right w:val="none" w:sz="0" w:space="0" w:color="auto"/>
          </w:divBdr>
        </w:div>
      </w:divsChild>
    </w:div>
    <w:div w:id="1522816605">
      <w:bodyDiv w:val="1"/>
      <w:marLeft w:val="0"/>
      <w:marRight w:val="0"/>
      <w:marTop w:val="0"/>
      <w:marBottom w:val="0"/>
      <w:divBdr>
        <w:top w:val="none" w:sz="0" w:space="0" w:color="auto"/>
        <w:left w:val="none" w:sz="0" w:space="0" w:color="auto"/>
        <w:bottom w:val="none" w:sz="0" w:space="0" w:color="auto"/>
        <w:right w:val="none" w:sz="0" w:space="0" w:color="auto"/>
      </w:divBdr>
      <w:divsChild>
        <w:div w:id="126972625">
          <w:marLeft w:val="288"/>
          <w:marRight w:val="0"/>
          <w:marTop w:val="0"/>
          <w:marBottom w:val="0"/>
          <w:divBdr>
            <w:top w:val="none" w:sz="0" w:space="0" w:color="auto"/>
            <w:left w:val="none" w:sz="0" w:space="0" w:color="auto"/>
            <w:bottom w:val="none" w:sz="0" w:space="0" w:color="auto"/>
            <w:right w:val="none" w:sz="0" w:space="0" w:color="auto"/>
          </w:divBdr>
        </w:div>
        <w:div w:id="301622323">
          <w:marLeft w:val="288"/>
          <w:marRight w:val="0"/>
          <w:marTop w:val="0"/>
          <w:marBottom w:val="0"/>
          <w:divBdr>
            <w:top w:val="none" w:sz="0" w:space="0" w:color="auto"/>
            <w:left w:val="none" w:sz="0" w:space="0" w:color="auto"/>
            <w:bottom w:val="none" w:sz="0" w:space="0" w:color="auto"/>
            <w:right w:val="none" w:sz="0" w:space="0" w:color="auto"/>
          </w:divBdr>
        </w:div>
        <w:div w:id="1389064639">
          <w:marLeft w:val="288"/>
          <w:marRight w:val="0"/>
          <w:marTop w:val="0"/>
          <w:marBottom w:val="0"/>
          <w:divBdr>
            <w:top w:val="none" w:sz="0" w:space="0" w:color="auto"/>
            <w:left w:val="none" w:sz="0" w:space="0" w:color="auto"/>
            <w:bottom w:val="none" w:sz="0" w:space="0" w:color="auto"/>
            <w:right w:val="none" w:sz="0" w:space="0" w:color="auto"/>
          </w:divBdr>
        </w:div>
      </w:divsChild>
    </w:div>
    <w:div w:id="1553233284">
      <w:bodyDiv w:val="1"/>
      <w:marLeft w:val="0"/>
      <w:marRight w:val="0"/>
      <w:marTop w:val="0"/>
      <w:marBottom w:val="0"/>
      <w:divBdr>
        <w:top w:val="none" w:sz="0" w:space="0" w:color="auto"/>
        <w:left w:val="none" w:sz="0" w:space="0" w:color="auto"/>
        <w:bottom w:val="none" w:sz="0" w:space="0" w:color="auto"/>
        <w:right w:val="none" w:sz="0" w:space="0" w:color="auto"/>
      </w:divBdr>
      <w:divsChild>
        <w:div w:id="247858977">
          <w:marLeft w:val="288"/>
          <w:marRight w:val="0"/>
          <w:marTop w:val="0"/>
          <w:marBottom w:val="0"/>
          <w:divBdr>
            <w:top w:val="none" w:sz="0" w:space="0" w:color="auto"/>
            <w:left w:val="none" w:sz="0" w:space="0" w:color="auto"/>
            <w:bottom w:val="none" w:sz="0" w:space="0" w:color="auto"/>
            <w:right w:val="none" w:sz="0" w:space="0" w:color="auto"/>
          </w:divBdr>
        </w:div>
        <w:div w:id="1672491514">
          <w:marLeft w:val="288"/>
          <w:marRight w:val="0"/>
          <w:marTop w:val="0"/>
          <w:marBottom w:val="0"/>
          <w:divBdr>
            <w:top w:val="none" w:sz="0" w:space="0" w:color="auto"/>
            <w:left w:val="none" w:sz="0" w:space="0" w:color="auto"/>
            <w:bottom w:val="none" w:sz="0" w:space="0" w:color="auto"/>
            <w:right w:val="none" w:sz="0" w:space="0" w:color="auto"/>
          </w:divBdr>
        </w:div>
      </w:divsChild>
    </w:div>
    <w:div w:id="1666124877">
      <w:bodyDiv w:val="1"/>
      <w:marLeft w:val="0"/>
      <w:marRight w:val="0"/>
      <w:marTop w:val="0"/>
      <w:marBottom w:val="0"/>
      <w:divBdr>
        <w:top w:val="none" w:sz="0" w:space="0" w:color="auto"/>
        <w:left w:val="none" w:sz="0" w:space="0" w:color="auto"/>
        <w:bottom w:val="none" w:sz="0" w:space="0" w:color="auto"/>
        <w:right w:val="none" w:sz="0" w:space="0" w:color="auto"/>
      </w:divBdr>
    </w:div>
    <w:div w:id="1685590760">
      <w:bodyDiv w:val="1"/>
      <w:marLeft w:val="0"/>
      <w:marRight w:val="0"/>
      <w:marTop w:val="0"/>
      <w:marBottom w:val="0"/>
      <w:divBdr>
        <w:top w:val="none" w:sz="0" w:space="0" w:color="auto"/>
        <w:left w:val="none" w:sz="0" w:space="0" w:color="auto"/>
        <w:bottom w:val="none" w:sz="0" w:space="0" w:color="auto"/>
        <w:right w:val="none" w:sz="0" w:space="0" w:color="auto"/>
      </w:divBdr>
      <w:divsChild>
        <w:div w:id="582955937">
          <w:marLeft w:val="360"/>
          <w:marRight w:val="0"/>
          <w:marTop w:val="200"/>
          <w:marBottom w:val="0"/>
          <w:divBdr>
            <w:top w:val="none" w:sz="0" w:space="0" w:color="auto"/>
            <w:left w:val="none" w:sz="0" w:space="0" w:color="auto"/>
            <w:bottom w:val="none" w:sz="0" w:space="0" w:color="auto"/>
            <w:right w:val="none" w:sz="0" w:space="0" w:color="auto"/>
          </w:divBdr>
        </w:div>
        <w:div w:id="1351832922">
          <w:marLeft w:val="360"/>
          <w:marRight w:val="0"/>
          <w:marTop w:val="200"/>
          <w:marBottom w:val="0"/>
          <w:divBdr>
            <w:top w:val="none" w:sz="0" w:space="0" w:color="auto"/>
            <w:left w:val="none" w:sz="0" w:space="0" w:color="auto"/>
            <w:bottom w:val="none" w:sz="0" w:space="0" w:color="auto"/>
            <w:right w:val="none" w:sz="0" w:space="0" w:color="auto"/>
          </w:divBdr>
        </w:div>
        <w:div w:id="290670238">
          <w:marLeft w:val="360"/>
          <w:marRight w:val="0"/>
          <w:marTop w:val="200"/>
          <w:marBottom w:val="0"/>
          <w:divBdr>
            <w:top w:val="none" w:sz="0" w:space="0" w:color="auto"/>
            <w:left w:val="none" w:sz="0" w:space="0" w:color="auto"/>
            <w:bottom w:val="none" w:sz="0" w:space="0" w:color="auto"/>
            <w:right w:val="none" w:sz="0" w:space="0" w:color="auto"/>
          </w:divBdr>
        </w:div>
        <w:div w:id="1459377346">
          <w:marLeft w:val="360"/>
          <w:marRight w:val="0"/>
          <w:marTop w:val="200"/>
          <w:marBottom w:val="0"/>
          <w:divBdr>
            <w:top w:val="none" w:sz="0" w:space="0" w:color="auto"/>
            <w:left w:val="none" w:sz="0" w:space="0" w:color="auto"/>
            <w:bottom w:val="none" w:sz="0" w:space="0" w:color="auto"/>
            <w:right w:val="none" w:sz="0" w:space="0" w:color="auto"/>
          </w:divBdr>
        </w:div>
        <w:div w:id="2079865996">
          <w:marLeft w:val="360"/>
          <w:marRight w:val="0"/>
          <w:marTop w:val="200"/>
          <w:marBottom w:val="0"/>
          <w:divBdr>
            <w:top w:val="none" w:sz="0" w:space="0" w:color="auto"/>
            <w:left w:val="none" w:sz="0" w:space="0" w:color="auto"/>
            <w:bottom w:val="none" w:sz="0" w:space="0" w:color="auto"/>
            <w:right w:val="none" w:sz="0" w:space="0" w:color="auto"/>
          </w:divBdr>
        </w:div>
      </w:divsChild>
    </w:div>
    <w:div w:id="1685591354">
      <w:bodyDiv w:val="1"/>
      <w:marLeft w:val="0"/>
      <w:marRight w:val="0"/>
      <w:marTop w:val="0"/>
      <w:marBottom w:val="0"/>
      <w:divBdr>
        <w:top w:val="none" w:sz="0" w:space="0" w:color="auto"/>
        <w:left w:val="none" w:sz="0" w:space="0" w:color="auto"/>
        <w:bottom w:val="none" w:sz="0" w:space="0" w:color="auto"/>
        <w:right w:val="none" w:sz="0" w:space="0" w:color="auto"/>
      </w:divBdr>
    </w:div>
    <w:div w:id="1689135911">
      <w:bodyDiv w:val="1"/>
      <w:marLeft w:val="0"/>
      <w:marRight w:val="0"/>
      <w:marTop w:val="0"/>
      <w:marBottom w:val="0"/>
      <w:divBdr>
        <w:top w:val="none" w:sz="0" w:space="0" w:color="auto"/>
        <w:left w:val="none" w:sz="0" w:space="0" w:color="auto"/>
        <w:bottom w:val="none" w:sz="0" w:space="0" w:color="auto"/>
        <w:right w:val="none" w:sz="0" w:space="0" w:color="auto"/>
      </w:divBdr>
      <w:divsChild>
        <w:div w:id="367218854">
          <w:marLeft w:val="547"/>
          <w:marRight w:val="0"/>
          <w:marTop w:val="0"/>
          <w:marBottom w:val="0"/>
          <w:divBdr>
            <w:top w:val="none" w:sz="0" w:space="0" w:color="auto"/>
            <w:left w:val="none" w:sz="0" w:space="0" w:color="auto"/>
            <w:bottom w:val="none" w:sz="0" w:space="0" w:color="auto"/>
            <w:right w:val="none" w:sz="0" w:space="0" w:color="auto"/>
          </w:divBdr>
        </w:div>
        <w:div w:id="32925966">
          <w:marLeft w:val="547"/>
          <w:marRight w:val="0"/>
          <w:marTop w:val="0"/>
          <w:marBottom w:val="0"/>
          <w:divBdr>
            <w:top w:val="none" w:sz="0" w:space="0" w:color="auto"/>
            <w:left w:val="none" w:sz="0" w:space="0" w:color="auto"/>
            <w:bottom w:val="none" w:sz="0" w:space="0" w:color="auto"/>
            <w:right w:val="none" w:sz="0" w:space="0" w:color="auto"/>
          </w:divBdr>
        </w:div>
        <w:div w:id="893737256">
          <w:marLeft w:val="547"/>
          <w:marRight w:val="0"/>
          <w:marTop w:val="0"/>
          <w:marBottom w:val="0"/>
          <w:divBdr>
            <w:top w:val="none" w:sz="0" w:space="0" w:color="auto"/>
            <w:left w:val="none" w:sz="0" w:space="0" w:color="auto"/>
            <w:bottom w:val="none" w:sz="0" w:space="0" w:color="auto"/>
            <w:right w:val="none" w:sz="0" w:space="0" w:color="auto"/>
          </w:divBdr>
        </w:div>
      </w:divsChild>
    </w:div>
    <w:div w:id="1730348443">
      <w:bodyDiv w:val="1"/>
      <w:marLeft w:val="0"/>
      <w:marRight w:val="0"/>
      <w:marTop w:val="0"/>
      <w:marBottom w:val="0"/>
      <w:divBdr>
        <w:top w:val="none" w:sz="0" w:space="0" w:color="auto"/>
        <w:left w:val="none" w:sz="0" w:space="0" w:color="auto"/>
        <w:bottom w:val="none" w:sz="0" w:space="0" w:color="auto"/>
        <w:right w:val="none" w:sz="0" w:space="0" w:color="auto"/>
      </w:divBdr>
      <w:divsChild>
        <w:div w:id="507258394">
          <w:marLeft w:val="288"/>
          <w:marRight w:val="0"/>
          <w:marTop w:val="0"/>
          <w:marBottom w:val="0"/>
          <w:divBdr>
            <w:top w:val="none" w:sz="0" w:space="0" w:color="auto"/>
            <w:left w:val="none" w:sz="0" w:space="0" w:color="auto"/>
            <w:bottom w:val="none" w:sz="0" w:space="0" w:color="auto"/>
            <w:right w:val="none" w:sz="0" w:space="0" w:color="auto"/>
          </w:divBdr>
        </w:div>
        <w:div w:id="2014603220">
          <w:marLeft w:val="288"/>
          <w:marRight w:val="0"/>
          <w:marTop w:val="0"/>
          <w:marBottom w:val="0"/>
          <w:divBdr>
            <w:top w:val="none" w:sz="0" w:space="0" w:color="auto"/>
            <w:left w:val="none" w:sz="0" w:space="0" w:color="auto"/>
            <w:bottom w:val="none" w:sz="0" w:space="0" w:color="auto"/>
            <w:right w:val="none" w:sz="0" w:space="0" w:color="auto"/>
          </w:divBdr>
        </w:div>
      </w:divsChild>
    </w:div>
    <w:div w:id="1746102608">
      <w:bodyDiv w:val="1"/>
      <w:marLeft w:val="0"/>
      <w:marRight w:val="0"/>
      <w:marTop w:val="0"/>
      <w:marBottom w:val="0"/>
      <w:divBdr>
        <w:top w:val="none" w:sz="0" w:space="0" w:color="auto"/>
        <w:left w:val="none" w:sz="0" w:space="0" w:color="auto"/>
        <w:bottom w:val="none" w:sz="0" w:space="0" w:color="auto"/>
        <w:right w:val="none" w:sz="0" w:space="0" w:color="auto"/>
      </w:divBdr>
    </w:div>
    <w:div w:id="1891267073">
      <w:bodyDiv w:val="1"/>
      <w:marLeft w:val="0"/>
      <w:marRight w:val="0"/>
      <w:marTop w:val="0"/>
      <w:marBottom w:val="0"/>
      <w:divBdr>
        <w:top w:val="none" w:sz="0" w:space="0" w:color="auto"/>
        <w:left w:val="none" w:sz="0" w:space="0" w:color="auto"/>
        <w:bottom w:val="none" w:sz="0" w:space="0" w:color="auto"/>
        <w:right w:val="none" w:sz="0" w:space="0" w:color="auto"/>
      </w:divBdr>
      <w:divsChild>
        <w:div w:id="560751314">
          <w:marLeft w:val="360"/>
          <w:marRight w:val="0"/>
          <w:marTop w:val="200"/>
          <w:marBottom w:val="0"/>
          <w:divBdr>
            <w:top w:val="none" w:sz="0" w:space="0" w:color="auto"/>
            <w:left w:val="none" w:sz="0" w:space="0" w:color="auto"/>
            <w:bottom w:val="none" w:sz="0" w:space="0" w:color="auto"/>
            <w:right w:val="none" w:sz="0" w:space="0" w:color="auto"/>
          </w:divBdr>
        </w:div>
        <w:div w:id="2034458773">
          <w:marLeft w:val="360"/>
          <w:marRight w:val="0"/>
          <w:marTop w:val="200"/>
          <w:marBottom w:val="0"/>
          <w:divBdr>
            <w:top w:val="none" w:sz="0" w:space="0" w:color="auto"/>
            <w:left w:val="none" w:sz="0" w:space="0" w:color="auto"/>
            <w:bottom w:val="none" w:sz="0" w:space="0" w:color="auto"/>
            <w:right w:val="none" w:sz="0" w:space="0" w:color="auto"/>
          </w:divBdr>
        </w:div>
        <w:div w:id="1977444816">
          <w:marLeft w:val="360"/>
          <w:marRight w:val="0"/>
          <w:marTop w:val="200"/>
          <w:marBottom w:val="0"/>
          <w:divBdr>
            <w:top w:val="none" w:sz="0" w:space="0" w:color="auto"/>
            <w:left w:val="none" w:sz="0" w:space="0" w:color="auto"/>
            <w:bottom w:val="none" w:sz="0" w:space="0" w:color="auto"/>
            <w:right w:val="none" w:sz="0" w:space="0" w:color="auto"/>
          </w:divBdr>
        </w:div>
        <w:div w:id="684786381">
          <w:marLeft w:val="360"/>
          <w:marRight w:val="0"/>
          <w:marTop w:val="200"/>
          <w:marBottom w:val="0"/>
          <w:divBdr>
            <w:top w:val="none" w:sz="0" w:space="0" w:color="auto"/>
            <w:left w:val="none" w:sz="0" w:space="0" w:color="auto"/>
            <w:bottom w:val="none" w:sz="0" w:space="0" w:color="auto"/>
            <w:right w:val="none" w:sz="0" w:space="0" w:color="auto"/>
          </w:divBdr>
        </w:div>
      </w:divsChild>
    </w:div>
    <w:div w:id="1940914687">
      <w:bodyDiv w:val="1"/>
      <w:marLeft w:val="0"/>
      <w:marRight w:val="0"/>
      <w:marTop w:val="0"/>
      <w:marBottom w:val="0"/>
      <w:divBdr>
        <w:top w:val="none" w:sz="0" w:space="0" w:color="auto"/>
        <w:left w:val="none" w:sz="0" w:space="0" w:color="auto"/>
        <w:bottom w:val="none" w:sz="0" w:space="0" w:color="auto"/>
        <w:right w:val="none" w:sz="0" w:space="0" w:color="auto"/>
      </w:divBdr>
      <w:divsChild>
        <w:div w:id="956643201">
          <w:marLeft w:val="288"/>
          <w:marRight w:val="0"/>
          <w:marTop w:val="0"/>
          <w:marBottom w:val="0"/>
          <w:divBdr>
            <w:top w:val="none" w:sz="0" w:space="0" w:color="auto"/>
            <w:left w:val="none" w:sz="0" w:space="0" w:color="auto"/>
            <w:bottom w:val="none" w:sz="0" w:space="0" w:color="auto"/>
            <w:right w:val="none" w:sz="0" w:space="0" w:color="auto"/>
          </w:divBdr>
        </w:div>
        <w:div w:id="1617714825">
          <w:marLeft w:val="288"/>
          <w:marRight w:val="0"/>
          <w:marTop w:val="0"/>
          <w:marBottom w:val="0"/>
          <w:divBdr>
            <w:top w:val="none" w:sz="0" w:space="0" w:color="auto"/>
            <w:left w:val="none" w:sz="0" w:space="0" w:color="auto"/>
            <w:bottom w:val="none" w:sz="0" w:space="0" w:color="auto"/>
            <w:right w:val="none" w:sz="0" w:space="0" w:color="auto"/>
          </w:divBdr>
        </w:div>
      </w:divsChild>
    </w:div>
    <w:div w:id="1966302804">
      <w:bodyDiv w:val="1"/>
      <w:marLeft w:val="0"/>
      <w:marRight w:val="0"/>
      <w:marTop w:val="0"/>
      <w:marBottom w:val="0"/>
      <w:divBdr>
        <w:top w:val="none" w:sz="0" w:space="0" w:color="auto"/>
        <w:left w:val="none" w:sz="0" w:space="0" w:color="auto"/>
        <w:bottom w:val="none" w:sz="0" w:space="0" w:color="auto"/>
        <w:right w:val="none" w:sz="0" w:space="0" w:color="auto"/>
      </w:divBdr>
      <w:divsChild>
        <w:div w:id="877817717">
          <w:marLeft w:val="547"/>
          <w:marRight w:val="0"/>
          <w:marTop w:val="0"/>
          <w:marBottom w:val="0"/>
          <w:divBdr>
            <w:top w:val="none" w:sz="0" w:space="0" w:color="auto"/>
            <w:left w:val="none" w:sz="0" w:space="0" w:color="auto"/>
            <w:bottom w:val="none" w:sz="0" w:space="0" w:color="auto"/>
            <w:right w:val="none" w:sz="0" w:space="0" w:color="auto"/>
          </w:divBdr>
        </w:div>
      </w:divsChild>
    </w:div>
    <w:div w:id="2138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ojectspace.icfi.com/tms/OMB_Challenge/_layouts/15/WopiFrame.aspx?sourcedoc=/tms/OMB_Challenge/Shared%20Documents/3_Release%202/4_R2%20Classroom/Market_Research_Report_-CRM_-_USDS.docx&amp;action=defaul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F229D-4168-4C8B-BEBD-C7BB3EE50697}">
  <ds:schemaRefs>
    <ds:schemaRef ds:uri="http://schemas.microsoft.com/sharepoint/v3/contenttype/forms"/>
  </ds:schemaRefs>
</ds:datastoreItem>
</file>

<file path=customXml/itemProps2.xml><?xml version="1.0" encoding="utf-8"?>
<ds:datastoreItem xmlns:ds="http://schemas.openxmlformats.org/officeDocument/2006/customXml" ds:itemID="{94AC5E4A-184C-4FC9-8A7D-0C3274BDED10}">
  <ds:schemaRefs>
    <ds:schemaRef ds:uri="http://www.w3.org/XML/1998/namespace"/>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0F97881-9E79-449E-B41E-B6735E309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619F0C-AF1F-4D8C-82FD-72288585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35988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Kandil, Iman</dc:creator>
  <cp:keywords/>
  <dc:description/>
  <cp:lastModifiedBy>Lauren E. Tindall</cp:lastModifiedBy>
  <cp:revision>3</cp:revision>
  <cp:lastPrinted>2015-12-11T16:46:00Z</cp:lastPrinted>
  <dcterms:created xsi:type="dcterms:W3CDTF">2016-10-17T20:29:00Z</dcterms:created>
  <dcterms:modified xsi:type="dcterms:W3CDTF">2016-10-17T20:58:00Z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